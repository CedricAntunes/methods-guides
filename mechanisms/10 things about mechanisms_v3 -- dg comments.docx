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25063" w14:textId="481D62DA" w:rsidR="00181FCE" w:rsidRPr="00731EC6" w:rsidRDefault="00181FCE">
      <w:pPr>
        <w:rPr>
          <w:rFonts w:eastAsia="Times New Roman" w:cs="Times New Roman"/>
          <w:b/>
        </w:rPr>
      </w:pPr>
      <w:r w:rsidRPr="00731EC6">
        <w:rPr>
          <w:rFonts w:eastAsia="Times New Roman" w:cs="Times New Roman"/>
          <w:b/>
        </w:rPr>
        <w:t>10 Things About Mechanisms</w:t>
      </w:r>
    </w:p>
    <w:p w14:paraId="53F70F93" w14:textId="2A6626FA" w:rsidR="00181FCE" w:rsidRPr="00731EC6" w:rsidRDefault="00181FCE">
      <w:pPr>
        <w:rPr>
          <w:rFonts w:eastAsia="Times New Roman" w:cs="Times New Roman"/>
        </w:rPr>
      </w:pPr>
      <w:r w:rsidRPr="00731EC6">
        <w:rPr>
          <w:rFonts w:eastAsia="Times New Roman" w:cs="Times New Roman"/>
          <w:b/>
        </w:rPr>
        <w:t>Lindsay Dolan</w:t>
      </w:r>
    </w:p>
    <w:p w14:paraId="1892D4B6" w14:textId="77777777" w:rsidR="00181FCE" w:rsidRPr="00731EC6" w:rsidRDefault="00181FCE">
      <w:pPr>
        <w:rPr>
          <w:rFonts w:eastAsia="Times New Roman" w:cs="Times New Roman"/>
        </w:rPr>
      </w:pPr>
    </w:p>
    <w:p w14:paraId="1B290630" w14:textId="77777777" w:rsidR="00036690" w:rsidRPr="00731EC6" w:rsidRDefault="00D21405">
      <w:pPr>
        <w:rPr>
          <w:rFonts w:eastAsia="Times New Roman" w:cs="Times New Roman"/>
        </w:rPr>
      </w:pPr>
      <w:r w:rsidRPr="00731EC6">
        <w:rPr>
          <w:rFonts w:eastAsia="Times New Roman" w:cs="Times New Roman"/>
        </w:rPr>
        <w:t xml:space="preserve">As social scientists, we are fascinated by causal questions. As soon as we learn that X causes Y, we want to better understand </w:t>
      </w:r>
      <w:r w:rsidRPr="00731EC6">
        <w:rPr>
          <w:rFonts w:eastAsia="Times New Roman" w:cs="Times New Roman"/>
          <w:i/>
        </w:rPr>
        <w:t>why</w:t>
      </w:r>
      <w:r w:rsidRPr="00731EC6">
        <w:rPr>
          <w:rFonts w:eastAsia="Times New Roman" w:cs="Times New Roman"/>
        </w:rPr>
        <w:t xml:space="preserve"> X causes Y. This guide explores the role of “mechanisms” in causal analysis and will help you to understand what kinds of conclusions you may draw about them.</w:t>
      </w:r>
    </w:p>
    <w:p w14:paraId="0FDF293F" w14:textId="77777777" w:rsidR="00036690" w:rsidRPr="00731EC6" w:rsidRDefault="00036690">
      <w:pPr>
        <w:rPr>
          <w:rFonts w:eastAsia="Times New Roman" w:cs="Times New Roman"/>
        </w:rPr>
      </w:pPr>
    </w:p>
    <w:p w14:paraId="7F3E0623" w14:textId="77777777" w:rsidR="00D21405" w:rsidRPr="00731EC6" w:rsidRDefault="00F47CF6" w:rsidP="00D21405">
      <w:pPr>
        <w:pStyle w:val="ListParagraph"/>
        <w:numPr>
          <w:ilvl w:val="0"/>
          <w:numId w:val="2"/>
        </w:numPr>
        <w:rPr>
          <w:rFonts w:eastAsia="Times New Roman" w:cs="Times New Roman"/>
        </w:rPr>
      </w:pPr>
      <w:r w:rsidRPr="00731EC6">
        <w:rPr>
          <w:rStyle w:val="il"/>
          <w:rFonts w:eastAsia="Times New Roman" w:cs="Times New Roman"/>
        </w:rPr>
        <w:t>Mechanisms</w:t>
      </w:r>
      <w:r w:rsidRPr="00731EC6">
        <w:rPr>
          <w:rFonts w:eastAsia="Times New Roman" w:cs="Times New Roman"/>
        </w:rPr>
        <w:t xml:space="preserve"> are pathways through which </w:t>
      </w:r>
      <w:r w:rsidR="00D21405" w:rsidRPr="00731EC6">
        <w:rPr>
          <w:rFonts w:eastAsia="Times New Roman" w:cs="Times New Roman"/>
        </w:rPr>
        <w:t>X</w:t>
      </w:r>
      <w:r w:rsidRPr="00731EC6">
        <w:rPr>
          <w:rFonts w:eastAsia="Times New Roman" w:cs="Times New Roman"/>
        </w:rPr>
        <w:t xml:space="preserve"> causes outcome Y.</w:t>
      </w:r>
    </w:p>
    <w:p w14:paraId="097E6C06" w14:textId="77777777" w:rsidR="003654AD" w:rsidRPr="00731EC6" w:rsidRDefault="003654AD" w:rsidP="00D21405">
      <w:pPr>
        <w:rPr>
          <w:rFonts w:eastAsia="Times New Roman" w:cs="Times New Roman"/>
        </w:rPr>
      </w:pPr>
    </w:p>
    <w:p w14:paraId="5202C6AB" w14:textId="6453422F" w:rsidR="003654AD" w:rsidRPr="00731EC6" w:rsidRDefault="003654AD" w:rsidP="00D21405">
      <w:pPr>
        <w:rPr>
          <w:rFonts w:eastAsia="Times New Roman" w:cs="Times New Roman"/>
        </w:rPr>
      </w:pPr>
      <w:r w:rsidRPr="00731EC6">
        <w:rPr>
          <w:rFonts w:eastAsia="Times New Roman" w:cs="Times New Roman"/>
        </w:rPr>
        <w:t>Mechanisms have long been at the heart of medicine. Every time a doctor prescribes a treatment, she does so out of an understanding of which chemical or physical factors cause a disease, and she prescribes a treatment that is effective because it interrupts these factors. For example, m</w:t>
      </w:r>
      <w:r w:rsidR="00D21405" w:rsidRPr="00731EC6">
        <w:rPr>
          <w:rFonts w:eastAsia="Times New Roman" w:cs="Times New Roman"/>
        </w:rPr>
        <w:t xml:space="preserve">any clinical psychologists recommend exercise to patients dealing with depression. Exercise raises endorphins in the body’s chemistry, which trigger positive feelings and also act as analgesics, which reduce the perception of pain. Endorphins, therefore, are </w:t>
      </w:r>
      <w:r w:rsidR="009F7C10">
        <w:rPr>
          <w:rFonts w:eastAsia="Times New Roman" w:cs="Times New Roman"/>
        </w:rPr>
        <w:t>a</w:t>
      </w:r>
      <w:r w:rsidR="00D21405" w:rsidRPr="00731EC6">
        <w:rPr>
          <w:rFonts w:eastAsia="Times New Roman" w:cs="Times New Roman"/>
        </w:rPr>
        <w:t xml:space="preserve"> mechanism by which exercise helps reduce depression.</w:t>
      </w:r>
      <w:r w:rsidRPr="00731EC6">
        <w:rPr>
          <w:rFonts w:eastAsia="Times New Roman" w:cs="Times New Roman"/>
        </w:rPr>
        <w:t xml:space="preserve"> Exercise may have positive </w:t>
      </w:r>
      <w:r w:rsidR="00490B4C" w:rsidRPr="00731EC6">
        <w:rPr>
          <w:rFonts w:eastAsia="Times New Roman" w:cs="Times New Roman"/>
        </w:rPr>
        <w:t>effects</w:t>
      </w:r>
      <w:r w:rsidRPr="00731EC6">
        <w:rPr>
          <w:rFonts w:eastAsia="Times New Roman" w:cs="Times New Roman"/>
        </w:rPr>
        <w:t xml:space="preserve"> on a number of other dependent variables (e.g. heart disease) through other mechanisms (e.g. </w:t>
      </w:r>
      <w:r w:rsidR="00A60271">
        <w:rPr>
          <w:rFonts w:eastAsia="Times New Roman" w:cs="Times New Roman"/>
        </w:rPr>
        <w:t>elevating heart rates</w:t>
      </w:r>
      <w:r w:rsidRPr="00731EC6">
        <w:rPr>
          <w:rFonts w:eastAsia="Times New Roman" w:cs="Times New Roman"/>
        </w:rPr>
        <w:t>), but the mechanism that causes it to affect depression in particular is endorphins. We could also conclude that another treatment, such as a drug</w:t>
      </w:r>
      <w:del w:id="0" w:author="Donald Green" w:date="2016-11-14T20:21:00Z">
        <w:r w:rsidRPr="00731EC6" w:rsidDel="003376A8">
          <w:rPr>
            <w:rFonts w:eastAsia="Times New Roman" w:cs="Times New Roman"/>
          </w:rPr>
          <w:delText>,</w:delText>
        </w:r>
      </w:del>
      <w:r w:rsidRPr="00731EC6">
        <w:rPr>
          <w:rFonts w:eastAsia="Times New Roman" w:cs="Times New Roman"/>
        </w:rPr>
        <w:t xml:space="preserve"> that raised endorphins</w:t>
      </w:r>
      <w:ins w:id="1" w:author="Donald Green" w:date="2016-11-14T20:21:00Z">
        <w:r w:rsidR="003376A8">
          <w:rPr>
            <w:rFonts w:eastAsia="Times New Roman" w:cs="Times New Roman"/>
          </w:rPr>
          <w:t>,</w:t>
        </w:r>
      </w:ins>
      <w:r w:rsidRPr="00731EC6">
        <w:rPr>
          <w:rFonts w:eastAsia="Times New Roman" w:cs="Times New Roman"/>
        </w:rPr>
        <w:t xml:space="preserve"> </w:t>
      </w:r>
      <w:r w:rsidR="00C7029D">
        <w:rPr>
          <w:rFonts w:eastAsia="Times New Roman" w:cs="Times New Roman"/>
        </w:rPr>
        <w:t>may</w:t>
      </w:r>
      <w:r w:rsidRPr="00731EC6">
        <w:rPr>
          <w:rFonts w:eastAsia="Times New Roman" w:cs="Times New Roman"/>
        </w:rPr>
        <w:t xml:space="preserve"> have similar effects on depression.</w:t>
      </w:r>
    </w:p>
    <w:p w14:paraId="4F8C7991" w14:textId="77777777" w:rsidR="003654AD" w:rsidRPr="00731EC6" w:rsidRDefault="003654AD" w:rsidP="00D21405">
      <w:pPr>
        <w:rPr>
          <w:rFonts w:eastAsia="Times New Roman" w:cs="Times New Roman"/>
        </w:rPr>
      </w:pPr>
    </w:p>
    <w:p w14:paraId="5B209BA5" w14:textId="48F691E4" w:rsidR="00F02525" w:rsidRPr="00731EC6" w:rsidRDefault="00F02525" w:rsidP="00D21405">
      <w:pPr>
        <w:rPr>
          <w:rFonts w:eastAsia="Times New Roman" w:cs="Times New Roman"/>
          <w:color w:val="FF0000"/>
        </w:rPr>
      </w:pPr>
      <w:r w:rsidRPr="00731EC6">
        <w:rPr>
          <w:rFonts w:eastAsia="Times New Roman" w:cs="Times New Roman"/>
        </w:rPr>
        <w:t xml:space="preserve">Mechanisms are just as important for social sciences. Take, for example, recent research that has connected climate change to an increase in </w:t>
      </w:r>
      <w:commentRangeStart w:id="2"/>
      <w:r w:rsidRPr="00731EC6">
        <w:rPr>
          <w:rFonts w:eastAsia="Times New Roman" w:cs="Times New Roman"/>
        </w:rPr>
        <w:t>violent conflict</w:t>
      </w:r>
      <w:commentRangeEnd w:id="2"/>
      <w:r w:rsidR="003376A8">
        <w:rPr>
          <w:rStyle w:val="CommentReference"/>
        </w:rPr>
        <w:commentReference w:id="2"/>
      </w:r>
      <w:r w:rsidRPr="00731EC6">
        <w:rPr>
          <w:rFonts w:eastAsia="Times New Roman" w:cs="Times New Roman"/>
        </w:rPr>
        <w:t>. One study claims to identify the causal effect of climate shocks on violent conflict by studying the rate of violent conflict in El Nino-affected countries during El Nino versus non-El Nino years</w:t>
      </w:r>
      <w:r w:rsidR="008F20AA" w:rsidRPr="00731EC6">
        <w:rPr>
          <w:rFonts w:eastAsia="Times New Roman" w:cs="Times New Roman"/>
        </w:rPr>
        <w:t xml:space="preserve"> (Hsiang, </w:t>
      </w:r>
      <w:proofErr w:type="spellStart"/>
      <w:r w:rsidR="008F20AA" w:rsidRPr="00731EC6">
        <w:rPr>
          <w:rFonts w:eastAsia="Times New Roman" w:cs="Times New Roman"/>
        </w:rPr>
        <w:t>Meng</w:t>
      </w:r>
      <w:proofErr w:type="spellEnd"/>
      <w:r w:rsidR="008F20AA" w:rsidRPr="00731EC6">
        <w:rPr>
          <w:rFonts w:eastAsia="Times New Roman" w:cs="Times New Roman"/>
        </w:rPr>
        <w:t>, and Cane 2011)</w:t>
      </w:r>
      <w:r w:rsidRPr="00731EC6">
        <w:rPr>
          <w:rFonts w:eastAsia="Times New Roman" w:cs="Times New Roman"/>
        </w:rPr>
        <w:t xml:space="preserve">. Suppose this study is correct. </w:t>
      </w:r>
      <w:r w:rsidRPr="00731EC6">
        <w:rPr>
          <w:rFonts w:eastAsia="Times New Roman" w:cs="Times New Roman"/>
          <w:i/>
        </w:rPr>
        <w:t>Why</w:t>
      </w:r>
      <w:r w:rsidRPr="00731EC6">
        <w:rPr>
          <w:rFonts w:eastAsia="Times New Roman" w:cs="Times New Roman"/>
        </w:rPr>
        <w:t xml:space="preserve"> </w:t>
      </w:r>
      <w:r w:rsidR="00211CFA" w:rsidRPr="00731EC6">
        <w:rPr>
          <w:rFonts w:eastAsia="Times New Roman" w:cs="Times New Roman"/>
        </w:rPr>
        <w:t xml:space="preserve">would experiencing a climate shock cause a country to have elevated levels of conflict? One mechanism could be poverty: climate shocks hurt the economy, and </w:t>
      </w:r>
      <w:r w:rsidR="00490B4C" w:rsidRPr="00731EC6">
        <w:rPr>
          <w:rFonts w:eastAsia="Times New Roman" w:cs="Times New Roman"/>
        </w:rPr>
        <w:t>with lower opportunity costs, individuals are more inclined to join armed groups</w:t>
      </w:r>
      <w:r w:rsidR="00211CFA" w:rsidRPr="00731EC6">
        <w:rPr>
          <w:rFonts w:eastAsia="Times New Roman" w:cs="Times New Roman"/>
        </w:rPr>
        <w:t>. An alternative mechanism is physiological: people are physically wired to be more aggressive in hotter temperatures. Perhaps the mechanism is migration: climate shocks displace people in coastal regions, and this produces social conflict between migrants and natives.</w:t>
      </w:r>
      <w:r w:rsidR="00490B4C" w:rsidRPr="00731EC6">
        <w:rPr>
          <w:rFonts w:eastAsia="Times New Roman" w:cs="Times New Roman"/>
        </w:rPr>
        <w:t xml:space="preserve"> </w:t>
      </w:r>
      <w:r w:rsidR="006B1D5A" w:rsidRPr="00731EC6">
        <w:rPr>
          <w:rFonts w:eastAsia="Times New Roman" w:cs="Times New Roman"/>
        </w:rPr>
        <w:t>In reality, several or all of these mechanisms (as well as others not listed here) could be operating simultaneously, even in the same case! In many of the most interesting social science questions, there are several channels that could transmit the total effect of X on Y.</w:t>
      </w:r>
    </w:p>
    <w:p w14:paraId="0CFFFF55" w14:textId="4F7299CA" w:rsidR="00FE312A" w:rsidRPr="00731EC6" w:rsidRDefault="00F47CF6" w:rsidP="00D21405">
      <w:pPr>
        <w:rPr>
          <w:rFonts w:eastAsia="Times New Roman" w:cs="Times New Roman"/>
        </w:rPr>
      </w:pPr>
      <w:r w:rsidRPr="00731EC6">
        <w:rPr>
          <w:rFonts w:eastAsia="Times New Roman" w:cs="Times New Roman"/>
        </w:rPr>
        <w:br/>
        <w:t xml:space="preserve">2. </w:t>
      </w:r>
      <w:r w:rsidR="007021FE" w:rsidRPr="00731EC6">
        <w:rPr>
          <w:rFonts w:eastAsia="Times New Roman" w:cs="Times New Roman"/>
        </w:rPr>
        <w:t xml:space="preserve">While we don’t </w:t>
      </w:r>
      <w:r w:rsidR="007021FE" w:rsidRPr="00731EC6">
        <w:rPr>
          <w:rFonts w:eastAsia="Times New Roman" w:cs="Times New Roman"/>
          <w:i/>
        </w:rPr>
        <w:t>need</w:t>
      </w:r>
      <w:r w:rsidR="007021FE" w:rsidRPr="00731EC6">
        <w:rPr>
          <w:rFonts w:eastAsia="Times New Roman" w:cs="Times New Roman"/>
        </w:rPr>
        <w:t xml:space="preserve"> to</w:t>
      </w:r>
      <w:r w:rsidRPr="00731EC6">
        <w:rPr>
          <w:rFonts w:eastAsia="Times New Roman" w:cs="Times New Roman"/>
        </w:rPr>
        <w:t xml:space="preserve"> know the </w:t>
      </w:r>
      <w:r w:rsidRPr="00731EC6">
        <w:rPr>
          <w:rStyle w:val="il"/>
          <w:rFonts w:eastAsia="Times New Roman" w:cs="Times New Roman"/>
        </w:rPr>
        <w:t>mechanism</w:t>
      </w:r>
      <w:r w:rsidRPr="00731EC6">
        <w:rPr>
          <w:rFonts w:eastAsia="Times New Roman" w:cs="Times New Roman"/>
        </w:rPr>
        <w:t xml:space="preserve"> to conclude that X causes Y, there are several reasons </w:t>
      </w:r>
      <w:r w:rsidR="007021FE" w:rsidRPr="00731EC6">
        <w:rPr>
          <w:rFonts w:eastAsia="Times New Roman" w:cs="Times New Roman"/>
        </w:rPr>
        <w:t xml:space="preserve">why we </w:t>
      </w:r>
      <w:r w:rsidR="007021FE" w:rsidRPr="00731EC6">
        <w:rPr>
          <w:rFonts w:eastAsia="Times New Roman" w:cs="Times New Roman"/>
          <w:i/>
        </w:rPr>
        <w:t>want</w:t>
      </w:r>
      <w:r w:rsidR="007021FE" w:rsidRPr="00731EC6">
        <w:rPr>
          <w:rFonts w:eastAsia="Times New Roman" w:cs="Times New Roman"/>
        </w:rPr>
        <w:t xml:space="preserve"> to</w:t>
      </w:r>
      <w:r w:rsidRPr="00731EC6">
        <w:rPr>
          <w:rFonts w:eastAsia="Times New Roman" w:cs="Times New Roman"/>
        </w:rPr>
        <w:t>.</w:t>
      </w:r>
      <w:r w:rsidRPr="00731EC6">
        <w:rPr>
          <w:rFonts w:eastAsia="Times New Roman" w:cs="Times New Roman"/>
        </w:rPr>
        <w:br/>
      </w:r>
    </w:p>
    <w:p w14:paraId="53F3130E" w14:textId="77BA091F" w:rsidR="008F20AA" w:rsidRPr="00731EC6" w:rsidRDefault="008F20AA" w:rsidP="00D21405">
      <w:pPr>
        <w:rPr>
          <w:rFonts w:eastAsia="Times New Roman" w:cs="Times New Roman"/>
        </w:rPr>
      </w:pPr>
      <w:r w:rsidRPr="00731EC6">
        <w:rPr>
          <w:rFonts w:eastAsia="Times New Roman" w:cs="Times New Roman"/>
        </w:rPr>
        <w:t xml:space="preserve">In the climate/conflict example above, we can have full confidence in the researchers’ ability to causally identify that climate shocks cause conflict, and </w:t>
      </w:r>
      <w:r w:rsidR="006B1D5A" w:rsidRPr="00731EC6">
        <w:rPr>
          <w:rFonts w:eastAsia="Times New Roman" w:cs="Times New Roman"/>
        </w:rPr>
        <w:t>yet have no evidence of which mechanism(s) is/are at work</w:t>
      </w:r>
      <w:r w:rsidRPr="00731EC6">
        <w:rPr>
          <w:rFonts w:eastAsia="Times New Roman" w:cs="Times New Roman"/>
        </w:rPr>
        <w:t xml:space="preserve">. </w:t>
      </w:r>
      <w:r w:rsidR="006B1D5A" w:rsidRPr="00731EC6">
        <w:rPr>
          <w:rFonts w:eastAsia="Times New Roman" w:cs="Times New Roman"/>
        </w:rPr>
        <w:t xml:space="preserve">But social scientists are extremely interested in learning about mechanisms because they tightly relate to </w:t>
      </w:r>
      <w:ins w:id="3" w:author="Donald Green" w:date="2016-11-14T20:22:00Z">
        <w:r w:rsidR="003376A8" w:rsidRPr="00731EC6">
          <w:rPr>
            <w:rFonts w:eastAsia="Times New Roman" w:cs="Times New Roman"/>
          </w:rPr>
          <w:t xml:space="preserve">social science </w:t>
        </w:r>
      </w:ins>
      <w:r w:rsidR="006B1D5A" w:rsidRPr="00731EC6">
        <w:rPr>
          <w:rFonts w:eastAsia="Times New Roman" w:cs="Times New Roman"/>
        </w:rPr>
        <w:t>theories</w:t>
      </w:r>
      <w:del w:id="4" w:author="Donald Green" w:date="2016-11-14T20:22:00Z">
        <w:r w:rsidR="006B1D5A" w:rsidRPr="00731EC6" w:rsidDel="003376A8">
          <w:rPr>
            <w:rFonts w:eastAsia="Times New Roman" w:cs="Times New Roman"/>
          </w:rPr>
          <w:delText xml:space="preserve"> of social science</w:delText>
        </w:r>
      </w:del>
      <w:r w:rsidR="006B1D5A" w:rsidRPr="00731EC6">
        <w:rPr>
          <w:rFonts w:eastAsia="Times New Roman" w:cs="Times New Roman"/>
        </w:rPr>
        <w:t xml:space="preserve">. For example, the “poverty” mechanism above closely relates to </w:t>
      </w:r>
      <w:commentRangeStart w:id="5"/>
      <w:proofErr w:type="spellStart"/>
      <w:r w:rsidR="006B1D5A" w:rsidRPr="00731EC6">
        <w:rPr>
          <w:rFonts w:eastAsia="Times New Roman" w:cs="Times New Roman"/>
        </w:rPr>
        <w:t>Gurr’s</w:t>
      </w:r>
      <w:commentRangeEnd w:id="5"/>
      <w:proofErr w:type="spellEnd"/>
      <w:r w:rsidR="003376A8">
        <w:rPr>
          <w:rStyle w:val="CommentReference"/>
        </w:rPr>
        <w:commentReference w:id="5"/>
      </w:r>
      <w:r w:rsidR="006B1D5A" w:rsidRPr="00731EC6">
        <w:rPr>
          <w:rFonts w:eastAsia="Times New Roman" w:cs="Times New Roman"/>
        </w:rPr>
        <w:t xml:space="preserve"> theory that individuals rebel when their opportunity costs of conflict are low, whereas the “migration” mechanism could support a theory of conflict based on grievances between social groups. It is no wonder that u</w:t>
      </w:r>
      <w:r w:rsidRPr="00731EC6">
        <w:rPr>
          <w:rFonts w:eastAsia="Times New Roman" w:cs="Times New Roman"/>
        </w:rPr>
        <w:t xml:space="preserve">pon </w:t>
      </w:r>
      <w:r w:rsidRPr="00731EC6">
        <w:rPr>
          <w:rFonts w:eastAsia="Times New Roman" w:cs="Times New Roman"/>
        </w:rPr>
        <w:lastRenderedPageBreak/>
        <w:t xml:space="preserve">learning that X causes Y, </w:t>
      </w:r>
      <w:r w:rsidR="006B1D5A" w:rsidRPr="00731EC6">
        <w:rPr>
          <w:rFonts w:eastAsia="Times New Roman" w:cs="Times New Roman"/>
        </w:rPr>
        <w:t>social scientists</w:t>
      </w:r>
      <w:r w:rsidRPr="00731EC6">
        <w:rPr>
          <w:rFonts w:eastAsia="Times New Roman" w:cs="Times New Roman"/>
        </w:rPr>
        <w:t xml:space="preserve"> immediately ask what the mechanism </w:t>
      </w:r>
      <w:r w:rsidR="006B1D5A" w:rsidRPr="00731EC6">
        <w:rPr>
          <w:rFonts w:eastAsia="Times New Roman" w:cs="Times New Roman"/>
        </w:rPr>
        <w:t>is – they want to relate this finding to theory!</w:t>
      </w:r>
    </w:p>
    <w:p w14:paraId="2F2EDC40" w14:textId="77777777" w:rsidR="00A55F4B" w:rsidRPr="00731EC6" w:rsidRDefault="00A55F4B" w:rsidP="00D21405">
      <w:pPr>
        <w:rPr>
          <w:rFonts w:eastAsia="Times New Roman" w:cs="Times New Roman"/>
        </w:rPr>
      </w:pPr>
    </w:p>
    <w:p w14:paraId="33C446C3" w14:textId="70B6232F" w:rsidR="00A55F4B" w:rsidRPr="00731EC6" w:rsidRDefault="00A55F4B" w:rsidP="00D21405">
      <w:pPr>
        <w:rPr>
          <w:rFonts w:eastAsia="Times New Roman" w:cs="Times New Roman"/>
          <w:color w:val="FF0000"/>
        </w:rPr>
      </w:pPr>
      <w:r w:rsidRPr="00731EC6">
        <w:rPr>
          <w:rFonts w:eastAsia="Times New Roman" w:cs="Times New Roman"/>
        </w:rPr>
        <w:t xml:space="preserve">Understanding mechanisms has </w:t>
      </w:r>
      <w:r w:rsidR="006B1D5A" w:rsidRPr="00731EC6">
        <w:rPr>
          <w:rFonts w:eastAsia="Times New Roman" w:cs="Times New Roman"/>
        </w:rPr>
        <w:t>not only theoretical but practical benefits</w:t>
      </w:r>
      <w:r w:rsidRPr="00731EC6">
        <w:rPr>
          <w:rFonts w:eastAsia="Times New Roman" w:cs="Times New Roman"/>
        </w:rPr>
        <w:t xml:space="preserve">. First, knowing </w:t>
      </w:r>
      <w:commentRangeStart w:id="6"/>
      <w:r w:rsidRPr="00731EC6">
        <w:rPr>
          <w:rFonts w:eastAsia="Times New Roman" w:cs="Times New Roman"/>
        </w:rPr>
        <w:t>M</w:t>
      </w:r>
      <w:commentRangeEnd w:id="6"/>
      <w:r w:rsidR="003376A8">
        <w:rPr>
          <w:rStyle w:val="CommentReference"/>
        </w:rPr>
        <w:commentReference w:id="6"/>
      </w:r>
      <w:r w:rsidRPr="00731EC6">
        <w:rPr>
          <w:rFonts w:eastAsia="Times New Roman" w:cs="Times New Roman"/>
        </w:rPr>
        <w:t xml:space="preserve"> allows us to guess for which populations X will lead to Y. </w:t>
      </w:r>
      <w:commentRangeStart w:id="7"/>
      <w:r w:rsidRPr="00731EC6">
        <w:rPr>
          <w:rFonts w:eastAsia="Times New Roman" w:cs="Times New Roman"/>
        </w:rPr>
        <w:t xml:space="preserve">Exercise may reduce depression </w:t>
      </w:r>
      <w:commentRangeEnd w:id="7"/>
      <w:r w:rsidR="003376A8">
        <w:rPr>
          <w:rStyle w:val="CommentReference"/>
        </w:rPr>
        <w:commentReference w:id="7"/>
      </w:r>
      <w:r w:rsidRPr="00731EC6">
        <w:rPr>
          <w:rFonts w:eastAsia="Times New Roman" w:cs="Times New Roman"/>
        </w:rPr>
        <w:t xml:space="preserve">only for individuals who produce a certain level of endorphins. If the mechanism for climate/conflict is physiological response to heat, then climate shocks may produce conflict only when temperature is above </w:t>
      </w:r>
      <w:commentRangeStart w:id="8"/>
      <w:r w:rsidRPr="00731EC6">
        <w:rPr>
          <w:rFonts w:eastAsia="Times New Roman" w:cs="Times New Roman"/>
        </w:rPr>
        <w:t>average</w:t>
      </w:r>
      <w:commentRangeEnd w:id="8"/>
      <w:r w:rsidR="003376A8">
        <w:rPr>
          <w:rStyle w:val="CommentReference"/>
        </w:rPr>
        <w:commentReference w:id="8"/>
      </w:r>
      <w:r w:rsidRPr="00731EC6">
        <w:rPr>
          <w:rFonts w:eastAsia="Times New Roman" w:cs="Times New Roman"/>
        </w:rPr>
        <w:t xml:space="preserve">. Second, knowing M helps us to consider other outcomes that may be affected by X. Producing endorphins has been shown to reduce the symptoms of chronic fatigue syndrome, which is distinct from depression. This suggests that exercise is also likely to </w:t>
      </w:r>
      <w:r w:rsidR="007707F1" w:rsidRPr="00731EC6">
        <w:rPr>
          <w:rFonts w:eastAsia="Times New Roman" w:cs="Times New Roman"/>
        </w:rPr>
        <w:t xml:space="preserve">reduce symptoms of chronic fatigue syndrome. If the mechanism for climate/conflict is migration, then we might also expect climate shocks to result in overuse of public goods in urban areas. Third, knowing M helps us to consider other </w:t>
      </w:r>
      <w:r w:rsidR="00EE43D3" w:rsidRPr="00731EC6">
        <w:rPr>
          <w:rFonts w:eastAsia="Times New Roman" w:cs="Times New Roman"/>
        </w:rPr>
        <w:t>ways to cause or avoid causing</w:t>
      </w:r>
      <w:r w:rsidR="007707F1" w:rsidRPr="00731EC6">
        <w:rPr>
          <w:rFonts w:eastAsia="Times New Roman" w:cs="Times New Roman"/>
        </w:rPr>
        <w:t xml:space="preserve"> changes in Y. </w:t>
      </w:r>
      <w:r w:rsidR="00EE43D3" w:rsidRPr="00731EC6">
        <w:rPr>
          <w:rFonts w:eastAsia="Times New Roman" w:cs="Times New Roman"/>
        </w:rPr>
        <w:t>For example, if endorphins mediate the relationship between exercise and depression, perhaps a drug that chemically induced endorphins could also work</w:t>
      </w:r>
      <w:r w:rsidR="007707F1" w:rsidRPr="00731EC6">
        <w:rPr>
          <w:rFonts w:eastAsia="Times New Roman" w:cs="Times New Roman"/>
        </w:rPr>
        <w:t>. If the mechanism for climate/conflict is poverty, then development programs</w:t>
      </w:r>
      <w:r w:rsidR="00EE43D3" w:rsidRPr="00731EC6">
        <w:rPr>
          <w:rFonts w:eastAsia="Times New Roman" w:cs="Times New Roman"/>
        </w:rPr>
        <w:t xml:space="preserve"> could decrease conflict by reducing</w:t>
      </w:r>
      <w:r w:rsidR="007707F1" w:rsidRPr="00731EC6">
        <w:rPr>
          <w:rFonts w:eastAsia="Times New Roman" w:cs="Times New Roman"/>
        </w:rPr>
        <w:t xml:space="preserve"> the sensitivity of incom</w:t>
      </w:r>
      <w:r w:rsidR="00EE43D3" w:rsidRPr="00731EC6">
        <w:rPr>
          <w:rFonts w:eastAsia="Times New Roman" w:cs="Times New Roman"/>
        </w:rPr>
        <w:t>es to climate shocks, even though they can’t change climate shocks.</w:t>
      </w:r>
      <w:r w:rsidR="00512246" w:rsidRPr="00731EC6">
        <w:rPr>
          <w:rFonts w:eastAsia="Times New Roman" w:cs="Times New Roman"/>
          <w:color w:val="FF0000"/>
        </w:rPr>
        <w:t xml:space="preserve"> </w:t>
      </w:r>
    </w:p>
    <w:p w14:paraId="0FDB9595" w14:textId="4DA74E0B" w:rsidR="00FA129F" w:rsidRPr="00731EC6" w:rsidRDefault="00F47CF6" w:rsidP="00D21405">
      <w:pPr>
        <w:rPr>
          <w:rFonts w:eastAsia="Times New Roman" w:cs="Times New Roman"/>
        </w:rPr>
      </w:pPr>
      <w:r w:rsidRPr="00731EC6">
        <w:rPr>
          <w:rFonts w:eastAsia="Times New Roman" w:cs="Times New Roman"/>
        </w:rPr>
        <w:br/>
        <w:t xml:space="preserve">3. But </w:t>
      </w:r>
      <w:r w:rsidR="00FA129F" w:rsidRPr="00731EC6">
        <w:rPr>
          <w:rFonts w:eastAsia="Times New Roman" w:cs="Times New Roman"/>
        </w:rPr>
        <w:t xml:space="preserve">it is </w:t>
      </w:r>
      <w:r w:rsidR="00AB4073" w:rsidRPr="00731EC6">
        <w:rPr>
          <w:rFonts w:eastAsia="Times New Roman" w:cs="Times New Roman"/>
        </w:rPr>
        <w:t>extremely</w:t>
      </w:r>
      <w:r w:rsidR="00FA129F" w:rsidRPr="00731EC6">
        <w:rPr>
          <w:rFonts w:eastAsia="Times New Roman" w:cs="Times New Roman"/>
        </w:rPr>
        <w:t xml:space="preserve"> challengin</w:t>
      </w:r>
      <w:r w:rsidR="004D3491" w:rsidRPr="00731EC6">
        <w:rPr>
          <w:rFonts w:eastAsia="Times New Roman" w:cs="Times New Roman"/>
        </w:rPr>
        <w:t>g to identify causal mechanisms because the mechanisms themselves are not randomly assigned</w:t>
      </w:r>
      <w:r w:rsidR="001C0F69" w:rsidRPr="00731EC6">
        <w:rPr>
          <w:rFonts w:eastAsia="Times New Roman" w:cs="Times New Roman"/>
        </w:rPr>
        <w:t>…</w:t>
      </w:r>
    </w:p>
    <w:p w14:paraId="6FA2270C" w14:textId="77777777" w:rsidR="000128BD" w:rsidRPr="00731EC6" w:rsidRDefault="000128BD" w:rsidP="00D21405">
      <w:pPr>
        <w:rPr>
          <w:rFonts w:eastAsia="Times New Roman" w:cs="Times New Roman"/>
        </w:rPr>
      </w:pPr>
    </w:p>
    <w:p w14:paraId="54E79030" w14:textId="28F6A03B" w:rsidR="00A913DA" w:rsidRPr="00731EC6" w:rsidRDefault="00FA129F" w:rsidP="00D21405">
      <w:pPr>
        <w:rPr>
          <w:rFonts w:eastAsia="Times New Roman" w:cs="Times New Roman"/>
        </w:rPr>
      </w:pPr>
      <w:r w:rsidRPr="00731EC6">
        <w:rPr>
          <w:rFonts w:eastAsia="Times New Roman" w:cs="Times New Roman"/>
        </w:rPr>
        <w:t>Consider an experimental example. Chong et al. (2015) use</w:t>
      </w:r>
      <w:r w:rsidR="00A918AA">
        <w:rPr>
          <w:rFonts w:eastAsia="Times New Roman" w:cs="Times New Roman"/>
        </w:rPr>
        <w:t>d</w:t>
      </w:r>
      <w:r w:rsidRPr="00731EC6">
        <w:rPr>
          <w:rFonts w:eastAsia="Times New Roman" w:cs="Times New Roman"/>
        </w:rPr>
        <w:t xml:space="preserve"> a field experiment to study the effect of corruption information on voter turnout. </w:t>
      </w:r>
      <w:r w:rsidR="000128BD" w:rsidRPr="00731EC6">
        <w:rPr>
          <w:rFonts w:eastAsia="Times New Roman" w:cs="Times New Roman"/>
        </w:rPr>
        <w:t>They randomly assign</w:t>
      </w:r>
      <w:r w:rsidR="00A918AA">
        <w:rPr>
          <w:rFonts w:eastAsia="Times New Roman" w:cs="Times New Roman"/>
        </w:rPr>
        <w:t>ed</w:t>
      </w:r>
      <w:r w:rsidR="000128BD" w:rsidRPr="00731EC6">
        <w:rPr>
          <w:rFonts w:eastAsia="Times New Roman" w:cs="Times New Roman"/>
        </w:rPr>
        <w:t xml:space="preserve"> some polling precincts in Mexico to receive information about the corrupt use of f</w:t>
      </w:r>
      <w:r w:rsidR="0060101B" w:rsidRPr="00731EC6">
        <w:rPr>
          <w:rFonts w:eastAsia="Times New Roman" w:cs="Times New Roman"/>
        </w:rPr>
        <w:t>unds within that municipality. Surprisingly, t</w:t>
      </w:r>
      <w:r w:rsidR="000128BD" w:rsidRPr="00731EC6">
        <w:rPr>
          <w:rFonts w:eastAsia="Times New Roman" w:cs="Times New Roman"/>
        </w:rPr>
        <w:t xml:space="preserve">hey </w:t>
      </w:r>
      <w:r w:rsidR="0037420D">
        <w:rPr>
          <w:rFonts w:eastAsia="Times New Roman" w:cs="Times New Roman"/>
        </w:rPr>
        <w:t>found</w:t>
      </w:r>
      <w:r w:rsidR="000128BD" w:rsidRPr="00731EC6">
        <w:rPr>
          <w:rFonts w:eastAsia="Times New Roman" w:cs="Times New Roman"/>
        </w:rPr>
        <w:t xml:space="preserve"> that treated precincts turn</w:t>
      </w:r>
      <w:r w:rsidR="0060101B" w:rsidRPr="00731EC6">
        <w:rPr>
          <w:rFonts w:eastAsia="Times New Roman" w:cs="Times New Roman"/>
        </w:rPr>
        <w:t>ed</w:t>
      </w:r>
      <w:r w:rsidR="000128BD" w:rsidRPr="00731EC6">
        <w:rPr>
          <w:rFonts w:eastAsia="Times New Roman" w:cs="Times New Roman"/>
        </w:rPr>
        <w:t xml:space="preserve"> out to vote at lower rates than control precincts. </w:t>
      </w:r>
      <w:r w:rsidR="00412E71">
        <w:rPr>
          <w:rFonts w:eastAsia="Times New Roman" w:cs="Times New Roman"/>
        </w:rPr>
        <w:t>They suggest the following mechanism at work:</w:t>
      </w:r>
      <w:r w:rsidR="000128BD" w:rsidRPr="00731EC6">
        <w:rPr>
          <w:rFonts w:eastAsia="Times New Roman" w:cs="Times New Roman"/>
        </w:rPr>
        <w:t xml:space="preserve"> corruption information convinces voters that the municipality is so </w:t>
      </w:r>
      <w:r w:rsidR="004D3491" w:rsidRPr="00731EC6">
        <w:rPr>
          <w:rFonts w:eastAsia="Times New Roman" w:cs="Times New Roman"/>
        </w:rPr>
        <w:t xml:space="preserve">severely </w:t>
      </w:r>
      <w:r w:rsidR="000128BD" w:rsidRPr="00731EC6">
        <w:rPr>
          <w:rFonts w:eastAsia="Times New Roman" w:cs="Times New Roman"/>
        </w:rPr>
        <w:t>corrupt that electing a good politician will not change it, so individuals find</w:t>
      </w:r>
      <w:r w:rsidR="00A913DA" w:rsidRPr="00731EC6">
        <w:rPr>
          <w:rFonts w:eastAsia="Times New Roman" w:cs="Times New Roman"/>
        </w:rPr>
        <w:t xml:space="preserve"> their vote to carry less value.</w:t>
      </w:r>
    </w:p>
    <w:p w14:paraId="406651E1" w14:textId="77777777" w:rsidR="008E3486" w:rsidRPr="00731EC6" w:rsidRDefault="008E3486" w:rsidP="00D21405">
      <w:pPr>
        <w:rPr>
          <w:rFonts w:eastAsia="Times New Roman" w:cs="Times New Roman"/>
        </w:rPr>
      </w:pPr>
    </w:p>
    <w:p w14:paraId="305FEDF2" w14:textId="0CC6985B" w:rsidR="008E3486" w:rsidRPr="00731EC6" w:rsidRDefault="008E3486" w:rsidP="00D21405">
      <w:pPr>
        <w:rPr>
          <w:rFonts w:eastAsia="Times New Roman" w:cs="Times New Roman"/>
        </w:rPr>
      </w:pPr>
      <w:r w:rsidRPr="00731EC6">
        <w:rPr>
          <w:rFonts w:eastAsia="Times New Roman" w:cs="Times New Roman"/>
        </w:rPr>
        <w:t>In short, their argument is:</w:t>
      </w:r>
      <w:r w:rsidR="007E31A7" w:rsidRPr="00731EC6">
        <w:rPr>
          <w:rStyle w:val="FootnoteReference"/>
          <w:rFonts w:eastAsia="Times New Roman" w:cs="Times New Roman"/>
        </w:rPr>
        <w:footnoteReference w:id="1"/>
      </w:r>
    </w:p>
    <w:p w14:paraId="31CEC103" w14:textId="63CF5433" w:rsidR="007E31A7" w:rsidRPr="00731EC6" w:rsidRDefault="007E31A7" w:rsidP="00D21405">
      <w:pPr>
        <w:rPr>
          <w:rFonts w:eastAsia="Times New Roman" w:cs="Times New Roman"/>
        </w:rPr>
      </w:pPr>
    </w:p>
    <w:p w14:paraId="5E6B7DDB" w14:textId="4C71C97A" w:rsidR="008E3486" w:rsidRPr="00731EC6" w:rsidRDefault="008E3486" w:rsidP="008E3486">
      <w:pPr>
        <w:rPr>
          <w:rFonts w:eastAsia="Times New Roman" w:cs="Times New Roman"/>
        </w:rPr>
      </w:pPr>
      <w:r w:rsidRPr="00731EC6">
        <w:rPr>
          <w:rFonts w:eastAsia="Times New Roman" w:cs="Times New Roman"/>
        </w:rPr>
        <w:t>Receiving corruption information</w:t>
      </w:r>
      <w:r w:rsidR="00FF2641" w:rsidRPr="00731EC6">
        <w:rPr>
          <w:rFonts w:eastAsia="Times New Roman" w:cs="Times New Roman"/>
        </w:rPr>
        <w:t xml:space="preserve"> (X)</w:t>
      </w:r>
      <w:r w:rsidRPr="00731EC6">
        <w:rPr>
          <w:rFonts w:eastAsia="Times New Roman" w:cs="Times New Roman"/>
        </w:rPr>
        <w:t xml:space="preserve"> </w:t>
      </w:r>
      <w:r w:rsidRPr="00731EC6">
        <w:rPr>
          <w:rFonts w:eastAsia="Times New Roman" w:cs="Times New Roman"/>
        </w:rPr>
        <w:sym w:font="Wingdings" w:char="F0E0"/>
      </w:r>
      <w:r w:rsidRPr="00731EC6">
        <w:rPr>
          <w:rFonts w:eastAsia="Times New Roman" w:cs="Times New Roman"/>
        </w:rPr>
        <w:t xml:space="preserve"> </w:t>
      </w:r>
      <w:proofErr w:type="gramStart"/>
      <w:r w:rsidRPr="00731EC6">
        <w:rPr>
          <w:rFonts w:eastAsia="Times New Roman" w:cs="Times New Roman"/>
        </w:rPr>
        <w:t>Believes</w:t>
      </w:r>
      <w:proofErr w:type="gramEnd"/>
      <w:r w:rsidRPr="00731EC6">
        <w:rPr>
          <w:rFonts w:eastAsia="Times New Roman" w:cs="Times New Roman"/>
        </w:rPr>
        <w:t xml:space="preserve"> corruption too severe </w:t>
      </w:r>
      <w:r w:rsidR="00FF2641" w:rsidRPr="00731EC6">
        <w:rPr>
          <w:rFonts w:eastAsia="Times New Roman" w:cs="Times New Roman"/>
        </w:rPr>
        <w:t xml:space="preserve">(M) </w:t>
      </w:r>
      <w:r w:rsidRPr="00731EC6">
        <w:rPr>
          <w:rFonts w:eastAsia="Times New Roman" w:cs="Times New Roman"/>
        </w:rPr>
        <w:sym w:font="Wingdings" w:char="F0E0"/>
      </w:r>
      <w:r w:rsidRPr="00731EC6">
        <w:rPr>
          <w:rFonts w:eastAsia="Times New Roman" w:cs="Times New Roman"/>
        </w:rPr>
        <w:t xml:space="preserve"> Stay home </w:t>
      </w:r>
      <w:r w:rsidR="00FF2641" w:rsidRPr="00731EC6">
        <w:rPr>
          <w:rFonts w:eastAsia="Times New Roman" w:cs="Times New Roman"/>
        </w:rPr>
        <w:t>(Y)</w:t>
      </w:r>
    </w:p>
    <w:p w14:paraId="5CC8252E" w14:textId="20F8B8CC" w:rsidR="008E3486" w:rsidRPr="00731EC6" w:rsidRDefault="00FF2641" w:rsidP="008E3486">
      <w:pPr>
        <w:rPr>
          <w:rFonts w:eastAsia="Times New Roman" w:cs="Times New Roman"/>
        </w:rPr>
      </w:pP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t>(</w:t>
      </w:r>
      <w:proofErr w:type="gramStart"/>
      <w:r w:rsidRPr="00731EC6">
        <w:rPr>
          <w:rFonts w:eastAsia="Times New Roman" w:cs="Times New Roman"/>
        </w:rPr>
        <w:t>positive</w:t>
      </w:r>
      <w:proofErr w:type="gramEnd"/>
      <w:r w:rsidRPr="00731EC6">
        <w:rPr>
          <w:rFonts w:eastAsia="Times New Roman" w:cs="Times New Roman"/>
        </w:rPr>
        <w:t>)</w:t>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008E3486" w:rsidRPr="00731EC6">
        <w:rPr>
          <w:rFonts w:eastAsia="Times New Roman" w:cs="Times New Roman"/>
        </w:rPr>
        <w:t>(</w:t>
      </w:r>
      <w:proofErr w:type="gramStart"/>
      <w:r w:rsidR="008E3486" w:rsidRPr="00731EC6">
        <w:rPr>
          <w:rFonts w:eastAsia="Times New Roman" w:cs="Times New Roman"/>
        </w:rPr>
        <w:t>positive</w:t>
      </w:r>
      <w:proofErr w:type="gramEnd"/>
      <w:r w:rsidR="008E3486" w:rsidRPr="00731EC6">
        <w:rPr>
          <w:rFonts w:eastAsia="Times New Roman" w:cs="Times New Roman"/>
        </w:rPr>
        <w:t>)</w:t>
      </w:r>
    </w:p>
    <w:p w14:paraId="5E3CD2AF" w14:textId="77777777" w:rsidR="008E3486" w:rsidRPr="00731EC6" w:rsidRDefault="008E3486" w:rsidP="00D21405">
      <w:pPr>
        <w:rPr>
          <w:rFonts w:eastAsia="Times New Roman" w:cs="Times New Roman"/>
        </w:rPr>
      </w:pPr>
    </w:p>
    <w:p w14:paraId="1E7E5AC8" w14:textId="76CA59C1" w:rsidR="00391FD8" w:rsidRPr="008E44F0" w:rsidRDefault="00B62A47" w:rsidP="001C0F69">
      <w:pPr>
        <w:rPr>
          <w:rFonts w:eastAsia="Times New Roman" w:cs="Times New Roman"/>
          <w:color w:val="FF0000"/>
        </w:rPr>
      </w:pPr>
      <w:r w:rsidRPr="00731EC6">
        <w:rPr>
          <w:rFonts w:eastAsia="Times New Roman" w:cs="Times New Roman"/>
        </w:rPr>
        <w:t>Chong et al. face a common obstacle</w:t>
      </w:r>
      <w:r w:rsidR="00412E71">
        <w:rPr>
          <w:rFonts w:eastAsia="Times New Roman" w:cs="Times New Roman"/>
        </w:rPr>
        <w:t xml:space="preserve"> in interpreting their results</w:t>
      </w:r>
      <w:r w:rsidRPr="00731EC6">
        <w:rPr>
          <w:rFonts w:eastAsia="Times New Roman" w:cs="Times New Roman"/>
        </w:rPr>
        <w:t xml:space="preserve">: their </w:t>
      </w:r>
      <w:r w:rsidR="00412E71">
        <w:rPr>
          <w:rFonts w:eastAsia="Times New Roman" w:cs="Times New Roman"/>
        </w:rPr>
        <w:t xml:space="preserve">proposed </w:t>
      </w:r>
      <w:r w:rsidRPr="00731EC6">
        <w:rPr>
          <w:rFonts w:eastAsia="Times New Roman" w:cs="Times New Roman"/>
        </w:rPr>
        <w:t xml:space="preserve">mechanism </w:t>
      </w:r>
      <w:r w:rsidR="00412E71">
        <w:rPr>
          <w:rFonts w:eastAsia="Times New Roman" w:cs="Times New Roman"/>
        </w:rPr>
        <w:t>was</w:t>
      </w:r>
      <w:r w:rsidRPr="00731EC6">
        <w:rPr>
          <w:rFonts w:eastAsia="Times New Roman" w:cs="Times New Roman"/>
        </w:rPr>
        <w:t xml:space="preserve"> not randomly assigned.</w:t>
      </w:r>
      <w:r w:rsidR="008E3486" w:rsidRPr="00731EC6">
        <w:rPr>
          <w:rFonts w:eastAsia="Times New Roman" w:cs="Times New Roman"/>
        </w:rPr>
        <w:t xml:space="preserve"> </w:t>
      </w:r>
      <w:r w:rsidR="0066150E" w:rsidRPr="00731EC6">
        <w:rPr>
          <w:rFonts w:eastAsia="Times New Roman" w:cs="Times New Roman"/>
        </w:rPr>
        <w:t xml:space="preserve">Some people are more inclined to believe that “all politicians are rascals” while others </w:t>
      </w:r>
      <w:r w:rsidRPr="00731EC6">
        <w:rPr>
          <w:rFonts w:eastAsia="Times New Roman" w:cs="Times New Roman"/>
        </w:rPr>
        <w:t>have a tendency to push for</w:t>
      </w:r>
      <w:r w:rsidR="0066150E" w:rsidRPr="00731EC6">
        <w:rPr>
          <w:rFonts w:eastAsia="Times New Roman" w:cs="Times New Roman"/>
        </w:rPr>
        <w:t xml:space="preserve"> “change we can believe in.” Unfortunately, we can observe </w:t>
      </w:r>
      <w:r w:rsidR="001C0F69" w:rsidRPr="00731EC6">
        <w:rPr>
          <w:rFonts w:eastAsia="Times New Roman" w:cs="Times New Roman"/>
        </w:rPr>
        <w:t xml:space="preserve">only </w:t>
      </w:r>
      <w:r w:rsidR="0066150E" w:rsidRPr="00731EC6">
        <w:rPr>
          <w:rFonts w:eastAsia="Times New Roman" w:cs="Times New Roman"/>
        </w:rPr>
        <w:t>the random treatment an individual received and their non-random belief about corruption; we can’t tell what belief about corrupt</w:t>
      </w:r>
      <w:r w:rsidR="00412E71">
        <w:rPr>
          <w:rFonts w:eastAsia="Times New Roman" w:cs="Times New Roman"/>
        </w:rPr>
        <w:t>ion</w:t>
      </w:r>
      <w:r w:rsidR="0066150E" w:rsidRPr="00731EC6">
        <w:rPr>
          <w:rFonts w:eastAsia="Times New Roman" w:cs="Times New Roman"/>
        </w:rPr>
        <w:t xml:space="preserve"> they </w:t>
      </w:r>
      <w:r w:rsidR="0066150E" w:rsidRPr="00731EC6">
        <w:rPr>
          <w:rFonts w:eastAsia="Times New Roman" w:cs="Times New Roman"/>
          <w:i/>
        </w:rPr>
        <w:t>would have had</w:t>
      </w:r>
      <w:r w:rsidR="0066150E" w:rsidRPr="00731EC6">
        <w:rPr>
          <w:rFonts w:eastAsia="Times New Roman" w:cs="Times New Roman"/>
        </w:rPr>
        <w:t xml:space="preserve"> if they had received the other treatment condition. This makes it </w:t>
      </w:r>
      <w:r w:rsidR="00140135" w:rsidRPr="00731EC6">
        <w:rPr>
          <w:rFonts w:eastAsia="Times New Roman" w:cs="Times New Roman"/>
        </w:rPr>
        <w:t>impossible</w:t>
      </w:r>
      <w:r w:rsidR="0066150E" w:rsidRPr="00731EC6">
        <w:rPr>
          <w:rFonts w:eastAsia="Times New Roman" w:cs="Times New Roman"/>
        </w:rPr>
        <w:t xml:space="preserve"> for us to </w:t>
      </w:r>
      <w:r w:rsidR="00140135" w:rsidRPr="00731EC6">
        <w:rPr>
          <w:rFonts w:eastAsia="Times New Roman" w:cs="Times New Roman"/>
        </w:rPr>
        <w:t xml:space="preserve">determine, for each individual, </w:t>
      </w:r>
      <w:r w:rsidR="002A6D36">
        <w:rPr>
          <w:rFonts w:eastAsia="Times New Roman" w:cs="Times New Roman"/>
        </w:rPr>
        <w:t xml:space="preserve">the extent to which </w:t>
      </w:r>
      <w:r w:rsidR="009568A8">
        <w:rPr>
          <w:rFonts w:eastAsia="Times New Roman" w:cs="Times New Roman"/>
        </w:rPr>
        <w:t>her</w:t>
      </w:r>
      <w:r w:rsidR="002A6D36">
        <w:rPr>
          <w:rFonts w:eastAsia="Times New Roman" w:cs="Times New Roman"/>
        </w:rPr>
        <w:t xml:space="preserve"> </w:t>
      </w:r>
      <w:r w:rsidR="009568A8">
        <w:rPr>
          <w:rFonts w:eastAsia="Times New Roman" w:cs="Times New Roman"/>
        </w:rPr>
        <w:t>decision to turn out to vote</w:t>
      </w:r>
      <w:r w:rsidR="00140135" w:rsidRPr="00731EC6">
        <w:rPr>
          <w:rFonts w:eastAsia="Times New Roman" w:cs="Times New Roman"/>
        </w:rPr>
        <w:t xml:space="preserve"> </w:t>
      </w:r>
      <w:r w:rsidR="009568A8">
        <w:rPr>
          <w:rFonts w:eastAsia="Times New Roman" w:cs="Times New Roman"/>
        </w:rPr>
        <w:t>was</w:t>
      </w:r>
      <w:r w:rsidR="00140135" w:rsidRPr="00731EC6">
        <w:rPr>
          <w:rFonts w:eastAsia="Times New Roman" w:cs="Times New Roman"/>
        </w:rPr>
        <w:t xml:space="preserve"> caused by the </w:t>
      </w:r>
      <w:r w:rsidR="009568A8">
        <w:rPr>
          <w:rFonts w:eastAsia="Times New Roman" w:cs="Times New Roman"/>
        </w:rPr>
        <w:t>proposed mechanism</w:t>
      </w:r>
      <w:r w:rsidR="00140135" w:rsidRPr="00731EC6">
        <w:rPr>
          <w:rFonts w:eastAsia="Times New Roman" w:cs="Times New Roman"/>
        </w:rPr>
        <w:t xml:space="preserve"> </w:t>
      </w:r>
      <w:r w:rsidR="002A6D36">
        <w:rPr>
          <w:rFonts w:eastAsia="Times New Roman" w:cs="Times New Roman"/>
        </w:rPr>
        <w:t>versus</w:t>
      </w:r>
      <w:r w:rsidR="00140135" w:rsidRPr="00731EC6">
        <w:rPr>
          <w:rFonts w:eastAsia="Times New Roman" w:cs="Times New Roman"/>
        </w:rPr>
        <w:t xml:space="preserve"> </w:t>
      </w:r>
      <w:r w:rsidR="00391FD8" w:rsidRPr="00731EC6">
        <w:rPr>
          <w:rFonts w:eastAsia="Times New Roman" w:cs="Times New Roman"/>
        </w:rPr>
        <w:t xml:space="preserve">other </w:t>
      </w:r>
      <w:r w:rsidR="009568A8">
        <w:rPr>
          <w:rFonts w:eastAsia="Times New Roman" w:cs="Times New Roman"/>
        </w:rPr>
        <w:t>mechanisms</w:t>
      </w:r>
      <w:r w:rsidR="00391FD8" w:rsidRPr="00731EC6">
        <w:rPr>
          <w:rFonts w:eastAsia="Times New Roman" w:cs="Times New Roman"/>
        </w:rPr>
        <w:t>.</w:t>
      </w:r>
    </w:p>
    <w:p w14:paraId="32601651" w14:textId="77777777" w:rsidR="00391FD8" w:rsidRPr="00731EC6" w:rsidRDefault="00391FD8" w:rsidP="001C0F69">
      <w:pPr>
        <w:rPr>
          <w:rFonts w:eastAsia="Times New Roman" w:cs="Times New Roman"/>
        </w:rPr>
      </w:pPr>
    </w:p>
    <w:p w14:paraId="563AFF73" w14:textId="7C8D0EF6" w:rsidR="001C0F69" w:rsidRPr="00731EC6" w:rsidRDefault="00492F5F" w:rsidP="00D21405">
      <w:pPr>
        <w:rPr>
          <w:rFonts w:eastAsia="Times New Roman" w:cs="Times New Roman"/>
        </w:rPr>
      </w:pPr>
      <w:r w:rsidRPr="00731EC6">
        <w:rPr>
          <w:rFonts w:eastAsia="Times New Roman" w:cs="Times New Roman"/>
        </w:rPr>
        <w:t xml:space="preserve">Some researchers try to get around this problem by estimating the </w:t>
      </w:r>
      <w:r w:rsidRPr="00731EC6">
        <w:rPr>
          <w:rFonts w:eastAsia="Times New Roman" w:cs="Times New Roman"/>
          <w:i/>
        </w:rPr>
        <w:t>average</w:t>
      </w:r>
      <w:r w:rsidRPr="00731EC6">
        <w:rPr>
          <w:rFonts w:eastAsia="Times New Roman" w:cs="Times New Roman"/>
        </w:rPr>
        <w:t xml:space="preserve"> effect of the treatment on the mechanism and then estimating the </w:t>
      </w:r>
      <w:r w:rsidRPr="00731EC6">
        <w:rPr>
          <w:rFonts w:eastAsia="Times New Roman" w:cs="Times New Roman"/>
          <w:i/>
        </w:rPr>
        <w:t>average</w:t>
      </w:r>
      <w:r w:rsidRPr="00731EC6">
        <w:rPr>
          <w:rFonts w:eastAsia="Times New Roman" w:cs="Times New Roman"/>
        </w:rPr>
        <w:t xml:space="preserve"> effect of the mechanism on the outcome. One reason that this</w:t>
      </w:r>
      <w:r w:rsidR="001C0F69" w:rsidRPr="00731EC6">
        <w:rPr>
          <w:rFonts w:eastAsia="Times New Roman" w:cs="Times New Roman"/>
        </w:rPr>
        <w:t xml:space="preserve"> is problematic </w:t>
      </w:r>
      <w:r w:rsidRPr="00731EC6">
        <w:rPr>
          <w:rFonts w:eastAsia="Times New Roman" w:cs="Times New Roman"/>
        </w:rPr>
        <w:t>is that</w:t>
      </w:r>
      <w:r w:rsidR="001C0F69" w:rsidRPr="00731EC6">
        <w:rPr>
          <w:rFonts w:eastAsia="Times New Roman" w:cs="Times New Roman"/>
        </w:rPr>
        <w:t xml:space="preserve"> we can imagine several factors other than the treatment that could be causing both M and Y. </w:t>
      </w:r>
      <w:r w:rsidR="00391FD8" w:rsidRPr="00731EC6">
        <w:rPr>
          <w:rFonts w:eastAsia="Times New Roman" w:cs="Times New Roman"/>
        </w:rPr>
        <w:t>Suppose that the level of apathy – let’s call it Q – varies among the citizens in our study, and Q has a very strong effect on both M and Y.</w:t>
      </w:r>
      <w:r w:rsidR="001C0F69" w:rsidRPr="00731EC6">
        <w:rPr>
          <w:rFonts w:eastAsia="Times New Roman" w:cs="Times New Roman"/>
        </w:rPr>
        <w:t xml:space="preserve"> Highly apathetic individuals might be more likely to believe that problems are beyond solving, and they might also be more likely t</w:t>
      </w:r>
      <w:r w:rsidR="00B66BEA" w:rsidRPr="00731EC6">
        <w:rPr>
          <w:rFonts w:eastAsia="Times New Roman" w:cs="Times New Roman"/>
        </w:rPr>
        <w:t>o stay at home on election day</w:t>
      </w:r>
      <w:r w:rsidR="00F80F5E" w:rsidRPr="00731EC6">
        <w:rPr>
          <w:rFonts w:eastAsia="Times New Roman" w:cs="Times New Roman"/>
        </w:rPr>
        <w:t xml:space="preserve">. </w:t>
      </w:r>
      <w:r w:rsidRPr="00731EC6">
        <w:rPr>
          <w:rFonts w:eastAsia="Times New Roman" w:cs="Times New Roman"/>
        </w:rPr>
        <w:t xml:space="preserve">We are therefore likely to observe a strong correlation between M and Y that is driven by the confounder of Q, not </w:t>
      </w:r>
      <w:r w:rsidR="00A25EC5">
        <w:rPr>
          <w:rFonts w:eastAsia="Times New Roman" w:cs="Times New Roman"/>
        </w:rPr>
        <w:t xml:space="preserve">by </w:t>
      </w:r>
      <w:r w:rsidRPr="00731EC6">
        <w:rPr>
          <w:rFonts w:eastAsia="Times New Roman" w:cs="Times New Roman"/>
        </w:rPr>
        <w:t>our treatment X. Mechanically, our results will be biased in favor of finding evidence of X’s effect on Y via M simply because Q has produced a relationship between M and Y.</w:t>
      </w:r>
    </w:p>
    <w:p w14:paraId="2669D23E" w14:textId="77777777" w:rsidR="001C0F69" w:rsidRPr="00731EC6" w:rsidRDefault="001C0F69" w:rsidP="00D21405">
      <w:pPr>
        <w:rPr>
          <w:rFonts w:eastAsia="Times New Roman" w:cs="Times New Roman"/>
        </w:rPr>
      </w:pPr>
    </w:p>
    <w:p w14:paraId="44B34A9F" w14:textId="40A788B0" w:rsidR="001C0F69" w:rsidRPr="00731EC6" w:rsidRDefault="001C0F69" w:rsidP="00D21405">
      <w:pPr>
        <w:rPr>
          <w:rFonts w:eastAsia="Times New Roman" w:cs="Times New Roman"/>
        </w:rPr>
      </w:pPr>
      <w:r w:rsidRPr="00731EC6">
        <w:rPr>
          <w:rFonts w:eastAsia="Times New Roman" w:cs="Times New Roman"/>
        </w:rPr>
        <w:t xml:space="preserve">4. … </w:t>
      </w:r>
      <w:proofErr w:type="gramStart"/>
      <w:r w:rsidRPr="00731EC6">
        <w:rPr>
          <w:rFonts w:eastAsia="Times New Roman" w:cs="Times New Roman"/>
        </w:rPr>
        <w:t>and</w:t>
      </w:r>
      <w:proofErr w:type="gramEnd"/>
      <w:r w:rsidRPr="00731EC6">
        <w:rPr>
          <w:rFonts w:eastAsia="Times New Roman" w:cs="Times New Roman"/>
        </w:rPr>
        <w:t xml:space="preserve"> because treatment effects are rarely homogeneous.</w:t>
      </w:r>
    </w:p>
    <w:p w14:paraId="45D3090C" w14:textId="77777777" w:rsidR="00140135" w:rsidRPr="00731EC6" w:rsidRDefault="00140135" w:rsidP="00D21405">
      <w:pPr>
        <w:rPr>
          <w:rFonts w:eastAsia="Times New Roman" w:cs="Times New Roman"/>
        </w:rPr>
      </w:pPr>
    </w:p>
    <w:p w14:paraId="70CCB2F1" w14:textId="5E728831" w:rsidR="00140135" w:rsidRPr="00731EC6" w:rsidRDefault="00492F5F" w:rsidP="00D21405">
      <w:pPr>
        <w:rPr>
          <w:rFonts w:eastAsia="Times New Roman" w:cs="Times New Roman"/>
        </w:rPr>
      </w:pPr>
      <w:r w:rsidRPr="00731EC6">
        <w:rPr>
          <w:rFonts w:eastAsia="Times New Roman" w:cs="Times New Roman"/>
        </w:rPr>
        <w:t xml:space="preserve">The other problem with trying to decompose the average effects of X on </w:t>
      </w:r>
      <w:commentRangeStart w:id="9"/>
      <w:r w:rsidRPr="00731EC6">
        <w:rPr>
          <w:rFonts w:eastAsia="Times New Roman" w:cs="Times New Roman"/>
        </w:rPr>
        <w:t>M</w:t>
      </w:r>
      <w:commentRangeEnd w:id="9"/>
      <w:r w:rsidR="003376A8">
        <w:rPr>
          <w:rStyle w:val="CommentReference"/>
        </w:rPr>
        <w:commentReference w:id="9"/>
      </w:r>
      <w:r w:rsidRPr="00731EC6">
        <w:rPr>
          <w:rFonts w:eastAsia="Times New Roman" w:cs="Times New Roman"/>
        </w:rPr>
        <w:t xml:space="preserve"> and then M on Y is that</w:t>
      </w:r>
      <w:r w:rsidR="00140135" w:rsidRPr="00731EC6">
        <w:rPr>
          <w:rFonts w:eastAsia="Times New Roman" w:cs="Times New Roman"/>
        </w:rPr>
        <w:t xml:space="preserve"> this </w:t>
      </w:r>
      <w:r w:rsidR="00DF0423" w:rsidRPr="00731EC6">
        <w:rPr>
          <w:rFonts w:eastAsia="Times New Roman" w:cs="Times New Roman"/>
        </w:rPr>
        <w:t>approach</w:t>
      </w:r>
      <w:r w:rsidR="00140135" w:rsidRPr="00731EC6">
        <w:rPr>
          <w:rFonts w:eastAsia="Times New Roman" w:cs="Times New Roman"/>
        </w:rPr>
        <w:t xml:space="preserve"> </w:t>
      </w:r>
      <w:r w:rsidR="00DF0423" w:rsidRPr="00731EC6">
        <w:rPr>
          <w:rFonts w:eastAsia="Times New Roman" w:cs="Times New Roman"/>
        </w:rPr>
        <w:t xml:space="preserve">assumes that every subject responds to the treatment identically. Imagine two types of respondents: Type A </w:t>
      </w:r>
      <w:r w:rsidR="003D6F6A" w:rsidRPr="00731EC6">
        <w:rPr>
          <w:rFonts w:eastAsia="Times New Roman" w:cs="Times New Roman"/>
        </w:rPr>
        <w:t>thought that corruption was too severe</w:t>
      </w:r>
      <w:r w:rsidR="00ED41A9">
        <w:rPr>
          <w:rFonts w:eastAsia="Times New Roman" w:cs="Times New Roman"/>
        </w:rPr>
        <w:t xml:space="preserve"> to</w:t>
      </w:r>
      <w:r w:rsidR="003D6F6A" w:rsidRPr="00731EC6">
        <w:rPr>
          <w:rFonts w:eastAsia="Times New Roman" w:cs="Times New Roman"/>
        </w:rPr>
        <w:t xml:space="preserve"> </w:t>
      </w:r>
      <w:r w:rsidR="00EC3CC2" w:rsidRPr="00731EC6">
        <w:rPr>
          <w:rFonts w:eastAsia="Times New Roman" w:cs="Times New Roman"/>
        </w:rPr>
        <w:t>ever solve</w:t>
      </w:r>
      <w:r w:rsidR="003D6F6A" w:rsidRPr="00731EC6">
        <w:rPr>
          <w:rFonts w:eastAsia="Times New Roman" w:cs="Times New Roman"/>
        </w:rPr>
        <w:t xml:space="preserve"> until she received a postcard containing information about corruption in her district. She was surprised to see that </w:t>
      </w:r>
      <w:r w:rsidR="008342E1">
        <w:rPr>
          <w:rFonts w:eastAsia="Times New Roman" w:cs="Times New Roman"/>
        </w:rPr>
        <w:t xml:space="preserve">the </w:t>
      </w:r>
      <w:r w:rsidR="003D6F6A" w:rsidRPr="00731EC6">
        <w:rPr>
          <w:rFonts w:eastAsia="Times New Roman" w:cs="Times New Roman"/>
        </w:rPr>
        <w:t>problem was</w:t>
      </w:r>
      <w:r w:rsidR="00FF2641" w:rsidRPr="00731EC6">
        <w:rPr>
          <w:rFonts w:eastAsia="Times New Roman" w:cs="Times New Roman"/>
        </w:rPr>
        <w:t xml:space="preserve"> not as bad as she had expected. Formally, for Type A, </w:t>
      </w:r>
      <w:proofErr w:type="gramStart"/>
      <w:r w:rsidR="00FF2641" w:rsidRPr="00731EC6">
        <w:rPr>
          <w:rFonts w:eastAsia="Times New Roman" w:cs="Times New Roman"/>
        </w:rPr>
        <w:t>M(</w:t>
      </w:r>
      <w:proofErr w:type="gramEnd"/>
      <w:r w:rsidR="00FF2641" w:rsidRPr="00731EC6">
        <w:rPr>
          <w:rFonts w:eastAsia="Times New Roman" w:cs="Times New Roman"/>
        </w:rPr>
        <w:t xml:space="preserve">X=0)=1 and M(X=1)=0, so X has a </w:t>
      </w:r>
      <w:r w:rsidR="00FF2641" w:rsidRPr="00731EC6">
        <w:rPr>
          <w:rFonts w:eastAsia="Times New Roman" w:cs="Times New Roman"/>
          <w:i/>
        </w:rPr>
        <w:t>negative</w:t>
      </w:r>
      <w:r w:rsidR="00FF2641" w:rsidRPr="00731EC6">
        <w:rPr>
          <w:rFonts w:eastAsia="Times New Roman" w:cs="Times New Roman"/>
        </w:rPr>
        <w:t xml:space="preserve"> effect on M. </w:t>
      </w:r>
      <w:r w:rsidR="003D6F6A" w:rsidRPr="00731EC6">
        <w:rPr>
          <w:rFonts w:eastAsia="Times New Roman" w:cs="Times New Roman"/>
        </w:rPr>
        <w:t xml:space="preserve">Type B thought corruption was a </w:t>
      </w:r>
      <w:r w:rsidR="00EC3CC2" w:rsidRPr="00731EC6">
        <w:rPr>
          <w:rFonts w:eastAsia="Times New Roman" w:cs="Times New Roman"/>
        </w:rPr>
        <w:t>manageable problem</w:t>
      </w:r>
      <w:r w:rsidR="003D6F6A" w:rsidRPr="00731EC6">
        <w:rPr>
          <w:rFonts w:eastAsia="Times New Roman" w:cs="Times New Roman"/>
        </w:rPr>
        <w:t xml:space="preserve"> until she received a postcard containing information about corruption in her district. She was surprised by how extensive the problem was and </w:t>
      </w:r>
      <w:r w:rsidR="00ED41A9">
        <w:rPr>
          <w:rFonts w:eastAsia="Times New Roman" w:cs="Times New Roman"/>
        </w:rPr>
        <w:t>gave up hope of solving the problem</w:t>
      </w:r>
      <w:r w:rsidR="003D6F6A" w:rsidRPr="00731EC6">
        <w:rPr>
          <w:rFonts w:eastAsia="Times New Roman" w:cs="Times New Roman"/>
        </w:rPr>
        <w:t xml:space="preserve">. </w:t>
      </w:r>
      <w:r w:rsidR="00FF2641" w:rsidRPr="00731EC6">
        <w:rPr>
          <w:rFonts w:eastAsia="Times New Roman" w:cs="Times New Roman"/>
        </w:rPr>
        <w:t xml:space="preserve">Formally, for Type B, </w:t>
      </w:r>
      <w:proofErr w:type="gramStart"/>
      <w:r w:rsidR="00FF2641" w:rsidRPr="00731EC6">
        <w:rPr>
          <w:rFonts w:eastAsia="Times New Roman" w:cs="Times New Roman"/>
        </w:rPr>
        <w:t>M(</w:t>
      </w:r>
      <w:proofErr w:type="gramEnd"/>
      <w:r w:rsidR="00FF2641" w:rsidRPr="00731EC6">
        <w:rPr>
          <w:rFonts w:eastAsia="Times New Roman" w:cs="Times New Roman"/>
        </w:rPr>
        <w:t>X=0)=0 and M(X=1)=1</w:t>
      </w:r>
      <w:r w:rsidR="008342E1">
        <w:rPr>
          <w:rFonts w:eastAsia="Times New Roman" w:cs="Times New Roman"/>
        </w:rPr>
        <w:t xml:space="preserve">, so X has a </w:t>
      </w:r>
      <w:r w:rsidR="008342E1">
        <w:rPr>
          <w:rFonts w:eastAsia="Times New Roman" w:cs="Times New Roman"/>
          <w:i/>
        </w:rPr>
        <w:t>positive</w:t>
      </w:r>
      <w:r w:rsidR="008342E1">
        <w:rPr>
          <w:rFonts w:eastAsia="Times New Roman" w:cs="Times New Roman"/>
        </w:rPr>
        <w:t xml:space="preserve"> effect on M</w:t>
      </w:r>
      <w:r w:rsidR="00FF2641" w:rsidRPr="00731EC6">
        <w:rPr>
          <w:rFonts w:eastAsia="Times New Roman" w:cs="Times New Roman"/>
        </w:rPr>
        <w:t>. If we were to average the effects for these two types, we would see no relationship between X and M.</w:t>
      </w:r>
    </w:p>
    <w:p w14:paraId="77199627" w14:textId="77777777" w:rsidR="003D6F6A" w:rsidRPr="00731EC6" w:rsidRDefault="003D6F6A" w:rsidP="00D21405">
      <w:pPr>
        <w:rPr>
          <w:rFonts w:eastAsia="Times New Roman" w:cs="Times New Roman"/>
        </w:rPr>
      </w:pPr>
    </w:p>
    <w:tbl>
      <w:tblPr>
        <w:tblStyle w:val="TableGrid"/>
        <w:tblW w:w="0" w:type="auto"/>
        <w:tblLook w:val="04A0" w:firstRow="1" w:lastRow="0" w:firstColumn="1" w:lastColumn="0" w:noHBand="0" w:noVBand="1"/>
      </w:tblPr>
      <w:tblGrid>
        <w:gridCol w:w="1324"/>
        <w:gridCol w:w="1603"/>
        <w:gridCol w:w="1616"/>
        <w:gridCol w:w="1349"/>
        <w:gridCol w:w="1350"/>
        <w:gridCol w:w="1239"/>
        <w:gridCol w:w="1365"/>
      </w:tblGrid>
      <w:tr w:rsidR="00FF2641" w:rsidRPr="00731EC6" w14:paraId="0C141499" w14:textId="77777777" w:rsidTr="00FF2641">
        <w:tc>
          <w:tcPr>
            <w:tcW w:w="1430" w:type="dxa"/>
          </w:tcPr>
          <w:p w14:paraId="750B5833" w14:textId="09873BEC" w:rsidR="00FF2641" w:rsidRPr="00731EC6" w:rsidRDefault="00FF2641" w:rsidP="00D21405">
            <w:pPr>
              <w:rPr>
                <w:rFonts w:eastAsia="Times New Roman" w:cs="Times New Roman"/>
              </w:rPr>
            </w:pPr>
            <w:r w:rsidRPr="00731EC6">
              <w:rPr>
                <w:rFonts w:eastAsia="Times New Roman" w:cs="Times New Roman"/>
              </w:rPr>
              <w:t>Type</w:t>
            </w:r>
          </w:p>
        </w:tc>
        <w:tc>
          <w:tcPr>
            <w:tcW w:w="1650" w:type="dxa"/>
          </w:tcPr>
          <w:p w14:paraId="4F439F6D" w14:textId="242BA0B9" w:rsidR="00FF2641" w:rsidRPr="00731EC6" w:rsidRDefault="00FF2641" w:rsidP="00D21405">
            <w:pPr>
              <w:rPr>
                <w:rFonts w:eastAsia="Times New Roman" w:cs="Times New Roman"/>
              </w:rPr>
            </w:pPr>
            <w:r w:rsidRPr="00731EC6">
              <w:rPr>
                <w:rFonts w:eastAsia="Times New Roman" w:cs="Times New Roman"/>
              </w:rPr>
              <w:t>X (Info treatment)</w:t>
            </w:r>
          </w:p>
        </w:tc>
        <w:tc>
          <w:tcPr>
            <w:tcW w:w="1314" w:type="dxa"/>
          </w:tcPr>
          <w:p w14:paraId="4556E9CE" w14:textId="77777777" w:rsidR="00FF2641" w:rsidRPr="00731EC6" w:rsidRDefault="00FF2641" w:rsidP="00D21405">
            <w:pPr>
              <w:rPr>
                <w:rFonts w:eastAsia="Times New Roman" w:cs="Times New Roman"/>
              </w:rPr>
            </w:pPr>
            <w:r w:rsidRPr="00731EC6">
              <w:rPr>
                <w:rFonts w:eastAsia="Times New Roman" w:cs="Times New Roman"/>
              </w:rPr>
              <w:t>M | X=0</w:t>
            </w:r>
          </w:p>
          <w:p w14:paraId="600DC7D0" w14:textId="32546685" w:rsidR="00FF2641" w:rsidRPr="00731EC6" w:rsidRDefault="00FF2641" w:rsidP="00D21405">
            <w:pPr>
              <w:rPr>
                <w:rFonts w:eastAsia="Times New Roman" w:cs="Times New Roman"/>
              </w:rPr>
            </w:pPr>
            <w:r w:rsidRPr="00731EC6">
              <w:rPr>
                <w:rFonts w:eastAsia="Times New Roman" w:cs="Times New Roman"/>
              </w:rPr>
              <w:t>(</w:t>
            </w:r>
            <w:proofErr w:type="gramStart"/>
            <w:r w:rsidRPr="00731EC6">
              <w:rPr>
                <w:rFonts w:eastAsia="Times New Roman" w:cs="Times New Roman"/>
              </w:rPr>
              <w:t>unobserved</w:t>
            </w:r>
            <w:proofErr w:type="gramEnd"/>
            <w:r w:rsidRPr="00731EC6">
              <w:rPr>
                <w:rFonts w:eastAsia="Times New Roman" w:cs="Times New Roman"/>
              </w:rPr>
              <w:t>)</w:t>
            </w:r>
          </w:p>
        </w:tc>
        <w:tc>
          <w:tcPr>
            <w:tcW w:w="1340" w:type="dxa"/>
          </w:tcPr>
          <w:p w14:paraId="7047FF06" w14:textId="33F1264B" w:rsidR="00FF2641" w:rsidRPr="00731EC6" w:rsidRDefault="00FF2641" w:rsidP="00D21405">
            <w:pPr>
              <w:rPr>
                <w:rFonts w:eastAsia="Times New Roman" w:cs="Times New Roman"/>
              </w:rPr>
            </w:pPr>
            <w:r w:rsidRPr="00731EC6">
              <w:rPr>
                <w:rFonts w:eastAsia="Times New Roman" w:cs="Times New Roman"/>
              </w:rPr>
              <w:t>M | X=1 (observed)</w:t>
            </w:r>
          </w:p>
        </w:tc>
        <w:tc>
          <w:tcPr>
            <w:tcW w:w="1396" w:type="dxa"/>
          </w:tcPr>
          <w:p w14:paraId="4739042B" w14:textId="5E33302D" w:rsidR="00FF2641" w:rsidRPr="00731EC6" w:rsidRDefault="00FF2641" w:rsidP="00D21405">
            <w:pPr>
              <w:rPr>
                <w:rFonts w:eastAsia="Times New Roman" w:cs="Times New Roman"/>
              </w:rPr>
            </w:pPr>
            <w:r w:rsidRPr="00731EC6">
              <w:rPr>
                <w:rFonts w:eastAsia="Times New Roman" w:cs="Times New Roman"/>
              </w:rPr>
              <w:t>Effect of X on M</w:t>
            </w:r>
          </w:p>
        </w:tc>
        <w:tc>
          <w:tcPr>
            <w:tcW w:w="1266" w:type="dxa"/>
          </w:tcPr>
          <w:p w14:paraId="5B7A8FB8" w14:textId="569F2F94" w:rsidR="00FF2641" w:rsidRPr="00731EC6" w:rsidRDefault="00FF2641" w:rsidP="00D21405">
            <w:pPr>
              <w:rPr>
                <w:rFonts w:eastAsia="Times New Roman" w:cs="Times New Roman"/>
              </w:rPr>
            </w:pPr>
            <w:r w:rsidRPr="00731EC6">
              <w:rPr>
                <w:rFonts w:eastAsia="Times New Roman" w:cs="Times New Roman"/>
              </w:rPr>
              <w:t>Effect of M on Y</w:t>
            </w:r>
          </w:p>
        </w:tc>
        <w:tc>
          <w:tcPr>
            <w:tcW w:w="1450" w:type="dxa"/>
          </w:tcPr>
          <w:p w14:paraId="150F6EA3" w14:textId="63735B18" w:rsidR="00FF2641" w:rsidRPr="00731EC6" w:rsidRDefault="00FF2641" w:rsidP="00D21405">
            <w:pPr>
              <w:rPr>
                <w:rFonts w:eastAsia="Times New Roman" w:cs="Times New Roman"/>
              </w:rPr>
            </w:pPr>
            <w:r w:rsidRPr="00731EC6">
              <w:rPr>
                <w:rFonts w:eastAsia="Times New Roman" w:cs="Times New Roman"/>
              </w:rPr>
              <w:t>Y (Stay home)</w:t>
            </w:r>
          </w:p>
        </w:tc>
      </w:tr>
      <w:tr w:rsidR="00FF2641" w:rsidRPr="00731EC6" w14:paraId="2D06EB40" w14:textId="77777777" w:rsidTr="00FF2641">
        <w:tc>
          <w:tcPr>
            <w:tcW w:w="1430" w:type="dxa"/>
          </w:tcPr>
          <w:p w14:paraId="7966D997" w14:textId="13A6732F" w:rsidR="00FF2641" w:rsidRPr="00731EC6" w:rsidRDefault="00FF2641" w:rsidP="00D21405">
            <w:pPr>
              <w:rPr>
                <w:rFonts w:eastAsia="Times New Roman" w:cs="Times New Roman"/>
              </w:rPr>
            </w:pPr>
            <w:r w:rsidRPr="00731EC6">
              <w:rPr>
                <w:rFonts w:eastAsia="Times New Roman" w:cs="Times New Roman"/>
              </w:rPr>
              <w:t>A</w:t>
            </w:r>
          </w:p>
        </w:tc>
        <w:tc>
          <w:tcPr>
            <w:tcW w:w="1650" w:type="dxa"/>
          </w:tcPr>
          <w:p w14:paraId="79B675E8" w14:textId="739D9428"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128BB17B" w14:textId="4C1E8608" w:rsidR="00FF2641" w:rsidRPr="00731EC6" w:rsidRDefault="00FF2641" w:rsidP="00D21405">
            <w:pPr>
              <w:rPr>
                <w:rFonts w:eastAsia="Times New Roman" w:cs="Times New Roman"/>
              </w:rPr>
            </w:pPr>
            <w:r w:rsidRPr="00731EC6">
              <w:rPr>
                <w:rFonts w:eastAsia="Times New Roman" w:cs="Times New Roman"/>
              </w:rPr>
              <w:t>1</w:t>
            </w:r>
          </w:p>
        </w:tc>
        <w:tc>
          <w:tcPr>
            <w:tcW w:w="1340" w:type="dxa"/>
          </w:tcPr>
          <w:p w14:paraId="67D62F74" w14:textId="31EFF349" w:rsidR="00FF2641" w:rsidRPr="00731EC6" w:rsidRDefault="00FF2641" w:rsidP="00D21405">
            <w:pPr>
              <w:rPr>
                <w:rFonts w:eastAsia="Times New Roman" w:cs="Times New Roman"/>
              </w:rPr>
            </w:pPr>
            <w:r w:rsidRPr="00731EC6">
              <w:rPr>
                <w:rFonts w:eastAsia="Times New Roman" w:cs="Times New Roman"/>
              </w:rPr>
              <w:t>0</w:t>
            </w:r>
          </w:p>
        </w:tc>
        <w:tc>
          <w:tcPr>
            <w:tcW w:w="1396" w:type="dxa"/>
          </w:tcPr>
          <w:p w14:paraId="4C2378C0" w14:textId="6CCC0A82" w:rsidR="00FF2641" w:rsidRPr="00731EC6" w:rsidRDefault="00FF2641" w:rsidP="00D21405">
            <w:pPr>
              <w:rPr>
                <w:rFonts w:eastAsia="Times New Roman" w:cs="Times New Roman"/>
              </w:rPr>
            </w:pPr>
            <w:proofErr w:type="gramStart"/>
            <w:r w:rsidRPr="00731EC6">
              <w:rPr>
                <w:rFonts w:eastAsia="Times New Roman" w:cs="Times New Roman"/>
              </w:rPr>
              <w:t>negative</w:t>
            </w:r>
            <w:proofErr w:type="gramEnd"/>
          </w:p>
        </w:tc>
        <w:tc>
          <w:tcPr>
            <w:tcW w:w="1266" w:type="dxa"/>
          </w:tcPr>
          <w:p w14:paraId="7958067C" w14:textId="11C62FFC" w:rsidR="00FF2641" w:rsidRPr="00731EC6" w:rsidRDefault="00EC3CC2" w:rsidP="00D21405">
            <w:pPr>
              <w:rPr>
                <w:rFonts w:eastAsia="Times New Roman" w:cs="Times New Roman"/>
              </w:rPr>
            </w:pPr>
            <w:proofErr w:type="gramStart"/>
            <w:r w:rsidRPr="00731EC6">
              <w:rPr>
                <w:rFonts w:eastAsia="Times New Roman" w:cs="Times New Roman"/>
              </w:rPr>
              <w:t>negative</w:t>
            </w:r>
            <w:proofErr w:type="gramEnd"/>
          </w:p>
        </w:tc>
        <w:tc>
          <w:tcPr>
            <w:tcW w:w="1450" w:type="dxa"/>
          </w:tcPr>
          <w:p w14:paraId="1EE75DD1" w14:textId="5040FB04" w:rsidR="00FF2641" w:rsidRPr="00731EC6" w:rsidRDefault="00EC3CC2" w:rsidP="00D21405">
            <w:pPr>
              <w:rPr>
                <w:rFonts w:eastAsia="Times New Roman" w:cs="Times New Roman"/>
              </w:rPr>
            </w:pPr>
            <w:r w:rsidRPr="00731EC6">
              <w:rPr>
                <w:rFonts w:eastAsia="Times New Roman" w:cs="Times New Roman"/>
              </w:rPr>
              <w:t>1</w:t>
            </w:r>
          </w:p>
        </w:tc>
      </w:tr>
      <w:tr w:rsidR="00FF2641" w:rsidRPr="00731EC6" w14:paraId="3B962146" w14:textId="77777777" w:rsidTr="00FF2641">
        <w:tc>
          <w:tcPr>
            <w:tcW w:w="1430" w:type="dxa"/>
          </w:tcPr>
          <w:p w14:paraId="7D7BC54C" w14:textId="4CF12A56" w:rsidR="00FF2641" w:rsidRPr="00731EC6" w:rsidRDefault="00FF2641" w:rsidP="00D21405">
            <w:pPr>
              <w:rPr>
                <w:rFonts w:eastAsia="Times New Roman" w:cs="Times New Roman"/>
              </w:rPr>
            </w:pPr>
            <w:r w:rsidRPr="00731EC6">
              <w:rPr>
                <w:rFonts w:eastAsia="Times New Roman" w:cs="Times New Roman"/>
              </w:rPr>
              <w:t>B</w:t>
            </w:r>
          </w:p>
        </w:tc>
        <w:tc>
          <w:tcPr>
            <w:tcW w:w="1650" w:type="dxa"/>
          </w:tcPr>
          <w:p w14:paraId="104CE6A7" w14:textId="7F49CAAC"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56925501" w14:textId="79384DF4" w:rsidR="00FF2641" w:rsidRPr="00731EC6" w:rsidRDefault="00FF2641" w:rsidP="00D21405">
            <w:pPr>
              <w:rPr>
                <w:rFonts w:eastAsia="Times New Roman" w:cs="Times New Roman"/>
              </w:rPr>
            </w:pPr>
            <w:r w:rsidRPr="00731EC6">
              <w:rPr>
                <w:rFonts w:eastAsia="Times New Roman" w:cs="Times New Roman"/>
              </w:rPr>
              <w:t>0</w:t>
            </w:r>
          </w:p>
        </w:tc>
        <w:tc>
          <w:tcPr>
            <w:tcW w:w="1340" w:type="dxa"/>
          </w:tcPr>
          <w:p w14:paraId="713959D3" w14:textId="001372D8" w:rsidR="00FF2641" w:rsidRPr="00731EC6" w:rsidRDefault="00FF2641" w:rsidP="00D21405">
            <w:pPr>
              <w:rPr>
                <w:rFonts w:eastAsia="Times New Roman" w:cs="Times New Roman"/>
              </w:rPr>
            </w:pPr>
            <w:r w:rsidRPr="00731EC6">
              <w:rPr>
                <w:rFonts w:eastAsia="Times New Roman" w:cs="Times New Roman"/>
              </w:rPr>
              <w:t>1</w:t>
            </w:r>
          </w:p>
        </w:tc>
        <w:tc>
          <w:tcPr>
            <w:tcW w:w="1396" w:type="dxa"/>
          </w:tcPr>
          <w:p w14:paraId="240E8765" w14:textId="425F7AB2" w:rsidR="00FF2641" w:rsidRPr="00731EC6" w:rsidRDefault="00FF2641" w:rsidP="00D21405">
            <w:pPr>
              <w:rPr>
                <w:rFonts w:eastAsia="Times New Roman" w:cs="Times New Roman"/>
              </w:rPr>
            </w:pPr>
            <w:proofErr w:type="gramStart"/>
            <w:r w:rsidRPr="00731EC6">
              <w:rPr>
                <w:rFonts w:eastAsia="Times New Roman" w:cs="Times New Roman"/>
              </w:rPr>
              <w:t>positive</w:t>
            </w:r>
            <w:proofErr w:type="gramEnd"/>
          </w:p>
        </w:tc>
        <w:tc>
          <w:tcPr>
            <w:tcW w:w="1266" w:type="dxa"/>
          </w:tcPr>
          <w:p w14:paraId="5F979E42" w14:textId="39C73F2B" w:rsidR="00FF2641" w:rsidRPr="00731EC6" w:rsidRDefault="00EC3CC2" w:rsidP="00D21405">
            <w:pPr>
              <w:rPr>
                <w:rFonts w:eastAsia="Times New Roman" w:cs="Times New Roman"/>
              </w:rPr>
            </w:pPr>
            <w:proofErr w:type="gramStart"/>
            <w:r w:rsidRPr="00731EC6">
              <w:rPr>
                <w:rFonts w:eastAsia="Times New Roman" w:cs="Times New Roman"/>
              </w:rPr>
              <w:t>positive</w:t>
            </w:r>
            <w:proofErr w:type="gramEnd"/>
          </w:p>
        </w:tc>
        <w:tc>
          <w:tcPr>
            <w:tcW w:w="1450" w:type="dxa"/>
          </w:tcPr>
          <w:p w14:paraId="4037E698" w14:textId="13F334E9" w:rsidR="00FF2641" w:rsidRPr="00731EC6" w:rsidRDefault="00EC3CC2" w:rsidP="00D21405">
            <w:pPr>
              <w:rPr>
                <w:rFonts w:eastAsia="Times New Roman" w:cs="Times New Roman"/>
              </w:rPr>
            </w:pPr>
            <w:r w:rsidRPr="00731EC6">
              <w:rPr>
                <w:rFonts w:eastAsia="Times New Roman" w:cs="Times New Roman"/>
              </w:rPr>
              <w:t>1</w:t>
            </w:r>
          </w:p>
        </w:tc>
      </w:tr>
    </w:tbl>
    <w:p w14:paraId="0C851B86" w14:textId="77777777" w:rsidR="003D6F6A" w:rsidRPr="00731EC6" w:rsidRDefault="003D6F6A" w:rsidP="00D21405">
      <w:pPr>
        <w:rPr>
          <w:rFonts w:eastAsia="Times New Roman" w:cs="Times New Roman"/>
        </w:rPr>
      </w:pPr>
    </w:p>
    <w:p w14:paraId="68D72B5F" w14:textId="1BD48D33" w:rsidR="00FA129F" w:rsidRPr="00013C05" w:rsidRDefault="008342E1" w:rsidP="00D21405">
      <w:pPr>
        <w:rPr>
          <w:rFonts w:eastAsia="Times New Roman" w:cs="Times New Roman"/>
        </w:rPr>
      </w:pPr>
      <w:r>
        <w:rPr>
          <w:rFonts w:eastAsia="Times New Roman" w:cs="Times New Roman"/>
        </w:rPr>
        <w:t>Estimating the role of M can be further complicated when the relationship between M and Y is also heterogeneous.</w:t>
      </w:r>
      <w:r w:rsidR="00ED41A9">
        <w:rPr>
          <w:rFonts w:eastAsia="Times New Roman" w:cs="Times New Roman"/>
        </w:rPr>
        <w:t xml:space="preserve"> I</w:t>
      </w:r>
      <w:r w:rsidR="00EC3CC2" w:rsidRPr="00731EC6">
        <w:rPr>
          <w:rFonts w:eastAsia="Times New Roman" w:cs="Times New Roman"/>
        </w:rPr>
        <w:t>magine that Type A only votes when she’s angry</w:t>
      </w:r>
      <w:r>
        <w:rPr>
          <w:rFonts w:eastAsia="Times New Roman" w:cs="Times New Roman"/>
        </w:rPr>
        <w:t xml:space="preserve"> (in other words, M has a </w:t>
      </w:r>
      <w:r w:rsidRPr="00013C05">
        <w:rPr>
          <w:rFonts w:eastAsia="Times New Roman" w:cs="Times New Roman"/>
          <w:i/>
        </w:rPr>
        <w:t>negative</w:t>
      </w:r>
      <w:r>
        <w:rPr>
          <w:rFonts w:eastAsia="Times New Roman" w:cs="Times New Roman"/>
        </w:rPr>
        <w:t xml:space="preserve"> effect on Y)</w:t>
      </w:r>
      <w:r w:rsidR="00EC3CC2" w:rsidRPr="00731EC6">
        <w:rPr>
          <w:rFonts w:eastAsia="Times New Roman" w:cs="Times New Roman"/>
        </w:rPr>
        <w:t xml:space="preserve">. Type A was planning on voting to express her anger over the pervasiveness of corruption in her district, even though she knew it would not have changed anything, until she learned that corruption was not as bad as she had expected it to be. Her fiery passion gone, she chooses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However, Type B only votes when she thinks her vote can make a difference</w:t>
      </w:r>
      <w:r w:rsidR="00013C05">
        <w:rPr>
          <w:rFonts w:eastAsia="Times New Roman" w:cs="Times New Roman"/>
        </w:rPr>
        <w:t xml:space="preserve"> (in other words, M has a </w:t>
      </w:r>
      <w:r w:rsidR="00013C05" w:rsidRPr="00013C05">
        <w:rPr>
          <w:rFonts w:eastAsia="Times New Roman" w:cs="Times New Roman"/>
          <w:i/>
        </w:rPr>
        <w:t>positive</w:t>
      </w:r>
      <w:r w:rsidR="00013C05">
        <w:rPr>
          <w:rFonts w:eastAsia="Times New Roman" w:cs="Times New Roman"/>
        </w:rPr>
        <w:t xml:space="preserve"> effect on Y)</w:t>
      </w:r>
      <w:r w:rsidR="00EC3CC2" w:rsidRPr="00731EC6">
        <w:rPr>
          <w:rFonts w:eastAsia="Times New Roman" w:cs="Times New Roman"/>
        </w:rPr>
        <w:t xml:space="preserve">. Type B was going to vote for the non-corrupt politicians in her district until she learned that they were all corrupt. Without any hope of changing the situation, she also decided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xml:space="preserve">. For both Type A and Type B, </w:t>
      </w:r>
      <w:r w:rsidR="00013C05">
        <w:rPr>
          <w:rFonts w:eastAsia="Times New Roman" w:cs="Times New Roman"/>
        </w:rPr>
        <w:t xml:space="preserve">there is an “indirect effect” of M (in other words, X affects Y through M). But we will miss this relationship in the aggregate because we will be unable to </w:t>
      </w:r>
      <w:ins w:id="10" w:author="Donald Green" w:date="2016-11-14T20:29:00Z">
        <w:r w:rsidR="003376A8">
          <w:rPr>
            <w:rFonts w:eastAsia="Times New Roman" w:cs="Times New Roman"/>
          </w:rPr>
          <w:t>obtain unbiased estimates of the average</w:t>
        </w:r>
      </w:ins>
      <w:del w:id="11" w:author="Donald Green" w:date="2016-11-14T20:29:00Z">
        <w:r w:rsidR="00013C05" w:rsidDel="003376A8">
          <w:rPr>
            <w:rFonts w:eastAsia="Times New Roman" w:cs="Times New Roman"/>
          </w:rPr>
          <w:delText>detect an</w:delText>
        </w:r>
      </w:del>
      <w:r w:rsidR="00013C05">
        <w:rPr>
          <w:rFonts w:eastAsia="Times New Roman" w:cs="Times New Roman"/>
        </w:rPr>
        <w:t xml:space="preserve"> effect of X on M.</w:t>
      </w:r>
      <w:r w:rsidR="00B62A47" w:rsidRPr="00731EC6">
        <w:rPr>
          <w:rStyle w:val="FootnoteReference"/>
          <w:rFonts w:eastAsia="Times New Roman" w:cs="Times New Roman"/>
        </w:rPr>
        <w:footnoteReference w:id="2"/>
      </w:r>
      <w:r w:rsidR="00013C05">
        <w:rPr>
          <w:rFonts w:eastAsia="Times New Roman" w:cs="Times New Roman"/>
        </w:rPr>
        <w:t xml:space="preserve"> </w:t>
      </w:r>
    </w:p>
    <w:p w14:paraId="503BE743" w14:textId="77777777" w:rsidR="00B62A47" w:rsidRPr="00731EC6" w:rsidRDefault="00B62A47" w:rsidP="00D21405">
      <w:pPr>
        <w:rPr>
          <w:rFonts w:eastAsia="Times New Roman" w:cs="Times New Roman"/>
        </w:rPr>
      </w:pPr>
    </w:p>
    <w:p w14:paraId="2CAE317E" w14:textId="6B3673D8" w:rsidR="005A5145" w:rsidRPr="00731EC6" w:rsidRDefault="00B62A47" w:rsidP="005A5145">
      <w:pPr>
        <w:rPr>
          <w:rFonts w:eastAsia="Times New Roman" w:cs="Times New Roman"/>
        </w:rPr>
      </w:pPr>
      <w:r w:rsidRPr="00731EC6">
        <w:rPr>
          <w:rFonts w:eastAsia="Times New Roman" w:cs="Times New Roman"/>
        </w:rPr>
        <w:t xml:space="preserve">We can imagine many more “types” than just A and B – the point here is to demonstrate intuitively that because M is </w:t>
      </w:r>
      <w:r w:rsidR="00ED41A9">
        <w:rPr>
          <w:rFonts w:eastAsia="Times New Roman" w:cs="Times New Roman"/>
        </w:rPr>
        <w:t xml:space="preserve">not </w:t>
      </w:r>
      <w:r w:rsidRPr="00731EC6">
        <w:rPr>
          <w:rFonts w:eastAsia="Times New Roman" w:cs="Times New Roman"/>
        </w:rPr>
        <w:t xml:space="preserve">randomly assigned, and because it is unlikely that the effects of X on M AND M on Y are identical for everyone, it will be very difficult to </w:t>
      </w:r>
      <w:r w:rsidR="003E1285">
        <w:rPr>
          <w:rFonts w:eastAsia="Times New Roman" w:cs="Times New Roman"/>
        </w:rPr>
        <w:t>accurately characterize how much of our effect is mediated through M.</w:t>
      </w:r>
    </w:p>
    <w:p w14:paraId="49A42426" w14:textId="77777777" w:rsidR="00B62A47" w:rsidRPr="00731EC6" w:rsidRDefault="00B62A47" w:rsidP="005A5145">
      <w:pPr>
        <w:rPr>
          <w:rFonts w:eastAsia="Times New Roman" w:cs="Times New Roman"/>
        </w:rPr>
      </w:pPr>
    </w:p>
    <w:p w14:paraId="49FD9887" w14:textId="2179C2EA" w:rsidR="00F102CB" w:rsidRDefault="009D009A" w:rsidP="00D21405">
      <w:pPr>
        <w:rPr>
          <w:rFonts w:eastAsia="Times New Roman" w:cs="Times New Roman"/>
        </w:rPr>
      </w:pPr>
      <w:r w:rsidRPr="00731EC6">
        <w:rPr>
          <w:rFonts w:eastAsia="Times New Roman" w:cs="Times New Roman"/>
        </w:rPr>
        <w:t>5</w:t>
      </w:r>
      <w:r w:rsidR="00F47CF6" w:rsidRPr="00731EC6">
        <w:rPr>
          <w:rFonts w:eastAsia="Times New Roman" w:cs="Times New Roman"/>
        </w:rPr>
        <w:t xml:space="preserve">. </w:t>
      </w:r>
      <w:r w:rsidR="004009B7">
        <w:rPr>
          <w:rFonts w:eastAsia="Times New Roman" w:cs="Times New Roman"/>
        </w:rPr>
        <w:t>Many studies try to decompose a total treatment effect into its “direct” and “indirect” effects</w:t>
      </w:r>
      <w:r w:rsidR="006F7A07" w:rsidRPr="00731EC6">
        <w:rPr>
          <w:rFonts w:eastAsia="Times New Roman" w:cs="Times New Roman"/>
        </w:rPr>
        <w:t>.</w:t>
      </w:r>
    </w:p>
    <w:p w14:paraId="28F09D75" w14:textId="77777777" w:rsidR="00ED41A9" w:rsidRDefault="00ED41A9" w:rsidP="00D21405">
      <w:pPr>
        <w:rPr>
          <w:rFonts w:eastAsia="Times New Roman" w:cs="Times New Roman"/>
        </w:rPr>
      </w:pPr>
    </w:p>
    <w:p w14:paraId="6D126636" w14:textId="2875B67E" w:rsidR="00A70231" w:rsidRDefault="00ED41A9" w:rsidP="00A70231">
      <w:pPr>
        <w:rPr>
          <w:rFonts w:eastAsia="Times New Roman" w:cs="Times New Roman"/>
        </w:rPr>
      </w:pPr>
      <w:r>
        <w:rPr>
          <w:rFonts w:eastAsia="Times New Roman" w:cs="Times New Roman"/>
        </w:rPr>
        <w:t>Because learning about mechanisms holds such rich theoretical promise, researchers</w:t>
      </w:r>
      <w:r w:rsidR="00BC54AE">
        <w:rPr>
          <w:rFonts w:eastAsia="Times New Roman" w:cs="Times New Roman"/>
        </w:rPr>
        <w:t xml:space="preserve"> would love to quantify how much of an effect of X on Y operates via M.</w:t>
      </w:r>
      <w:r>
        <w:rPr>
          <w:rFonts w:eastAsia="Times New Roman" w:cs="Times New Roman"/>
        </w:rPr>
        <w:t xml:space="preserve"> </w:t>
      </w:r>
      <w:r w:rsidR="00BC54AE">
        <w:rPr>
          <w:rFonts w:eastAsia="Times New Roman" w:cs="Times New Roman"/>
        </w:rPr>
        <w:t>Sometimes researchers will try to do this through a technique cal</w:t>
      </w:r>
      <w:r w:rsidR="00A70231">
        <w:rPr>
          <w:rFonts w:eastAsia="Times New Roman" w:cs="Times New Roman"/>
        </w:rPr>
        <w:t>led “decomposition of effects.”</w:t>
      </w:r>
    </w:p>
    <w:p w14:paraId="415657DE" w14:textId="77777777" w:rsidR="00A70231" w:rsidRDefault="00A70231" w:rsidP="00A70231">
      <w:pPr>
        <w:rPr>
          <w:rFonts w:eastAsia="Times New Roman" w:cs="Times New Roman"/>
        </w:rPr>
      </w:pPr>
    </w:p>
    <w:p w14:paraId="6F99167F" w14:textId="45144B11" w:rsidR="004009B7" w:rsidRDefault="00AA1072" w:rsidP="00AA1072">
      <w:pPr>
        <w:rPr>
          <w:rFonts w:eastAsia="Times New Roman" w:cs="Times New Roman"/>
        </w:rPr>
      </w:pPr>
      <w:r>
        <w:rPr>
          <w:rFonts w:eastAsia="Times New Roman" w:cs="Times New Roman"/>
        </w:rPr>
        <w:t xml:space="preserve">A decomposition of effects analysis tries </w:t>
      </w:r>
      <w:r w:rsidR="006D68A9">
        <w:rPr>
          <w:rFonts w:eastAsia="Times New Roman" w:cs="Times New Roman"/>
        </w:rPr>
        <w:t>t</w:t>
      </w:r>
      <w:r w:rsidR="001161BA">
        <w:rPr>
          <w:rFonts w:eastAsia="Times New Roman" w:cs="Times New Roman"/>
        </w:rPr>
        <w:t xml:space="preserve">o decompose a </w:t>
      </w:r>
      <w:r w:rsidR="001161BA" w:rsidRPr="001161BA">
        <w:rPr>
          <w:rFonts w:eastAsia="Times New Roman" w:cs="Times New Roman"/>
          <w:i/>
        </w:rPr>
        <w:t>total</w:t>
      </w:r>
      <w:r w:rsidR="001161BA">
        <w:rPr>
          <w:rFonts w:eastAsia="Times New Roman" w:cs="Times New Roman"/>
        </w:rPr>
        <w:t xml:space="preserve"> effect</w:t>
      </w:r>
      <w:r w:rsidR="009320CE">
        <w:rPr>
          <w:rFonts w:eastAsia="Times New Roman" w:cs="Times New Roman"/>
        </w:rPr>
        <w:t xml:space="preserve"> of X on Y</w:t>
      </w:r>
      <w:r w:rsidR="001161BA">
        <w:rPr>
          <w:rFonts w:eastAsia="Times New Roman" w:cs="Times New Roman"/>
        </w:rPr>
        <w:t xml:space="preserve"> into the </w:t>
      </w:r>
      <w:r w:rsidR="009320CE">
        <w:rPr>
          <w:rFonts w:eastAsia="Times New Roman" w:cs="Times New Roman"/>
        </w:rPr>
        <w:t xml:space="preserve">effect X has on Y </w:t>
      </w:r>
      <w:r w:rsidR="009320CE">
        <w:rPr>
          <w:rFonts w:eastAsia="Times New Roman" w:cs="Times New Roman"/>
          <w:i/>
        </w:rPr>
        <w:t>directly</w:t>
      </w:r>
      <w:r w:rsidR="001161BA">
        <w:rPr>
          <w:rFonts w:eastAsia="Times New Roman" w:cs="Times New Roman"/>
        </w:rPr>
        <w:t xml:space="preserve"> and the effect of X on Y that occurs </w:t>
      </w:r>
      <w:r w:rsidR="001161BA" w:rsidRPr="001161BA">
        <w:rPr>
          <w:rFonts w:eastAsia="Times New Roman" w:cs="Times New Roman"/>
          <w:i/>
        </w:rPr>
        <w:t>indirectly</w:t>
      </w:r>
      <w:r w:rsidR="001161BA">
        <w:rPr>
          <w:rFonts w:eastAsia="Times New Roman" w:cs="Times New Roman"/>
        </w:rPr>
        <w:t xml:space="preserve"> through M</w:t>
      </w:r>
      <w:r>
        <w:rPr>
          <w:rFonts w:eastAsia="Times New Roman" w:cs="Times New Roman"/>
        </w:rPr>
        <w:t xml:space="preserve">. </w:t>
      </w:r>
      <w:r w:rsidR="006D68A9">
        <w:rPr>
          <w:rFonts w:eastAsia="Times New Roman" w:cs="Times New Roman"/>
        </w:rPr>
        <w:t>The “total effect” refers to the</w:t>
      </w:r>
      <w:r>
        <w:rPr>
          <w:rFonts w:eastAsia="Times New Roman" w:cs="Times New Roman"/>
        </w:rPr>
        <w:t xml:space="preserve"> Average Treatment Effect (ATE), which </w:t>
      </w:r>
      <w:r w:rsidR="006D68A9">
        <w:rPr>
          <w:rFonts w:eastAsia="Times New Roman" w:cs="Times New Roman"/>
        </w:rPr>
        <w:t>is simply the average effect that X has on Y</w:t>
      </w:r>
      <w:r>
        <w:rPr>
          <w:rFonts w:eastAsia="Times New Roman" w:cs="Times New Roman"/>
        </w:rPr>
        <w:t xml:space="preserve">. Any experiment that randomly assigns a treatment in order to observe its effects on some outcome is </w:t>
      </w:r>
      <w:r w:rsidR="006D68A9">
        <w:rPr>
          <w:rFonts w:eastAsia="Times New Roman" w:cs="Times New Roman"/>
        </w:rPr>
        <w:t>estimating</w:t>
      </w:r>
      <w:r>
        <w:rPr>
          <w:rFonts w:eastAsia="Times New Roman" w:cs="Times New Roman"/>
        </w:rPr>
        <w:t xml:space="preserve"> the ATE. </w:t>
      </w:r>
      <w:r w:rsidR="001161BA">
        <w:rPr>
          <w:rFonts w:eastAsia="Times New Roman" w:cs="Times New Roman"/>
        </w:rPr>
        <w:t xml:space="preserve">Next, the researcher tries to quantify the size of the effect that X has on Y through the mechanism M. This is often known as the “indirect effect” – because X is affecting Y </w:t>
      </w:r>
      <w:r w:rsidR="009320CE">
        <w:rPr>
          <w:rFonts w:eastAsia="Times New Roman" w:cs="Times New Roman"/>
        </w:rPr>
        <w:t xml:space="preserve">indirectly </w:t>
      </w:r>
      <w:r w:rsidR="001161BA">
        <w:rPr>
          <w:rFonts w:eastAsia="Times New Roman" w:cs="Times New Roman"/>
        </w:rPr>
        <w:t>through M – or the Average Causally Mediated Effect (ACME). Finally, the researcher will try to estimate the effect of X on Y that d</w:t>
      </w:r>
      <w:r w:rsidR="009320CE">
        <w:rPr>
          <w:rFonts w:eastAsia="Times New Roman" w:cs="Times New Roman"/>
        </w:rPr>
        <w:t>oesn’t go through M.</w:t>
      </w:r>
      <w:r w:rsidR="001161BA">
        <w:rPr>
          <w:rFonts w:eastAsia="Times New Roman" w:cs="Times New Roman"/>
        </w:rPr>
        <w:t xml:space="preserve"> </w:t>
      </w:r>
      <w:r w:rsidR="009320CE">
        <w:rPr>
          <w:rFonts w:eastAsia="Times New Roman" w:cs="Times New Roman"/>
        </w:rPr>
        <w:t>This is known as the</w:t>
      </w:r>
      <w:r w:rsidR="001161BA">
        <w:rPr>
          <w:rFonts w:eastAsia="Times New Roman" w:cs="Times New Roman"/>
        </w:rPr>
        <w:t xml:space="preserve"> “direct effect” of X on Y</w:t>
      </w:r>
      <w:r w:rsidR="009320CE">
        <w:rPr>
          <w:rFonts w:eastAsia="Times New Roman" w:cs="Times New Roman"/>
        </w:rPr>
        <w:t xml:space="preserve"> or the </w:t>
      </w:r>
      <w:r w:rsidR="001161BA">
        <w:rPr>
          <w:rFonts w:eastAsia="Times New Roman" w:cs="Times New Roman"/>
        </w:rPr>
        <w:t>Average Controlled Direct Effect (ACDE), because it is the effect o</w:t>
      </w:r>
      <w:r w:rsidR="009320CE">
        <w:rPr>
          <w:rFonts w:eastAsia="Times New Roman" w:cs="Times New Roman"/>
        </w:rPr>
        <w:t>f X on Y when we control for the work that M is doing</w:t>
      </w:r>
      <w:r w:rsidR="001161BA">
        <w:rPr>
          <w:rFonts w:eastAsia="Times New Roman" w:cs="Times New Roman"/>
        </w:rPr>
        <w:t>.</w:t>
      </w:r>
    </w:p>
    <w:p w14:paraId="45D0042E" w14:textId="77777777" w:rsidR="004009B7" w:rsidRDefault="004009B7" w:rsidP="00AA1072">
      <w:pPr>
        <w:rPr>
          <w:rFonts w:eastAsia="Times New Roman" w:cs="Times New Roman"/>
        </w:rPr>
      </w:pPr>
    </w:p>
    <w:p w14:paraId="36842D05" w14:textId="3DE6C1AD" w:rsidR="00AA1072" w:rsidRDefault="004009B7" w:rsidP="00AA1072">
      <w:pPr>
        <w:rPr>
          <w:rFonts w:eastAsia="Times New Roman" w:cs="Times New Roman"/>
        </w:rPr>
      </w:pPr>
      <w:r>
        <w:rPr>
          <w:rFonts w:eastAsia="Times New Roman" w:cs="Times New Roman"/>
        </w:rPr>
        <w:t xml:space="preserve">6. </w:t>
      </w:r>
      <w:r w:rsidR="001161BA">
        <w:rPr>
          <w:rFonts w:eastAsia="Times New Roman" w:cs="Times New Roman"/>
        </w:rPr>
        <w:t xml:space="preserve"> </w:t>
      </w:r>
      <w:r>
        <w:rPr>
          <w:rFonts w:eastAsia="Times New Roman" w:cs="Times New Roman"/>
        </w:rPr>
        <w:t>But</w:t>
      </w:r>
      <w:r w:rsidR="00A70231">
        <w:rPr>
          <w:rFonts w:eastAsia="Times New Roman" w:cs="Times New Roman"/>
        </w:rPr>
        <w:t xml:space="preserve"> be cautious about</w:t>
      </w:r>
      <w:r>
        <w:rPr>
          <w:rFonts w:eastAsia="Times New Roman" w:cs="Times New Roman"/>
        </w:rPr>
        <w:t xml:space="preserve"> using regression analysis to decompose effects.</w:t>
      </w:r>
    </w:p>
    <w:p w14:paraId="30948AB0" w14:textId="77777777" w:rsidR="00AA1072" w:rsidRPr="00AA1072" w:rsidRDefault="00AA1072" w:rsidP="00AA1072">
      <w:pPr>
        <w:rPr>
          <w:rFonts w:eastAsia="Times New Roman" w:cs="Times New Roman"/>
        </w:rPr>
      </w:pPr>
    </w:p>
    <w:p w14:paraId="2C63411C" w14:textId="77777777" w:rsidR="00A70231" w:rsidRDefault="00A70231" w:rsidP="00D21405">
      <w:pPr>
        <w:rPr>
          <w:rFonts w:eastAsia="Times New Roman" w:cs="Times New Roman"/>
        </w:rPr>
      </w:pPr>
      <w:commentRangeStart w:id="12"/>
      <w:r>
        <w:rPr>
          <w:rFonts w:eastAsia="Times New Roman" w:cs="Times New Roman"/>
        </w:rPr>
        <w:t>While it is possible to use regression analysis to decompose the different effects described in point 5, the method is unbiased only under certain assumptions</w:t>
      </w:r>
      <w:commentRangeEnd w:id="12"/>
      <w:r w:rsidR="003376A8">
        <w:rPr>
          <w:rStyle w:val="CommentReference"/>
        </w:rPr>
        <w:commentReference w:id="12"/>
      </w:r>
      <w:r>
        <w:rPr>
          <w:rFonts w:eastAsia="Times New Roman" w:cs="Times New Roman"/>
        </w:rPr>
        <w:t>. In this point, we will use some code to illustrate what this method entails and demonstrate the conditions under which it can produce biased estimates.</w:t>
      </w:r>
    </w:p>
    <w:p w14:paraId="157F05F5" w14:textId="77777777" w:rsidR="00A70231" w:rsidRDefault="00A70231" w:rsidP="00D21405">
      <w:pPr>
        <w:rPr>
          <w:rFonts w:eastAsia="Times New Roman" w:cs="Times New Roman"/>
        </w:rPr>
      </w:pPr>
    </w:p>
    <w:p w14:paraId="31D563A0" w14:textId="76C598AC" w:rsidR="00ED41A9" w:rsidRDefault="00BC54AE" w:rsidP="00D21405">
      <w:pPr>
        <w:rPr>
          <w:rFonts w:eastAsia="Times New Roman" w:cs="Times New Roman"/>
        </w:rPr>
      </w:pPr>
      <w:r>
        <w:rPr>
          <w:rFonts w:eastAsia="Times New Roman" w:cs="Times New Roman"/>
        </w:rPr>
        <w:t>The basic idea is that if we have data on the treatment an individual received (X), whether they exhibit the proposed mechanism (M), and what the outcome is (Y), then</w:t>
      </w:r>
      <w:r w:rsidR="009320CE">
        <w:rPr>
          <w:rFonts w:eastAsia="Times New Roman" w:cs="Times New Roman"/>
        </w:rPr>
        <w:t xml:space="preserve"> </w:t>
      </w:r>
      <w:r>
        <w:rPr>
          <w:rFonts w:eastAsia="Times New Roman" w:cs="Times New Roman"/>
        </w:rPr>
        <w:t xml:space="preserve">we can distinguish </w:t>
      </w:r>
      <w:r w:rsidR="001161BA">
        <w:rPr>
          <w:rFonts w:eastAsia="Times New Roman" w:cs="Times New Roman"/>
        </w:rPr>
        <w:t>these effects using the following three regressions</w:t>
      </w:r>
      <w:r>
        <w:rPr>
          <w:rFonts w:eastAsia="Times New Roman" w:cs="Times New Roman"/>
        </w:rPr>
        <w:t>.</w:t>
      </w:r>
    </w:p>
    <w:p w14:paraId="1D264DDD" w14:textId="72C6A896"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1</m:t>
            </m:r>
          </m:sub>
        </m:sSub>
        <m:r>
          <w:rPr>
            <w:rFonts w:ascii="Cambria Math" w:eastAsia="MS PGothic" w:hAnsi="Cambria Math" w:cs="Times New Roman"/>
            <w:color w:val="000000"/>
          </w:rPr>
          <m:t>+a</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1i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(1)</w:t>
      </w:r>
    </w:p>
    <w:p w14:paraId="6185E8CE" w14:textId="5A2BC3CA"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2</m:t>
            </m:r>
          </m:sub>
        </m:sSub>
        <m:r>
          <w:rPr>
            <w:rFonts w:ascii="Cambria Math" w:eastAsia="MS PGothic" w:hAnsi="Cambria Math" w:cs="Times New Roman"/>
            <w:color w:val="000000"/>
          </w:rPr>
          <m:t>+c</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2i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(2)</w:t>
      </w:r>
    </w:p>
    <w:p w14:paraId="694118A6" w14:textId="7C41B11F" w:rsidR="00BC54AE" w:rsidRDefault="00BC54AE" w:rsidP="00BC54AE">
      <w:pPr>
        <w:widowControl w:val="0"/>
        <w:autoSpaceDE w:val="0"/>
        <w:autoSpaceDN w:val="0"/>
        <w:adjustRightInd w:val="0"/>
        <w:ind w:firstLine="72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3</m:t>
            </m:r>
          </m:sub>
        </m:sSub>
        <m:r>
          <w:rPr>
            <w:rFonts w:ascii="Cambria Math" w:eastAsia="MS PGothic" w:hAnsi="Cambria Math" w:cs="Times New Roman"/>
            <w:color w:val="000000"/>
          </w:rPr>
          <m:t>+d</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+b</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3i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(3)</w:t>
      </w:r>
    </w:p>
    <w:p w14:paraId="38321137" w14:textId="671CB759" w:rsidR="00BC54AE" w:rsidRDefault="00332BAB" w:rsidP="00D21405">
      <w:pPr>
        <w:rPr>
          <w:rFonts w:eastAsia="Times New Roman" w:cs="Times New Roman"/>
        </w:rPr>
      </w:pPr>
      <w:r>
        <w:rPr>
          <w:rFonts w:eastAsia="Times New Roman" w:cs="Times New Roman"/>
        </w:rPr>
        <w:t xml:space="preserve">How would we do this? Using equation 1, we can regress M on X to obtain the direct effect of X on M, which is the coefficient </w:t>
      </w:r>
      <w:r>
        <w:rPr>
          <w:rFonts w:eastAsia="Times New Roman" w:cs="Times New Roman"/>
          <w:i/>
        </w:rPr>
        <w:t>a.</w:t>
      </w:r>
      <w:r>
        <w:rPr>
          <w:rFonts w:eastAsia="Times New Roman" w:cs="Times New Roman"/>
        </w:rPr>
        <w:t xml:space="preserve"> Next, we turn to equation 3, in which we regress Y on M and X. In this regression, the coefficient </w:t>
      </w:r>
      <w:r>
        <w:rPr>
          <w:rFonts w:eastAsia="Times New Roman" w:cs="Times New Roman"/>
          <w:i/>
        </w:rPr>
        <w:t>b</w:t>
      </w:r>
      <w:r>
        <w:rPr>
          <w:rFonts w:eastAsia="Times New Roman" w:cs="Times New Roman"/>
        </w:rPr>
        <w:t xml:space="preserve"> represents the direct effect of M on Y when we control for X. A decomposition of effects analysis would multiply </w:t>
      </w:r>
      <w:r>
        <w:rPr>
          <w:rFonts w:eastAsia="Times New Roman" w:cs="Times New Roman"/>
          <w:i/>
        </w:rPr>
        <w:t>a*b</w:t>
      </w:r>
      <w:r w:rsidR="001161BA">
        <w:rPr>
          <w:rFonts w:eastAsia="Times New Roman" w:cs="Times New Roman"/>
        </w:rPr>
        <w:t xml:space="preserve"> to reveal the </w:t>
      </w:r>
      <w:r>
        <w:rPr>
          <w:rFonts w:eastAsia="Times New Roman" w:cs="Times New Roman"/>
        </w:rPr>
        <w:t>indir</w:t>
      </w:r>
      <w:r w:rsidR="001161BA">
        <w:rPr>
          <w:rFonts w:eastAsia="Times New Roman" w:cs="Times New Roman"/>
        </w:rPr>
        <w:t xml:space="preserve">ect effect of X on Y via M. To find the </w:t>
      </w:r>
      <w:r>
        <w:rPr>
          <w:rFonts w:eastAsia="Times New Roman" w:cs="Times New Roman"/>
        </w:rPr>
        <w:t>direct effec</w:t>
      </w:r>
      <w:r w:rsidR="001161BA">
        <w:rPr>
          <w:rFonts w:eastAsia="Times New Roman" w:cs="Times New Roman"/>
        </w:rPr>
        <w:t>t</w:t>
      </w:r>
      <w:r w:rsidR="003E1285">
        <w:rPr>
          <w:rFonts w:eastAsia="Times New Roman" w:cs="Times New Roman"/>
        </w:rPr>
        <w:t xml:space="preserve"> of X on Y, we need look no fu</w:t>
      </w:r>
      <w:r>
        <w:rPr>
          <w:rFonts w:eastAsia="Times New Roman" w:cs="Times New Roman"/>
        </w:rPr>
        <w:t>rther</w:t>
      </w:r>
      <w:r w:rsidR="00D23FED">
        <w:rPr>
          <w:rFonts w:eastAsia="Times New Roman" w:cs="Times New Roman"/>
        </w:rPr>
        <w:t xml:space="preserve"> </w:t>
      </w:r>
      <w:r>
        <w:rPr>
          <w:rFonts w:eastAsia="Times New Roman" w:cs="Times New Roman"/>
        </w:rPr>
        <w:t xml:space="preserve">than </w:t>
      </w:r>
      <w:r>
        <w:rPr>
          <w:rFonts w:eastAsia="Times New Roman" w:cs="Times New Roman"/>
          <w:i/>
        </w:rPr>
        <w:t>d</w:t>
      </w:r>
      <w:r>
        <w:rPr>
          <w:rFonts w:eastAsia="Times New Roman" w:cs="Times New Roman"/>
        </w:rPr>
        <w:t xml:space="preserve">, which is the coefficient on X in equation 3 when we control for M. In other words, </w:t>
      </w:r>
      <w:r>
        <w:rPr>
          <w:rFonts w:eastAsia="Times New Roman" w:cs="Times New Roman"/>
          <w:i/>
        </w:rPr>
        <w:t>d</w:t>
      </w:r>
      <w:r>
        <w:rPr>
          <w:rFonts w:eastAsia="Times New Roman" w:cs="Times New Roman"/>
        </w:rPr>
        <w:t xml:space="preserve"> is the effect of X on Y that does not go through M. If we add the indirect effect and direct effect, we will come up with the “total effect” of X on Y, which is equal to </w:t>
      </w:r>
      <w:r>
        <w:rPr>
          <w:rFonts w:eastAsia="Times New Roman" w:cs="Times New Roman"/>
          <w:i/>
        </w:rPr>
        <w:t>c</w:t>
      </w:r>
      <w:r>
        <w:rPr>
          <w:rFonts w:eastAsia="Times New Roman" w:cs="Times New Roman"/>
        </w:rPr>
        <w:t>. To summarize, the decomposition of effects analysis ostensibly disaggregates the total effect into the effect that is mediated via M and the effect that is not mediated via M, enabling the researcher to conclude how important M is for explaining the relationship between X and Y.</w:t>
      </w:r>
      <w:r>
        <w:rPr>
          <w:rStyle w:val="FootnoteReference"/>
          <w:rFonts w:eastAsia="Times New Roman" w:cs="Times New Roman"/>
        </w:rPr>
        <w:footnoteReference w:id="3"/>
      </w:r>
    </w:p>
    <w:p w14:paraId="1B25065C" w14:textId="77777777" w:rsidR="00332BAB" w:rsidRDefault="00332BAB" w:rsidP="00D21405">
      <w:pPr>
        <w:rPr>
          <w:rFonts w:eastAsia="Times New Roman" w:cs="Times New Roman"/>
        </w:rPr>
      </w:pPr>
    </w:p>
    <w:p w14:paraId="4C08F6A1" w14:textId="77777777" w:rsidR="00534132" w:rsidRDefault="00D60EAE" w:rsidP="00D21405">
      <w:pPr>
        <w:rPr>
          <w:rFonts w:eastAsia="Times New Roman" w:cs="Times New Roman"/>
        </w:rPr>
      </w:pPr>
      <w:r>
        <w:rPr>
          <w:rFonts w:eastAsia="Times New Roman" w:cs="Times New Roman"/>
        </w:rPr>
        <w:t xml:space="preserve">The problem is that this arithmetic only works under some very strong assumptions. One of these assumptions is that the error terms in regressions 1 and 3 are unrelated to each other—in other words, M can’t be predicted by unobservable factors that also predict Y. We described this problem intuitively in point 3 when we introduced Q, a confounding variable that contributes both to M and to Y and therefore engineers a very strong relationship between them, even if X’s effect on Y is not operating through M at all. Now let’s describe </w:t>
      </w:r>
      <w:r w:rsidR="00534132">
        <w:rPr>
          <w:rFonts w:eastAsia="Times New Roman" w:cs="Times New Roman"/>
        </w:rPr>
        <w:t>this problem using a simulation.</w:t>
      </w:r>
    </w:p>
    <w:p w14:paraId="0FC4030C" w14:textId="77777777" w:rsidR="009320CE" w:rsidRDefault="009320CE" w:rsidP="00D21405">
      <w:pPr>
        <w:rPr>
          <w:rFonts w:eastAsia="Times New Roman" w:cs="Times New Roman"/>
          <w:color w:val="FF0000"/>
        </w:rPr>
      </w:pPr>
    </w:p>
    <w:p w14:paraId="7671BF0D" w14:textId="0383FDD5" w:rsidR="00332BAB" w:rsidRDefault="00534132" w:rsidP="00D21405">
      <w:pPr>
        <w:rPr>
          <w:rFonts w:eastAsia="Times New Roman" w:cs="Times New Roman"/>
        </w:rPr>
      </w:pPr>
      <w:r>
        <w:rPr>
          <w:rFonts w:eastAsia="Times New Roman" w:cs="Times New Roman"/>
        </w:rPr>
        <w:t xml:space="preserve">In the following code, we start by creating this Q variable for each individual and defining the “true” effects of X on M, M on Y, and X on Y. Next, we create hypothetical potential outcomes for M—that is, for each individual, we define what value of M they would reveal if they were treated, and what value of M they would reveal if they were untreated. These values are related not only to the “true” effect of X on M, but also to Q. </w:t>
      </w:r>
      <w:r w:rsidR="00CF4EAD">
        <w:rPr>
          <w:rFonts w:eastAsia="Times New Roman" w:cs="Times New Roman"/>
        </w:rPr>
        <w:t xml:space="preserve">Then we can also define hypothetical potential outcomes for Y. We do this for four </w:t>
      </w:r>
      <w:commentRangeStart w:id="13"/>
      <w:r w:rsidR="00CF4EAD">
        <w:rPr>
          <w:rFonts w:eastAsia="Times New Roman" w:cs="Times New Roman"/>
        </w:rPr>
        <w:t>scenarios</w:t>
      </w:r>
      <w:commentRangeEnd w:id="13"/>
      <w:r w:rsidR="00277389">
        <w:rPr>
          <w:rStyle w:val="CommentReference"/>
        </w:rPr>
        <w:commentReference w:id="13"/>
      </w:r>
      <w:r w:rsidR="00CF4EAD">
        <w:rPr>
          <w:rFonts w:eastAsia="Times New Roman" w:cs="Times New Roman"/>
        </w:rPr>
        <w:t xml:space="preserve">. Two of these are simple potential outcomes of Y: the Y exhibited by the individual who is untreated and reveals her untreated M potential outcome, and the Y exhibited by the individual who is treated and reveals her treated M potential outcome. However, we also define two </w:t>
      </w:r>
      <w:r w:rsidR="00CF4EAD">
        <w:rPr>
          <w:rFonts w:eastAsia="Times New Roman" w:cs="Times New Roman"/>
          <w:i/>
        </w:rPr>
        <w:t>complex</w:t>
      </w:r>
      <w:r w:rsidR="00CF4EAD">
        <w:rPr>
          <w:rFonts w:eastAsia="Times New Roman" w:cs="Times New Roman"/>
        </w:rPr>
        <w:t xml:space="preserve"> potential outcomes of Y: the Y exhibited by the individual who is untreated but reveals her treated M potential outcome, and the Y exhibited by the individual who is treated but reveals her untreated M potential outcomes. While these potential outcomes bend the mind a bit, they are important to define in the hypothetical so that we can calculate the “true”</w:t>
      </w:r>
      <w:r w:rsidR="007A6CD1">
        <w:rPr>
          <w:rFonts w:eastAsia="Times New Roman" w:cs="Times New Roman"/>
        </w:rPr>
        <w:t xml:space="preserve"> (but inherently unobservable)</w:t>
      </w:r>
      <w:r w:rsidR="00CF4EAD">
        <w:rPr>
          <w:rFonts w:eastAsia="Times New Roman" w:cs="Times New Roman"/>
        </w:rPr>
        <w:t xml:space="preserve"> direct and indirect effects to compare</w:t>
      </w:r>
      <w:r w:rsidR="007A6CD1">
        <w:rPr>
          <w:rFonts w:eastAsia="Times New Roman" w:cs="Times New Roman"/>
        </w:rPr>
        <w:t xml:space="preserve"> our decomposition analysis to.</w:t>
      </w:r>
    </w:p>
    <w:p w14:paraId="055207FE" w14:textId="77777777" w:rsidR="00CF4EAD" w:rsidRDefault="00CF4EAD" w:rsidP="00D21405">
      <w:pPr>
        <w:rPr>
          <w:rFonts w:eastAsia="Times New Roman" w:cs="Times New Roman"/>
        </w:rPr>
      </w:pPr>
    </w:p>
    <w:p w14:paraId="37094695" w14:textId="4FBD0D85" w:rsidR="00CF4EAD" w:rsidRPr="00CF4EAD" w:rsidRDefault="00CF4EAD" w:rsidP="00D21405">
      <w:pPr>
        <w:rPr>
          <w:rFonts w:eastAsia="Times New Roman" w:cs="Times New Roman"/>
        </w:rPr>
      </w:pPr>
      <w:r>
        <w:rPr>
          <w:rFonts w:eastAsia="Times New Roman" w:cs="Times New Roman"/>
        </w:rPr>
        <w:t xml:space="preserve">In the second half of the code, we conduct a random assignment of treatment and proceed with the decomposition of effects analysis described above, using the data we “observe.” If our decomposition </w:t>
      </w:r>
      <w:commentRangeStart w:id="14"/>
      <w:r>
        <w:rPr>
          <w:rFonts w:eastAsia="Times New Roman" w:cs="Times New Roman"/>
        </w:rPr>
        <w:t>has gone correctly</w:t>
      </w:r>
      <w:commentRangeEnd w:id="14"/>
      <w:r w:rsidR="00277389">
        <w:rPr>
          <w:rStyle w:val="CommentReference"/>
        </w:rPr>
        <w:commentReference w:id="14"/>
      </w:r>
      <w:r>
        <w:rPr>
          <w:rFonts w:eastAsia="Times New Roman" w:cs="Times New Roman"/>
        </w:rPr>
        <w:t xml:space="preserve">, then </w:t>
      </w:r>
      <w:r>
        <w:rPr>
          <w:rFonts w:eastAsia="Times New Roman" w:cs="Times New Roman"/>
          <w:i/>
        </w:rPr>
        <w:t>a*b</w:t>
      </w:r>
      <w:r>
        <w:rPr>
          <w:rFonts w:eastAsia="Times New Roman" w:cs="Times New Roman"/>
        </w:rPr>
        <w:t xml:space="preserve"> = ACME, </w:t>
      </w:r>
      <w:r>
        <w:rPr>
          <w:rFonts w:eastAsia="Times New Roman" w:cs="Times New Roman"/>
          <w:i/>
        </w:rPr>
        <w:t>d</w:t>
      </w:r>
      <w:r>
        <w:rPr>
          <w:rFonts w:eastAsia="Times New Roman" w:cs="Times New Roman"/>
        </w:rPr>
        <w:t xml:space="preserve"> = ACDE, and </w:t>
      </w:r>
      <w:r>
        <w:rPr>
          <w:rFonts w:eastAsia="Times New Roman" w:cs="Times New Roman"/>
          <w:i/>
        </w:rPr>
        <w:t xml:space="preserve">c </w:t>
      </w:r>
      <w:r>
        <w:rPr>
          <w:rFonts w:eastAsia="Times New Roman" w:cs="Times New Roman"/>
        </w:rPr>
        <w:t xml:space="preserve">= ATE. However, the simulation reveals that </w:t>
      </w:r>
      <w:r>
        <w:rPr>
          <w:rFonts w:eastAsia="Times New Roman" w:cs="Times New Roman"/>
          <w:i/>
        </w:rPr>
        <w:t>a*b</w:t>
      </w:r>
      <w:r>
        <w:rPr>
          <w:rFonts w:eastAsia="Times New Roman" w:cs="Times New Roman"/>
        </w:rPr>
        <w:t xml:space="preserve"> &gt; ACME and </w:t>
      </w:r>
      <w:r>
        <w:rPr>
          <w:rFonts w:eastAsia="Times New Roman" w:cs="Times New Roman"/>
          <w:i/>
        </w:rPr>
        <w:t>d</w:t>
      </w:r>
      <w:r>
        <w:rPr>
          <w:rFonts w:eastAsia="Times New Roman" w:cs="Times New Roman"/>
        </w:rPr>
        <w:t xml:space="preserve"> &lt; ACDE; that is, we overestimated the </w:t>
      </w:r>
      <w:r w:rsidR="0002519A">
        <w:rPr>
          <w:rFonts w:eastAsia="Times New Roman" w:cs="Times New Roman"/>
        </w:rPr>
        <w:t xml:space="preserve">average </w:t>
      </w:r>
      <w:r>
        <w:rPr>
          <w:rFonts w:eastAsia="Times New Roman" w:cs="Times New Roman"/>
        </w:rPr>
        <w:t>indirect or mediated effect</w:t>
      </w:r>
      <w:r w:rsidR="0002519A">
        <w:rPr>
          <w:rFonts w:eastAsia="Times New Roman" w:cs="Times New Roman"/>
        </w:rPr>
        <w:t xml:space="preserve"> (ACME)</w:t>
      </w:r>
      <w:r>
        <w:rPr>
          <w:rFonts w:eastAsia="Times New Roman" w:cs="Times New Roman"/>
        </w:rPr>
        <w:t xml:space="preserve"> and underestimated the </w:t>
      </w:r>
      <w:r w:rsidR="0002519A">
        <w:rPr>
          <w:rFonts w:eastAsia="Times New Roman" w:cs="Times New Roman"/>
        </w:rPr>
        <w:t xml:space="preserve">average </w:t>
      </w:r>
      <w:r>
        <w:rPr>
          <w:rFonts w:eastAsia="Times New Roman" w:cs="Times New Roman"/>
        </w:rPr>
        <w:t>direct effect</w:t>
      </w:r>
      <w:r w:rsidR="0002519A">
        <w:rPr>
          <w:rFonts w:eastAsia="Times New Roman" w:cs="Times New Roman"/>
        </w:rPr>
        <w:t xml:space="preserve"> (ACDE)</w:t>
      </w:r>
      <w:r>
        <w:rPr>
          <w:rFonts w:eastAsia="Times New Roman" w:cs="Times New Roman"/>
        </w:rPr>
        <w:t>.</w:t>
      </w:r>
      <w:r w:rsidR="00947869">
        <w:rPr>
          <w:rFonts w:eastAsia="Times New Roman" w:cs="Times New Roman"/>
        </w:rPr>
        <w:t xml:space="preserve"> Our decomposition of effects analysis was biased because an unobserved variable Q predicted both M and Y, and this led us to overestimate the role of the mechanism M.</w:t>
      </w:r>
    </w:p>
    <w:p w14:paraId="0A1D0DA6" w14:textId="77777777" w:rsidR="00F102CB" w:rsidRDefault="00F102CB" w:rsidP="00D21405">
      <w:pPr>
        <w:rPr>
          <w:rFonts w:eastAsia="Times New Roman" w:cs="Times New Roman"/>
        </w:rPr>
      </w:pPr>
    </w:p>
    <w:p w14:paraId="3C20BBB3" w14:textId="1A111E73" w:rsidR="00947869" w:rsidRPr="001B1A10" w:rsidRDefault="00947869" w:rsidP="00D21405">
      <w:pPr>
        <w:rPr>
          <w:rFonts w:eastAsia="Times New Roman" w:cs="Times New Roman"/>
          <w:color w:val="FF0000"/>
        </w:rPr>
      </w:pPr>
      <w:commentRangeStart w:id="15"/>
      <w:r>
        <w:rPr>
          <w:rFonts w:eastAsia="Times New Roman" w:cs="Times New Roman"/>
        </w:rPr>
        <w:t>[CODE</w:t>
      </w:r>
      <w:commentRangeEnd w:id="15"/>
      <w:r w:rsidR="00277389">
        <w:rPr>
          <w:rStyle w:val="CommentReference"/>
        </w:rPr>
        <w:commentReference w:id="15"/>
      </w:r>
      <w:r>
        <w:rPr>
          <w:rFonts w:eastAsia="Times New Roman" w:cs="Times New Roman"/>
        </w:rPr>
        <w:t>]</w:t>
      </w:r>
    </w:p>
    <w:p w14:paraId="4ECD919A" w14:textId="77777777" w:rsidR="00947869" w:rsidRDefault="00947869" w:rsidP="00D21405">
      <w:pPr>
        <w:rPr>
          <w:rFonts w:eastAsia="Times New Roman" w:cs="Times New Roman"/>
        </w:rPr>
      </w:pPr>
    </w:p>
    <w:p w14:paraId="1E4A2929" w14:textId="76F12DF3" w:rsidR="00947869" w:rsidRDefault="00947869" w:rsidP="00D21405">
      <w:pPr>
        <w:rPr>
          <w:rFonts w:eastAsia="Times New Roman" w:cs="Times New Roman"/>
        </w:rPr>
      </w:pPr>
      <w:r>
        <w:rPr>
          <w:rFonts w:eastAsia="Times New Roman" w:cs="Times New Roman"/>
        </w:rPr>
        <w:t xml:space="preserve">Let’s tie this exercise back to the </w:t>
      </w:r>
      <w:r w:rsidR="00D85C02">
        <w:rPr>
          <w:rFonts w:eastAsia="Times New Roman" w:cs="Times New Roman"/>
        </w:rPr>
        <w:t>issue raised in point 3</w:t>
      </w:r>
      <w:r>
        <w:rPr>
          <w:rFonts w:eastAsia="Times New Roman" w:cs="Times New Roman"/>
        </w:rPr>
        <w:t xml:space="preserve">. This simulation </w:t>
      </w:r>
      <w:r w:rsidR="00E57585" w:rsidRPr="0018282A">
        <w:rPr>
          <w:rFonts w:eastAsia="Times New Roman" w:cs="Times New Roman"/>
        </w:rPr>
        <w:t>illustrated</w:t>
      </w:r>
      <w:r w:rsidR="00E57585">
        <w:rPr>
          <w:rFonts w:eastAsia="Times New Roman" w:cs="Times New Roman"/>
          <w:color w:val="FF0000"/>
        </w:rPr>
        <w:t xml:space="preserve"> </w:t>
      </w:r>
      <w:r>
        <w:rPr>
          <w:rFonts w:eastAsia="Times New Roman" w:cs="Times New Roman"/>
        </w:rPr>
        <w:t xml:space="preserve">that quantifying the mediated effect proves difficult when background predictive variables confound the relationship between M and Y. </w:t>
      </w:r>
      <w:r w:rsidR="00D85C02">
        <w:rPr>
          <w:rFonts w:eastAsia="Times New Roman" w:cs="Times New Roman"/>
        </w:rPr>
        <w:t xml:space="preserve">Because M is not randomly assigned, it is important for us to think about how likely it is that our M and our Y are both affected by unobserved variables. In principle, if there are no confounding variables in this relationship, then a decomposition of effects analysis may be unbiased, but this is assumption is strong and usually </w:t>
      </w:r>
      <w:r w:rsidR="0018282A">
        <w:rPr>
          <w:rFonts w:eastAsia="Times New Roman" w:cs="Times New Roman"/>
        </w:rPr>
        <w:t>hard to prove</w:t>
      </w:r>
      <w:r w:rsidR="00D85C02">
        <w:rPr>
          <w:rFonts w:eastAsia="Times New Roman" w:cs="Times New Roman"/>
        </w:rPr>
        <w:t>.</w:t>
      </w:r>
    </w:p>
    <w:p w14:paraId="1220EB97" w14:textId="77777777" w:rsidR="00D85C02" w:rsidRDefault="00D85C02" w:rsidP="00D21405">
      <w:pPr>
        <w:rPr>
          <w:rFonts w:eastAsia="Times New Roman" w:cs="Times New Roman"/>
        </w:rPr>
      </w:pPr>
    </w:p>
    <w:p w14:paraId="1631395C" w14:textId="44543D94" w:rsidR="00D85C02" w:rsidRPr="00E57585" w:rsidRDefault="00D85C02" w:rsidP="00D21405">
      <w:pPr>
        <w:rPr>
          <w:rFonts w:eastAsia="Times New Roman" w:cs="Times New Roman"/>
          <w:color w:val="FF0000"/>
        </w:rPr>
      </w:pPr>
      <w:r>
        <w:rPr>
          <w:rFonts w:eastAsia="Times New Roman" w:cs="Times New Roman"/>
        </w:rPr>
        <w:t xml:space="preserve">While we did not demonstrate it in this simulation, it is also possible to show that decomposition of effects also breaks down when treatment effects are heterogeneous </w:t>
      </w:r>
      <w:commentRangeStart w:id="16"/>
      <w:r>
        <w:rPr>
          <w:rFonts w:eastAsia="Times New Roman" w:cs="Times New Roman"/>
        </w:rPr>
        <w:t>(point 4</w:t>
      </w:r>
      <w:commentRangeEnd w:id="16"/>
      <w:r w:rsidR="00277389">
        <w:rPr>
          <w:rStyle w:val="CommentReference"/>
        </w:rPr>
        <w:commentReference w:id="16"/>
      </w:r>
      <w:r>
        <w:rPr>
          <w:rFonts w:eastAsia="Times New Roman" w:cs="Times New Roman"/>
        </w:rPr>
        <w:t xml:space="preserve">). </w:t>
      </w:r>
      <w:r w:rsidR="00FA76CC">
        <w:rPr>
          <w:rFonts w:eastAsia="Times New Roman" w:cs="Times New Roman"/>
        </w:rPr>
        <w:t xml:space="preserve">The technical reason for this comes from our law of expectations, which is: </w:t>
      </w:r>
      <w:proofErr w:type="gramStart"/>
      <w:r w:rsidR="00FA76CC">
        <w:rPr>
          <w:rFonts w:eastAsia="Times New Roman" w:cs="Times New Roman"/>
        </w:rPr>
        <w:t>E[</w:t>
      </w:r>
      <w:proofErr w:type="gramEnd"/>
      <w:r w:rsidR="00FA76CC">
        <w:rPr>
          <w:rFonts w:eastAsia="Times New Roman" w:cs="Times New Roman"/>
          <w:i/>
        </w:rPr>
        <w:t>a*b</w:t>
      </w:r>
      <w:r w:rsidR="00FA76CC">
        <w:rPr>
          <w:rFonts w:eastAsia="Times New Roman" w:cs="Times New Roman"/>
        </w:rPr>
        <w:t>] = E[</w:t>
      </w:r>
      <w:r w:rsidR="00FA76CC">
        <w:rPr>
          <w:rFonts w:eastAsia="Times New Roman" w:cs="Times New Roman"/>
          <w:i/>
        </w:rPr>
        <w:t>a</w:t>
      </w:r>
      <w:r w:rsidR="00FA76CC">
        <w:rPr>
          <w:rFonts w:eastAsia="Times New Roman" w:cs="Times New Roman"/>
        </w:rPr>
        <w:t>]E[</w:t>
      </w:r>
      <w:r w:rsidR="00FA76CC">
        <w:rPr>
          <w:rFonts w:eastAsia="Times New Roman" w:cs="Times New Roman"/>
          <w:i/>
        </w:rPr>
        <w:t>b</w:t>
      </w:r>
      <w:r w:rsidR="00FA76CC">
        <w:rPr>
          <w:rFonts w:eastAsia="Times New Roman" w:cs="Times New Roman"/>
        </w:rPr>
        <w:t>]+</w:t>
      </w:r>
      <w:proofErr w:type="spellStart"/>
      <w:r w:rsidR="00FA76CC">
        <w:rPr>
          <w:rFonts w:eastAsia="Times New Roman" w:cs="Times New Roman"/>
        </w:rPr>
        <w:t>cov</w:t>
      </w:r>
      <w:proofErr w:type="spellEnd"/>
      <w:r w:rsidR="00FA76CC">
        <w:rPr>
          <w:rFonts w:eastAsia="Times New Roman" w:cs="Times New Roman"/>
        </w:rPr>
        <w:t>(</w:t>
      </w:r>
      <w:proofErr w:type="spellStart"/>
      <w:r w:rsidR="00FA76CC">
        <w:rPr>
          <w:rFonts w:eastAsia="Times New Roman" w:cs="Times New Roman"/>
          <w:i/>
        </w:rPr>
        <w:t>a,b</w:t>
      </w:r>
      <w:proofErr w:type="spellEnd"/>
      <w:r w:rsidR="00FA76CC">
        <w:rPr>
          <w:rFonts w:eastAsia="Times New Roman" w:cs="Times New Roman"/>
        </w:rPr>
        <w:t xml:space="preserve">). If we have constant treatment effects, then </w:t>
      </w:r>
      <w:proofErr w:type="gramStart"/>
      <w:r w:rsidR="00FA76CC">
        <w:rPr>
          <w:rFonts w:eastAsia="Times New Roman" w:cs="Times New Roman"/>
          <w:i/>
        </w:rPr>
        <w:t xml:space="preserve">a </w:t>
      </w:r>
      <w:r w:rsidR="00FA76CC">
        <w:rPr>
          <w:rFonts w:eastAsia="Times New Roman" w:cs="Times New Roman"/>
        </w:rPr>
        <w:t>and</w:t>
      </w:r>
      <w:proofErr w:type="gramEnd"/>
      <w:r w:rsidR="00FA76CC">
        <w:rPr>
          <w:rFonts w:eastAsia="Times New Roman" w:cs="Times New Roman"/>
        </w:rPr>
        <w:t xml:space="preserve"> </w:t>
      </w:r>
      <w:r w:rsidR="00FA76CC">
        <w:rPr>
          <w:rFonts w:eastAsia="Times New Roman" w:cs="Times New Roman"/>
          <w:i/>
        </w:rPr>
        <w:t>b</w:t>
      </w:r>
      <w:r w:rsidR="00FA76CC">
        <w:rPr>
          <w:rFonts w:eastAsia="Times New Roman" w:cs="Times New Roman"/>
        </w:rPr>
        <w:t xml:space="preserve"> do not </w:t>
      </w:r>
      <w:proofErr w:type="spellStart"/>
      <w:r w:rsidR="00FA76CC">
        <w:rPr>
          <w:rFonts w:eastAsia="Times New Roman" w:cs="Times New Roman"/>
        </w:rPr>
        <w:t>covary</w:t>
      </w:r>
      <w:proofErr w:type="spellEnd"/>
      <w:r w:rsidR="00FA76CC">
        <w:rPr>
          <w:rFonts w:eastAsia="Times New Roman" w:cs="Times New Roman"/>
        </w:rPr>
        <w:t xml:space="preserve">, the covariance term drops out, and we can simply multiply </w:t>
      </w:r>
      <w:r w:rsidR="00FA76CC">
        <w:rPr>
          <w:rFonts w:eastAsia="Times New Roman" w:cs="Times New Roman"/>
          <w:i/>
        </w:rPr>
        <w:t>a*b</w:t>
      </w:r>
      <w:r w:rsidR="00FA76CC">
        <w:rPr>
          <w:rFonts w:eastAsia="Times New Roman" w:cs="Times New Roman"/>
        </w:rPr>
        <w:t xml:space="preserve"> to get the ACME. However, if the covariance term is non-zero, then we are not able to estimate this indirect effect from these two coefficients obtained from separate regressions. We constructed constant treatment effects in order to be able to demonstrate the process of decomposing effects, but if we were to re-do the simulation with heterogeneous treatment effects that </w:t>
      </w:r>
      <w:proofErr w:type="spellStart"/>
      <w:r w:rsidR="00FA76CC">
        <w:rPr>
          <w:rFonts w:eastAsia="Times New Roman" w:cs="Times New Roman"/>
        </w:rPr>
        <w:t>covary</w:t>
      </w:r>
      <w:proofErr w:type="spellEnd"/>
      <w:r w:rsidR="00FA76CC">
        <w:rPr>
          <w:rFonts w:eastAsia="Times New Roman" w:cs="Times New Roman"/>
        </w:rPr>
        <w:t xml:space="preserve">, then we would not even be able to calculate the </w:t>
      </w:r>
      <w:r w:rsidR="003E496D">
        <w:rPr>
          <w:rFonts w:eastAsia="Times New Roman" w:cs="Times New Roman"/>
        </w:rPr>
        <w:t>ACME or ACDE using the potential outcomes approach at the beginning of our code</w:t>
      </w:r>
      <w:r w:rsidR="00FA76CC">
        <w:rPr>
          <w:rFonts w:eastAsia="Times New Roman" w:cs="Times New Roman"/>
        </w:rPr>
        <w:t>.</w:t>
      </w:r>
    </w:p>
    <w:p w14:paraId="37CFA176" w14:textId="77777777" w:rsidR="00FA76CC" w:rsidRDefault="00FA76CC" w:rsidP="00D21405">
      <w:pPr>
        <w:rPr>
          <w:rFonts w:eastAsia="Times New Roman" w:cs="Times New Roman"/>
        </w:rPr>
      </w:pPr>
    </w:p>
    <w:p w14:paraId="38D8DC59" w14:textId="31827C4B" w:rsidR="00FA76CC" w:rsidRPr="00C609BA" w:rsidRDefault="00C609BA" w:rsidP="00D21405">
      <w:pPr>
        <w:rPr>
          <w:rFonts w:eastAsia="Times New Roman" w:cs="Times New Roman"/>
        </w:rPr>
      </w:pPr>
      <w:r w:rsidRPr="00C609BA">
        <w:rPr>
          <w:rFonts w:eastAsia="Times New Roman" w:cs="Times New Roman"/>
          <w:b/>
        </w:rPr>
        <w:t>What you can do…</w:t>
      </w:r>
      <w:r w:rsidRPr="00C609BA">
        <w:rPr>
          <w:rFonts w:eastAsia="Times New Roman" w:cs="Times New Roman"/>
        </w:rPr>
        <w:t xml:space="preserve"> B</w:t>
      </w:r>
      <w:r w:rsidR="00FA76CC" w:rsidRPr="00C609BA">
        <w:rPr>
          <w:rFonts w:eastAsia="Times New Roman" w:cs="Times New Roman"/>
        </w:rPr>
        <w:t xml:space="preserve">efore </w:t>
      </w:r>
      <w:r w:rsidR="003E496D" w:rsidRPr="00C609BA">
        <w:rPr>
          <w:rFonts w:eastAsia="Times New Roman" w:cs="Times New Roman"/>
        </w:rPr>
        <w:t>you embark</w:t>
      </w:r>
      <w:r w:rsidR="00FA76CC" w:rsidRPr="00C609BA">
        <w:rPr>
          <w:rFonts w:eastAsia="Times New Roman" w:cs="Times New Roman"/>
        </w:rPr>
        <w:t xml:space="preserve"> on a decomposition of</w:t>
      </w:r>
      <w:r w:rsidR="003E496D" w:rsidRPr="00C609BA">
        <w:rPr>
          <w:rFonts w:eastAsia="Times New Roman" w:cs="Times New Roman"/>
        </w:rPr>
        <w:t xml:space="preserve"> effects analysis, ask yourself…</w:t>
      </w:r>
    </w:p>
    <w:p w14:paraId="370E79AB" w14:textId="7B4DF43C"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 xml:space="preserve">Can I imagine any unobserved variables that predict both M and </w:t>
      </w:r>
      <w:commentRangeStart w:id="17"/>
      <w:r w:rsidRPr="00C609BA">
        <w:rPr>
          <w:rFonts w:eastAsia="Times New Roman" w:cs="Times New Roman"/>
        </w:rPr>
        <w:t>Y</w:t>
      </w:r>
      <w:commentRangeEnd w:id="17"/>
      <w:r w:rsidR="000D36DA">
        <w:rPr>
          <w:rStyle w:val="CommentReference"/>
        </w:rPr>
        <w:commentReference w:id="17"/>
      </w:r>
      <w:r w:rsidRPr="00C609BA">
        <w:rPr>
          <w:rFonts w:eastAsia="Times New Roman" w:cs="Times New Roman"/>
        </w:rPr>
        <w:t>?</w:t>
      </w:r>
    </w:p>
    <w:p w14:paraId="41F551BF" w14:textId="1DAC7C0B"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Is it possible that my subjects respond to treatment effects in different ways?</w:t>
      </w:r>
    </w:p>
    <w:p w14:paraId="789F988E" w14:textId="5F77E16F" w:rsidR="00FA76CC" w:rsidRPr="0003677A" w:rsidRDefault="00FA76CC" w:rsidP="00FA76CC">
      <w:pPr>
        <w:rPr>
          <w:rFonts w:eastAsia="Times New Roman" w:cs="Times New Roman"/>
          <w:color w:val="FF0000"/>
        </w:rPr>
      </w:pPr>
      <w:r w:rsidRPr="00C609BA">
        <w:rPr>
          <w:rFonts w:eastAsia="Times New Roman" w:cs="Times New Roman"/>
        </w:rPr>
        <w:t xml:space="preserve">If the answer to either of these questions is yes, </w:t>
      </w:r>
      <w:r w:rsidR="003E496D" w:rsidRPr="00C609BA">
        <w:rPr>
          <w:rFonts w:eastAsia="Times New Roman" w:cs="Times New Roman"/>
        </w:rPr>
        <w:t>we strongly recommen</w:t>
      </w:r>
      <w:r w:rsidR="007E1447" w:rsidRPr="00C609BA">
        <w:rPr>
          <w:rFonts w:eastAsia="Times New Roman" w:cs="Times New Roman"/>
        </w:rPr>
        <w:t>d that you proceed with caution.</w:t>
      </w:r>
      <w:r w:rsidR="003E496D" w:rsidRPr="00C609BA">
        <w:rPr>
          <w:rFonts w:eastAsia="Times New Roman" w:cs="Times New Roman"/>
        </w:rPr>
        <w:t xml:space="preserve"> In particular, think </w:t>
      </w:r>
      <w:r w:rsidR="00AB7792" w:rsidRPr="00C609BA">
        <w:rPr>
          <w:rFonts w:eastAsia="Times New Roman" w:cs="Times New Roman"/>
        </w:rPr>
        <w:t xml:space="preserve">carefully </w:t>
      </w:r>
      <w:r w:rsidR="003E496D" w:rsidRPr="00C609BA">
        <w:rPr>
          <w:rFonts w:eastAsia="Times New Roman" w:cs="Times New Roman"/>
        </w:rPr>
        <w:t xml:space="preserve">about how unobserved variables and heterogeneous treatment effects </w:t>
      </w:r>
      <w:r w:rsidR="00410A3F" w:rsidRPr="00C609BA">
        <w:rPr>
          <w:rFonts w:eastAsia="Times New Roman" w:cs="Times New Roman"/>
        </w:rPr>
        <w:t>would</w:t>
      </w:r>
      <w:r w:rsidR="003E496D" w:rsidRPr="00C609BA">
        <w:rPr>
          <w:rFonts w:eastAsia="Times New Roman" w:cs="Times New Roman"/>
        </w:rPr>
        <w:t xml:space="preserve"> affect </w:t>
      </w:r>
      <w:r w:rsidR="00410A3F" w:rsidRPr="00C609BA">
        <w:rPr>
          <w:rFonts w:eastAsia="Times New Roman" w:cs="Times New Roman"/>
        </w:rPr>
        <w:t>your estimation strategy</w:t>
      </w:r>
      <w:r w:rsidR="00133F27" w:rsidRPr="00C609BA">
        <w:rPr>
          <w:rFonts w:eastAsia="Times New Roman" w:cs="Times New Roman"/>
        </w:rPr>
        <w:t>.</w:t>
      </w:r>
      <w:r w:rsidR="003E496D">
        <w:rPr>
          <w:rFonts w:eastAsia="Times New Roman" w:cs="Times New Roman"/>
        </w:rPr>
        <w:t xml:space="preserve"> </w:t>
      </w:r>
    </w:p>
    <w:p w14:paraId="08BFD565" w14:textId="77777777" w:rsidR="00CA116C" w:rsidRPr="00731EC6" w:rsidRDefault="00CA116C" w:rsidP="00D21405">
      <w:pPr>
        <w:rPr>
          <w:rFonts w:eastAsia="Times New Roman" w:cs="Times New Roman"/>
        </w:rPr>
      </w:pPr>
    </w:p>
    <w:p w14:paraId="360710C6" w14:textId="7A933415" w:rsidR="00A913DA" w:rsidRPr="00731EC6" w:rsidRDefault="00BE16FD" w:rsidP="00D21405">
      <w:pPr>
        <w:rPr>
          <w:rFonts w:eastAsia="Times New Roman" w:cs="Times New Roman"/>
        </w:rPr>
      </w:pPr>
      <w:r>
        <w:rPr>
          <w:rFonts w:eastAsia="Times New Roman" w:cs="Times New Roman"/>
        </w:rPr>
        <w:t>7.</w:t>
      </w:r>
      <w:r w:rsidR="00A913DA" w:rsidRPr="00731EC6">
        <w:rPr>
          <w:rFonts w:eastAsia="Times New Roman" w:cs="Times New Roman"/>
        </w:rPr>
        <w:t xml:space="preserve"> </w:t>
      </w:r>
      <w:r w:rsidR="00CA116C" w:rsidRPr="00731EC6">
        <w:rPr>
          <w:rFonts w:eastAsia="Times New Roman" w:cs="Times New Roman"/>
        </w:rPr>
        <w:t xml:space="preserve">Sometimes subgroup analysis can provide suggestive evidence </w:t>
      </w:r>
      <w:r w:rsidR="00094237" w:rsidRPr="00731EC6">
        <w:rPr>
          <w:rFonts w:eastAsia="Times New Roman" w:cs="Times New Roman"/>
        </w:rPr>
        <w:t>for or against a</w:t>
      </w:r>
      <w:r w:rsidR="00CA116C" w:rsidRPr="00731EC6">
        <w:rPr>
          <w:rFonts w:eastAsia="Times New Roman" w:cs="Times New Roman"/>
        </w:rPr>
        <w:t xml:space="preserve"> mechanism.</w:t>
      </w:r>
    </w:p>
    <w:p w14:paraId="7EF30860" w14:textId="77777777" w:rsidR="00CA116C" w:rsidRPr="00731EC6" w:rsidRDefault="00CA116C" w:rsidP="00D21405">
      <w:pPr>
        <w:rPr>
          <w:rFonts w:eastAsia="Times New Roman" w:cs="Times New Roman"/>
        </w:rPr>
      </w:pPr>
    </w:p>
    <w:p w14:paraId="4C95592A" w14:textId="1E76ED65" w:rsidR="00CA116C" w:rsidRPr="00731EC6" w:rsidRDefault="00A70231" w:rsidP="00D21405">
      <w:pPr>
        <w:rPr>
          <w:rFonts w:eastAsia="Times New Roman" w:cs="Times New Roman"/>
        </w:rPr>
      </w:pPr>
      <w:r>
        <w:rPr>
          <w:rFonts w:eastAsia="Times New Roman" w:cs="Times New Roman"/>
        </w:rPr>
        <w:t>In points 3-6</w:t>
      </w:r>
      <w:r w:rsidR="00CA116C" w:rsidRPr="00731EC6">
        <w:rPr>
          <w:rFonts w:eastAsia="Times New Roman" w:cs="Times New Roman"/>
        </w:rPr>
        <w:t>, we’ve cautioned researchers against trying to confidently quantify the proportion of an effect that is mediated by a particular mechanism, but that does not mean that there are not other exercises that are worth pursuing to learn more about mechanisms at work in a particular study.</w:t>
      </w:r>
      <w:r w:rsidR="00210A22" w:rsidRPr="00731EC6">
        <w:rPr>
          <w:rFonts w:eastAsia="Times New Roman" w:cs="Times New Roman"/>
        </w:rPr>
        <w:t xml:space="preserve"> In point 1, we underscored the tight relationship between mechanisms and theory. Just because it’s challenging to quantify evidence of a mechanism directly does not mean we cannot explore the testable predictions of the theory in which our mechanism is featured!</w:t>
      </w:r>
    </w:p>
    <w:p w14:paraId="61DC25F7" w14:textId="77777777" w:rsidR="00CA116C" w:rsidRPr="00731EC6" w:rsidRDefault="00CA116C" w:rsidP="00D21405">
      <w:pPr>
        <w:rPr>
          <w:rFonts w:eastAsia="Times New Roman" w:cs="Times New Roman"/>
        </w:rPr>
      </w:pPr>
    </w:p>
    <w:p w14:paraId="712D7BD6" w14:textId="54A5F4DD" w:rsidR="00DA297C" w:rsidRPr="00731EC6" w:rsidRDefault="00CA116C" w:rsidP="00D21405">
      <w:pPr>
        <w:rPr>
          <w:rFonts w:eastAsia="Times New Roman" w:cs="Times New Roman"/>
        </w:rPr>
      </w:pPr>
      <w:r w:rsidRPr="00731EC6">
        <w:rPr>
          <w:rFonts w:eastAsia="Times New Roman" w:cs="Times New Roman"/>
        </w:rPr>
        <w:t>One strategy is to use subgroup analysis, or treat</w:t>
      </w:r>
      <w:r w:rsidR="00DB69CB" w:rsidRPr="00731EC6">
        <w:rPr>
          <w:rFonts w:eastAsia="Times New Roman" w:cs="Times New Roman"/>
        </w:rPr>
        <w:t xml:space="preserve">ment-by-covariate interactions, to see whether different populations </w:t>
      </w:r>
      <w:r w:rsidR="003951EF" w:rsidRPr="00731EC6">
        <w:rPr>
          <w:rFonts w:eastAsia="Times New Roman" w:cs="Times New Roman"/>
        </w:rPr>
        <w:t>respond to the treatment differently</w:t>
      </w:r>
      <w:r w:rsidR="0003677A">
        <w:rPr>
          <w:rFonts w:eastAsia="Times New Roman" w:cs="Times New Roman"/>
        </w:rPr>
        <w:t xml:space="preserve"> </w:t>
      </w:r>
      <w:r w:rsidR="0003677A" w:rsidRPr="00DE4224">
        <w:rPr>
          <w:rFonts w:eastAsia="Times New Roman" w:cs="Times New Roman"/>
        </w:rPr>
        <w:t>in accordance with our theories</w:t>
      </w:r>
      <w:r w:rsidR="00DB69CB" w:rsidRPr="00731EC6">
        <w:rPr>
          <w:rFonts w:eastAsia="Times New Roman" w:cs="Times New Roman"/>
        </w:rPr>
        <w:t xml:space="preserve">. For example, suppose we wanted to learn more about the role of income in mediating the climate/conflict relationship. One of the testable implications of a theory in which income plays a mediating role is that we would expect climate shocks to be associated with conflict in </w:t>
      </w:r>
      <w:r w:rsidR="003951EF" w:rsidRPr="00731EC6">
        <w:rPr>
          <w:rFonts w:eastAsia="Times New Roman" w:cs="Times New Roman"/>
        </w:rPr>
        <w:t>areas where income is sensitive to climate shocks but not where income is independent of climate shocks</w:t>
      </w:r>
      <w:r w:rsidR="00DB69CB" w:rsidRPr="00731EC6">
        <w:rPr>
          <w:rFonts w:eastAsia="Times New Roman" w:cs="Times New Roman"/>
        </w:rPr>
        <w:t>.</w:t>
      </w:r>
      <w:r w:rsidR="00DA297C" w:rsidRPr="00731EC6">
        <w:rPr>
          <w:rFonts w:eastAsia="Times New Roman" w:cs="Times New Roman"/>
        </w:rPr>
        <w:t xml:space="preserve">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(2015) does exactly this</w:t>
      </w:r>
      <w:r w:rsidR="00DE4224">
        <w:rPr>
          <w:rFonts w:eastAsia="Times New Roman" w:cs="Times New Roman"/>
        </w:rPr>
        <w:t xml:space="preserve">. Exploiting the fact that districts downstream of irrigation dams do not depend on rainfall for income while districts upstream of irrigation dams do, </w:t>
      </w:r>
      <w:r w:rsidR="003951EF" w:rsidRPr="00731EC6">
        <w:rPr>
          <w:rFonts w:eastAsia="Times New Roman" w:cs="Times New Roman"/>
        </w:rPr>
        <w:t xml:space="preserve">she explores the income mechanism by testing whether rain shocks predict riot incidence in </w:t>
      </w:r>
      <w:r w:rsidR="006F011C">
        <w:rPr>
          <w:rFonts w:eastAsia="Times New Roman" w:cs="Times New Roman"/>
        </w:rPr>
        <w:t xml:space="preserve">downstream districts but not in upstream districts. </w:t>
      </w:r>
      <w:r w:rsidR="00DA297C" w:rsidRPr="00731EC6">
        <w:rPr>
          <w:rFonts w:eastAsia="Times New Roman" w:cs="Times New Roman"/>
        </w:rPr>
        <w:t>Formally, she tests these hypotheses:</w:t>
      </w:r>
    </w:p>
    <w:p w14:paraId="2178D7CB" w14:textId="77777777" w:rsidR="00B95652" w:rsidRPr="00731EC6" w:rsidRDefault="00B95652" w:rsidP="00D21405">
      <w:pPr>
        <w:rPr>
          <w:rFonts w:eastAsia="Times New Roman" w:cs="Times New Roman"/>
        </w:rPr>
      </w:pPr>
    </w:p>
    <w:p w14:paraId="5E928D24" w14:textId="58A2911F"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X</w:t>
      </w:r>
      <w:r w:rsidRPr="00731EC6">
        <w:sym w:font="Wingdings" w:char="F0E0"/>
      </w:r>
      <w:r w:rsidR="006F011C">
        <w:rPr>
          <w:rFonts w:eastAsia="Times New Roman" w:cs="Times New Roman"/>
        </w:rPr>
        <w:t xml:space="preserve">Y in places </w:t>
      </w:r>
      <w:r w:rsidRPr="00731EC6">
        <w:rPr>
          <w:rFonts w:eastAsia="Times New Roman" w:cs="Times New Roman"/>
        </w:rPr>
        <w:t>where X</w:t>
      </w:r>
      <w:r w:rsidR="006F011C">
        <w:t xml:space="preserve"> is known to affect </w:t>
      </w:r>
      <w:r w:rsidRPr="00731EC6">
        <w:rPr>
          <w:rFonts w:eastAsia="Times New Roman" w:cs="Times New Roman"/>
        </w:rPr>
        <w:t>M [Rainfall shocks will increase riots in areas where rainfall shocks will negatively affect income (upstream of dam).]</w:t>
      </w:r>
      <w:r w:rsidR="006F011C">
        <w:rPr>
          <w:rFonts w:eastAsia="Times New Roman" w:cs="Times New Roman"/>
        </w:rPr>
        <w:t xml:space="preserve"> </w:t>
      </w:r>
    </w:p>
    <w:p w14:paraId="373D967D" w14:textId="59719F84"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 xml:space="preserve">X has no effect on Y </w:t>
      </w:r>
      <w:r w:rsidR="006F011C">
        <w:rPr>
          <w:rFonts w:eastAsia="Times New Roman" w:cs="Times New Roman"/>
        </w:rPr>
        <w:t>in places</w:t>
      </w:r>
      <w:r w:rsidRPr="00731EC6">
        <w:rPr>
          <w:rFonts w:eastAsia="Times New Roman" w:cs="Times New Roman"/>
        </w:rPr>
        <w:t xml:space="preserve"> where X has no effect on M [Rainfall shocks will have no effect on riots in areas where income is not sensitive to rainfall (downstream of dam).]</w:t>
      </w:r>
    </w:p>
    <w:p w14:paraId="5AE1BF68" w14:textId="77777777" w:rsidR="00B95652" w:rsidRPr="00731EC6" w:rsidRDefault="00B95652" w:rsidP="00D21405">
      <w:pPr>
        <w:rPr>
          <w:rFonts w:eastAsia="Times New Roman" w:cs="Times New Roman"/>
        </w:rPr>
      </w:pPr>
    </w:p>
    <w:p w14:paraId="2F2367C9" w14:textId="6F561B55" w:rsidR="00EF3C6C" w:rsidRPr="00731EC6" w:rsidRDefault="00DA297C" w:rsidP="00D21405">
      <w:pPr>
        <w:rPr>
          <w:rFonts w:eastAsia="Times New Roman" w:cs="Times New Roman"/>
        </w:rPr>
      </w:pPr>
      <w:r w:rsidRPr="00731EC6">
        <w:rPr>
          <w:rFonts w:eastAsia="Times New Roman" w:cs="Times New Roman"/>
        </w:rPr>
        <w:t>However, she found</w:t>
      </w:r>
      <w:r w:rsidR="003951EF" w:rsidRPr="00731EC6">
        <w:rPr>
          <w:rFonts w:eastAsia="Times New Roman" w:cs="Times New Roman"/>
        </w:rPr>
        <w:t xml:space="preserve"> that the relationship between rainfall shocks and riot incidence </w:t>
      </w:r>
      <w:r w:rsidRPr="00731EC6">
        <w:rPr>
          <w:rFonts w:eastAsia="Times New Roman" w:cs="Times New Roman"/>
        </w:rPr>
        <w:t>held</w:t>
      </w:r>
      <w:r w:rsidR="003951EF" w:rsidRPr="00731EC6">
        <w:rPr>
          <w:rFonts w:eastAsia="Times New Roman" w:cs="Times New Roman"/>
        </w:rPr>
        <w:t xml:space="preserve"> just as tightly in </w:t>
      </w:r>
      <w:r w:rsidRPr="00731EC6">
        <w:rPr>
          <w:rFonts w:eastAsia="Times New Roman" w:cs="Times New Roman"/>
        </w:rPr>
        <w:t>the downstream districts where income was not sensitive to rainfall.</w:t>
      </w:r>
      <w:r w:rsidR="003951EF" w:rsidRPr="00731EC6">
        <w:rPr>
          <w:rFonts w:eastAsia="Times New Roman" w:cs="Times New Roman"/>
        </w:rPr>
        <w:t xml:space="preserve"> </w:t>
      </w:r>
      <w:r w:rsidRPr="00731EC6">
        <w:rPr>
          <w:rFonts w:eastAsia="Times New Roman" w:cs="Times New Roman"/>
        </w:rPr>
        <w:t>She</w:t>
      </w:r>
      <w:r w:rsidR="003951EF" w:rsidRPr="00731EC6">
        <w:rPr>
          <w:rFonts w:eastAsia="Times New Roman" w:cs="Times New Roman"/>
        </w:rPr>
        <w:t xml:space="preserve"> interprets this </w:t>
      </w:r>
      <w:r w:rsidRPr="00731EC6">
        <w:rPr>
          <w:rFonts w:eastAsia="Times New Roman" w:cs="Times New Roman"/>
        </w:rPr>
        <w:t xml:space="preserve">finding </w:t>
      </w:r>
      <w:r w:rsidR="003951EF" w:rsidRPr="00731EC6">
        <w:rPr>
          <w:rFonts w:eastAsia="Times New Roman" w:cs="Times New Roman"/>
        </w:rPr>
        <w:t xml:space="preserve">as “suggestive” evidence </w:t>
      </w:r>
      <w:r w:rsidR="003951EF" w:rsidRPr="00731EC6">
        <w:rPr>
          <w:rFonts w:eastAsia="Times New Roman" w:cs="Times New Roman"/>
          <w:i/>
        </w:rPr>
        <w:t>against</w:t>
      </w:r>
      <w:r w:rsidR="003951EF" w:rsidRPr="00731EC6">
        <w:rPr>
          <w:rFonts w:eastAsia="Times New Roman" w:cs="Times New Roman"/>
        </w:rPr>
        <w:t xml:space="preserve"> the income mechanism. </w:t>
      </w:r>
      <w:r w:rsidR="00DB69CB" w:rsidRPr="00731EC6">
        <w:rPr>
          <w:rFonts w:eastAsia="Times New Roman" w:cs="Times New Roman"/>
        </w:rPr>
        <w:t xml:space="preserve">To be clear,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did not conduct any mediation analysis</w:t>
      </w:r>
      <w:r w:rsidR="00F542D7" w:rsidRPr="00731EC6">
        <w:rPr>
          <w:rFonts w:eastAsia="Times New Roman" w:cs="Times New Roman"/>
        </w:rPr>
        <w:t>: she did not measure the income of each village and quantify the direct effect of rainfall shocks on riots and the indirect effect of rainfall shocks on riots through income. Instead, she looked for the heterogeneous treatment effects the theory would have implied and, finding no evidence of them, concluded that the income channel may be less important than previously thought.</w:t>
      </w:r>
      <w:r w:rsidR="00F542D7" w:rsidRPr="00731EC6">
        <w:rPr>
          <w:rStyle w:val="FootnoteReference"/>
          <w:rFonts w:eastAsia="Times New Roman" w:cs="Times New Roman"/>
        </w:rPr>
        <w:footnoteReference w:id="4"/>
      </w:r>
    </w:p>
    <w:p w14:paraId="55637DC5" w14:textId="77777777" w:rsidR="00DA297C" w:rsidRPr="00731EC6" w:rsidRDefault="00DA297C" w:rsidP="00D21405">
      <w:pPr>
        <w:rPr>
          <w:rFonts w:eastAsia="Times New Roman" w:cs="Times New Roman"/>
        </w:rPr>
      </w:pPr>
    </w:p>
    <w:p w14:paraId="64DCCC00" w14:textId="099087F9" w:rsidR="00DA297C" w:rsidRPr="00731EC6" w:rsidRDefault="008B04BA" w:rsidP="00D21405">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In future projects, ask yourself:</w:t>
      </w:r>
      <w:r w:rsidR="00DA297C" w:rsidRPr="00BD59E9">
        <w:rPr>
          <w:rFonts w:eastAsia="Times New Roman" w:cs="Times New Roman"/>
        </w:rPr>
        <w:t xml:space="preserve"> If </w:t>
      </w:r>
      <w:r w:rsidRPr="00BD59E9">
        <w:rPr>
          <w:rFonts w:eastAsia="Times New Roman" w:cs="Times New Roman"/>
        </w:rPr>
        <w:t>the</w:t>
      </w:r>
      <w:r w:rsidR="00DA297C" w:rsidRPr="00BD59E9">
        <w:rPr>
          <w:rFonts w:eastAsia="Times New Roman" w:cs="Times New Roman"/>
        </w:rPr>
        <w:t xml:space="preserve"> mec</w:t>
      </w:r>
      <w:r w:rsidRPr="00BD59E9">
        <w:rPr>
          <w:rFonts w:eastAsia="Times New Roman" w:cs="Times New Roman"/>
        </w:rPr>
        <w:t xml:space="preserve">hanism is M, which groups or units would I expect to </w:t>
      </w:r>
      <w:r w:rsidR="00DA297C" w:rsidRPr="00BD59E9">
        <w:rPr>
          <w:rFonts w:eastAsia="Times New Roman" w:cs="Times New Roman"/>
        </w:rPr>
        <w:t xml:space="preserve">exhibit a treatment effect, and </w:t>
      </w:r>
      <w:r w:rsidRPr="00BD59E9">
        <w:rPr>
          <w:rFonts w:eastAsia="Times New Roman" w:cs="Times New Roman"/>
        </w:rPr>
        <w:t>which</w:t>
      </w:r>
      <w:r w:rsidR="00DA297C" w:rsidRPr="00BD59E9">
        <w:rPr>
          <w:rFonts w:eastAsia="Times New Roman" w:cs="Times New Roman"/>
        </w:rPr>
        <w:t xml:space="preserve"> groups</w:t>
      </w:r>
      <w:r w:rsidRPr="00BD59E9">
        <w:rPr>
          <w:rFonts w:eastAsia="Times New Roman" w:cs="Times New Roman"/>
        </w:rPr>
        <w:t xml:space="preserve"> or units</w:t>
      </w:r>
      <w:r w:rsidR="00DA297C" w:rsidRPr="00BD59E9">
        <w:rPr>
          <w:rFonts w:eastAsia="Times New Roman" w:cs="Times New Roman"/>
        </w:rPr>
        <w:t xml:space="preserve"> </w:t>
      </w:r>
      <w:r w:rsidRPr="00BD59E9">
        <w:rPr>
          <w:rFonts w:eastAsia="Times New Roman" w:cs="Times New Roman"/>
        </w:rPr>
        <w:t>would I expect not to respond to treatment</w:t>
      </w:r>
      <w:r w:rsidR="00DA297C" w:rsidRPr="00BD59E9">
        <w:rPr>
          <w:rFonts w:eastAsia="Times New Roman" w:cs="Times New Roman"/>
        </w:rPr>
        <w:t>?</w:t>
      </w:r>
      <w:r w:rsidR="006F011C" w:rsidRPr="00BD59E9">
        <w:rPr>
          <w:rFonts w:eastAsia="Times New Roman" w:cs="Times New Roman"/>
        </w:rPr>
        <w:t xml:space="preserve"> </w:t>
      </w:r>
      <w:r w:rsidRPr="00BD59E9">
        <w:rPr>
          <w:rFonts w:eastAsia="Times New Roman" w:cs="Times New Roman"/>
        </w:rPr>
        <w:t xml:space="preserve">Next, test whether these predictions are supported by your data and interpret this as suggestive evidence for or against your proposed mechanism </w:t>
      </w:r>
      <w:commentRangeStart w:id="18"/>
      <w:commentRangeStart w:id="19"/>
      <w:r w:rsidRPr="00BD59E9">
        <w:rPr>
          <w:rFonts w:eastAsia="Times New Roman" w:cs="Times New Roman"/>
        </w:rPr>
        <w:t>M</w:t>
      </w:r>
      <w:commentRangeEnd w:id="18"/>
      <w:r w:rsidR="000D36DA">
        <w:rPr>
          <w:rStyle w:val="CommentReference"/>
        </w:rPr>
        <w:commentReference w:id="18"/>
      </w:r>
      <w:commentRangeEnd w:id="19"/>
      <w:r w:rsidR="000D36DA">
        <w:rPr>
          <w:rStyle w:val="CommentReference"/>
        </w:rPr>
        <w:commentReference w:id="19"/>
      </w:r>
      <w:r w:rsidRPr="00BD59E9">
        <w:rPr>
          <w:rFonts w:eastAsia="Times New Roman" w:cs="Times New Roman"/>
        </w:rPr>
        <w:t>.</w:t>
      </w:r>
    </w:p>
    <w:p w14:paraId="06C512E5" w14:textId="5DA51559" w:rsidR="007C5166" w:rsidRPr="00731EC6" w:rsidRDefault="00A913DA" w:rsidP="009D009A">
      <w:pPr>
        <w:rPr>
          <w:rFonts w:eastAsia="Times New Roman" w:cs="Times New Roman"/>
        </w:rPr>
      </w:pPr>
      <w:r w:rsidRPr="00731EC6">
        <w:rPr>
          <w:rFonts w:eastAsia="Times New Roman" w:cs="Times New Roman"/>
        </w:rPr>
        <w:br/>
      </w:r>
      <w:r w:rsidR="00BE16FD">
        <w:rPr>
          <w:rFonts w:eastAsia="Times New Roman" w:cs="Times New Roman"/>
        </w:rPr>
        <w:t>8</w:t>
      </w:r>
      <w:r w:rsidR="009D009A" w:rsidRPr="00731EC6">
        <w:rPr>
          <w:rFonts w:eastAsia="Times New Roman" w:cs="Times New Roman"/>
        </w:rPr>
        <w:t xml:space="preserve">. </w:t>
      </w:r>
      <w:r w:rsidR="002D1B03" w:rsidRPr="00731EC6">
        <w:rPr>
          <w:rFonts w:eastAsia="Times New Roman" w:cs="Times New Roman"/>
        </w:rPr>
        <w:t>We can also</w:t>
      </w:r>
      <w:r w:rsidR="007C5166" w:rsidRPr="00731EC6">
        <w:rPr>
          <w:rFonts w:eastAsia="Times New Roman" w:cs="Times New Roman"/>
        </w:rPr>
        <w:t xml:space="preserve"> look for suggestive evidence by looking at the effects of </w:t>
      </w:r>
      <w:r w:rsidR="00B452A7" w:rsidRPr="00731EC6">
        <w:rPr>
          <w:rFonts w:eastAsia="Times New Roman" w:cs="Times New Roman"/>
        </w:rPr>
        <w:t>our treatment on various outcomes.</w:t>
      </w:r>
    </w:p>
    <w:p w14:paraId="350B6E72" w14:textId="77777777" w:rsidR="007C5166" w:rsidRPr="00731EC6" w:rsidRDefault="007C5166" w:rsidP="009D009A">
      <w:pPr>
        <w:rPr>
          <w:rFonts w:eastAsia="Times New Roman" w:cs="Times New Roman"/>
        </w:rPr>
      </w:pPr>
    </w:p>
    <w:p w14:paraId="5CADA61C" w14:textId="77156F5C" w:rsidR="009D009A" w:rsidRPr="00731EC6" w:rsidRDefault="00210A22" w:rsidP="009D009A">
      <w:pPr>
        <w:rPr>
          <w:rFonts w:eastAsia="Times New Roman" w:cs="Times New Roman"/>
        </w:rPr>
      </w:pPr>
      <w:r w:rsidRPr="00731EC6">
        <w:rPr>
          <w:rFonts w:eastAsia="Times New Roman" w:cs="Times New Roman"/>
        </w:rPr>
        <w:t xml:space="preserve">Again, while it’s difficult to quantify evidence of a mechanism at work, we can always explore the testable implications of the theory in which our mechanism features. </w:t>
      </w:r>
      <w:r w:rsidR="00DA297C" w:rsidRPr="00731EC6">
        <w:rPr>
          <w:rFonts w:eastAsia="Times New Roman" w:cs="Times New Roman"/>
        </w:rPr>
        <w:t>In point 6, we did this by exploring whether the treatment affected the particular subgroups for which a treatment effect is implied by our theory. Another approach is to explore whether the treatment affects only the outcomes implied by our theory.</w:t>
      </w:r>
    </w:p>
    <w:p w14:paraId="5F5EE832" w14:textId="77777777" w:rsidR="00AE69FA" w:rsidRPr="00731EC6" w:rsidRDefault="00AE69FA" w:rsidP="009D009A">
      <w:pPr>
        <w:rPr>
          <w:rFonts w:eastAsia="Times New Roman" w:cs="Times New Roman"/>
        </w:rPr>
      </w:pPr>
    </w:p>
    <w:p w14:paraId="56FEA76B" w14:textId="5A7CAEBF" w:rsidR="00AE69FA" w:rsidRPr="00731EC6" w:rsidRDefault="00DA297C" w:rsidP="009D009A">
      <w:pPr>
        <w:rPr>
          <w:rFonts w:eastAsia="Times New Roman" w:cs="Times New Roman"/>
        </w:rPr>
      </w:pPr>
      <w:r w:rsidRPr="00731EC6">
        <w:rPr>
          <w:rFonts w:eastAsia="Times New Roman" w:cs="Times New Roman"/>
        </w:rPr>
        <w:t xml:space="preserve">For example, </w:t>
      </w:r>
      <w:r w:rsidR="00CA7A25" w:rsidRPr="00731EC6">
        <w:rPr>
          <w:rFonts w:eastAsia="Times New Roman" w:cs="Times New Roman"/>
        </w:rPr>
        <w:t xml:space="preserve">many social scientists are interested in how mass education influences democracy. Several theories of democratization expect different mechanisms would connect education and democracy. First, according to modernization </w:t>
      </w:r>
      <w:commentRangeStart w:id="20"/>
      <w:r w:rsidR="00CA7A25" w:rsidRPr="00731EC6">
        <w:rPr>
          <w:rFonts w:eastAsia="Times New Roman" w:cs="Times New Roman"/>
        </w:rPr>
        <w:t>theory</w:t>
      </w:r>
      <w:commentRangeEnd w:id="20"/>
      <w:r w:rsidR="000D36DA">
        <w:rPr>
          <w:rStyle w:val="CommentReference"/>
        </w:rPr>
        <w:commentReference w:id="20"/>
      </w:r>
      <w:r w:rsidR="00CA7A25" w:rsidRPr="00731EC6">
        <w:rPr>
          <w:rFonts w:eastAsia="Times New Roman" w:cs="Times New Roman"/>
        </w:rPr>
        <w:t xml:space="preserve">, education could </w:t>
      </w:r>
      <w:commentRangeStart w:id="21"/>
      <w:r w:rsidR="00CA7A25" w:rsidRPr="00731EC6">
        <w:rPr>
          <w:rFonts w:eastAsia="Times New Roman" w:cs="Times New Roman"/>
        </w:rPr>
        <w:t>improve</w:t>
      </w:r>
      <w:commentRangeEnd w:id="21"/>
      <w:r w:rsidR="000D36DA">
        <w:rPr>
          <w:rStyle w:val="CommentReference"/>
        </w:rPr>
        <w:commentReference w:id="21"/>
      </w:r>
      <w:r w:rsidR="00CA7A25" w:rsidRPr="00731EC6">
        <w:rPr>
          <w:rFonts w:eastAsia="Times New Roman" w:cs="Times New Roman"/>
        </w:rPr>
        <w:t xml:space="preserve"> democracy by undermining group attachments (such as ethnicity or religion) in favor of merit. Second, according to social theorists of oppression, education could undermine democracy by reinforcing obedience to authority, which is inherent in a classroom structure. Third, according to many political psychologists, education can</w:t>
      </w:r>
      <w:r w:rsidR="003E6C9D" w:rsidRPr="00731EC6">
        <w:rPr>
          <w:rFonts w:eastAsia="Times New Roman" w:cs="Times New Roman"/>
        </w:rPr>
        <w:t xml:space="preserve"> </w:t>
      </w:r>
      <w:r w:rsidR="003E6C9D" w:rsidRPr="000D36DA">
        <w:rPr>
          <w:rFonts w:eastAsia="Times New Roman" w:cs="Times New Roman"/>
          <w:highlight w:val="yellow"/>
          <w:rPrChange w:id="22" w:author="Donald Green" w:date="2016-11-14T20:45:00Z">
            <w:rPr>
              <w:rFonts w:eastAsia="Times New Roman" w:cs="Times New Roman"/>
            </w:rPr>
          </w:rPrChange>
        </w:rPr>
        <w:t>improve</w:t>
      </w:r>
      <w:r w:rsidR="003E6C9D" w:rsidRPr="00731EC6">
        <w:rPr>
          <w:rFonts w:eastAsia="Times New Roman" w:cs="Times New Roman"/>
        </w:rPr>
        <w:t xml:space="preserve"> democracy by empowering individuals with the ability to acquire and act on knowledge.</w:t>
      </w:r>
      <w:r w:rsidR="00CA7A25" w:rsidRPr="00731EC6">
        <w:rPr>
          <w:rFonts w:eastAsia="Times New Roman" w:cs="Times New Roman"/>
        </w:rPr>
        <w:t xml:space="preserve"> Friedman et al. (</w:t>
      </w:r>
      <w:commentRangeStart w:id="23"/>
      <w:r w:rsidR="00CA7A25" w:rsidRPr="00731EC6">
        <w:rPr>
          <w:rFonts w:eastAsia="Times New Roman" w:cs="Times New Roman"/>
        </w:rPr>
        <w:t>2011</w:t>
      </w:r>
      <w:commentRangeEnd w:id="23"/>
      <w:r w:rsidR="000D36DA">
        <w:rPr>
          <w:rStyle w:val="CommentReference"/>
        </w:rPr>
        <w:commentReference w:id="23"/>
      </w:r>
      <w:r w:rsidR="00CA7A25" w:rsidRPr="00731EC6">
        <w:rPr>
          <w:rFonts w:eastAsia="Times New Roman" w:cs="Times New Roman"/>
        </w:rPr>
        <w:t xml:space="preserve">) </w:t>
      </w:r>
      <w:r w:rsidR="003E6C9D" w:rsidRPr="00731EC6">
        <w:rPr>
          <w:rFonts w:eastAsia="Times New Roman" w:cs="Times New Roman"/>
        </w:rPr>
        <w:t>decide to tease apart these mechanisms by investigating</w:t>
      </w:r>
      <w:r w:rsidR="00CA7A25" w:rsidRPr="00731EC6">
        <w:rPr>
          <w:rFonts w:eastAsia="Times New Roman" w:cs="Times New Roman"/>
        </w:rPr>
        <w:t xml:space="preserve"> the results of a field experiment in which Kenyan girls were randomly assigned to receive an education subsidy.  They</w:t>
      </w:r>
      <w:r w:rsidR="003E6C9D" w:rsidRPr="00731EC6">
        <w:rPr>
          <w:rFonts w:eastAsia="Times New Roman" w:cs="Times New Roman"/>
        </w:rPr>
        <w:t xml:space="preserve"> followed up with the students five years after the program and asked them several questions designed to test which of thes</w:t>
      </w:r>
      <w:r w:rsidR="00B95652" w:rsidRPr="00731EC6">
        <w:rPr>
          <w:rFonts w:eastAsia="Times New Roman" w:cs="Times New Roman"/>
        </w:rPr>
        <w:t xml:space="preserve">e </w:t>
      </w:r>
      <w:r w:rsidR="000249AA">
        <w:rPr>
          <w:rFonts w:eastAsia="Times New Roman" w:cs="Times New Roman"/>
        </w:rPr>
        <w:t>three mechanisms were at work: D</w:t>
      </w:r>
      <w:r w:rsidR="00B95652" w:rsidRPr="00731EC6">
        <w:rPr>
          <w:rFonts w:eastAsia="Times New Roman" w:cs="Times New Roman"/>
        </w:rPr>
        <w:t>id the girls accept a husband’s right to beat his wife? Was a parent involved in selecting their spouse? How strongly did the girl identify with her religious or ethnic group? Did the girl regularly read news?</w:t>
      </w:r>
    </w:p>
    <w:p w14:paraId="6BB73C1D" w14:textId="77777777" w:rsidR="00B95652" w:rsidRPr="00731EC6" w:rsidRDefault="00B95652" w:rsidP="009D009A">
      <w:pPr>
        <w:rPr>
          <w:rFonts w:eastAsia="Times New Roman" w:cs="Times New Roman"/>
        </w:rPr>
      </w:pPr>
    </w:p>
    <w:p w14:paraId="6F8A1380" w14:textId="3E420AA3" w:rsidR="00B95652" w:rsidRPr="00731EC6" w:rsidRDefault="00B95652" w:rsidP="009D009A">
      <w:pPr>
        <w:rPr>
          <w:rFonts w:eastAsia="Times New Roman" w:cs="Times New Roman"/>
        </w:rPr>
      </w:pPr>
      <w:r w:rsidRPr="00731EC6">
        <w:rPr>
          <w:rFonts w:eastAsia="Times New Roman" w:cs="Times New Roman"/>
        </w:rPr>
        <w:t xml:space="preserve">The following table outlines the direction of the effects that each theory would suggest. Note that the various mechanisms being tested here result from theories with </w:t>
      </w:r>
      <w:r w:rsidRPr="00731EC6">
        <w:rPr>
          <w:rFonts w:eastAsia="Times New Roman" w:cs="Times New Roman"/>
          <w:i/>
        </w:rPr>
        <w:t>diverging</w:t>
      </w:r>
      <w:r w:rsidRPr="00731EC6">
        <w:rPr>
          <w:rFonts w:eastAsia="Times New Roman" w:cs="Times New Roman"/>
        </w:rPr>
        <w:t xml:space="preserve"> predictions on some of these outcomes. The predictions from each of the three mechanisms are outlined on the rows, followed by the actual results. We can see that two of the outcomes collected provided support for modernization theory. However, modernization theory would have predicted a decrease in religious or ethnic group association (in reality, there was no effect) and had no predictions for newspaper readership (in reality, readership increased). None of the predictions of the obedience to authority mechanism were supported by the data. However, the data supported all four of the predictions of individual empowerment theory. The authors conclude that it is more likely that X</w:t>
      </w:r>
      <w:r w:rsidRPr="00731EC6">
        <w:rPr>
          <w:rFonts w:eastAsia="Times New Roman" w:cs="Times New Roman"/>
        </w:rPr>
        <w:sym w:font="Wingdings" w:char="F0E0"/>
      </w:r>
      <w:r w:rsidRPr="00731EC6">
        <w:rPr>
          <w:rFonts w:eastAsia="Times New Roman" w:cs="Times New Roman"/>
        </w:rPr>
        <w:t>M3</w:t>
      </w:r>
      <w:r w:rsidRPr="00731EC6">
        <w:rPr>
          <w:rFonts w:eastAsia="Times New Roman" w:cs="Times New Roman"/>
        </w:rPr>
        <w:sym w:font="Wingdings" w:char="F0E0"/>
      </w:r>
      <w:r w:rsidRPr="00731EC6">
        <w:rPr>
          <w:rFonts w:eastAsia="Times New Roman" w:cs="Times New Roman"/>
        </w:rPr>
        <w:t>Y than X</w:t>
      </w:r>
      <w:r w:rsidRPr="00731EC6">
        <w:rPr>
          <w:rFonts w:eastAsia="Times New Roman" w:cs="Times New Roman"/>
        </w:rPr>
        <w:sym w:font="Wingdings" w:char="F0E0"/>
      </w:r>
      <w:r w:rsidRPr="00731EC6">
        <w:rPr>
          <w:rFonts w:eastAsia="Times New Roman" w:cs="Times New Roman"/>
        </w:rPr>
        <w:t>M1</w:t>
      </w:r>
      <w:proofErr w:type="gramStart"/>
      <w:r w:rsidRPr="00731EC6">
        <w:rPr>
          <w:rFonts w:eastAsia="Times New Roman" w:cs="Times New Roman"/>
        </w:rPr>
        <w:t>,M2</w:t>
      </w:r>
      <w:proofErr w:type="gramEnd"/>
      <w:r w:rsidRPr="00731EC6">
        <w:rPr>
          <w:rFonts w:eastAsia="Times New Roman" w:cs="Times New Roman"/>
        </w:rPr>
        <w:sym w:font="Wingdings" w:char="F0E0"/>
      </w:r>
      <w:r w:rsidRPr="00731EC6">
        <w:rPr>
          <w:rFonts w:eastAsia="Times New Roman" w:cs="Times New Roman"/>
        </w:rPr>
        <w:t>Y.</w:t>
      </w:r>
      <w:r w:rsidRPr="00731EC6">
        <w:rPr>
          <w:rStyle w:val="FootnoteReference"/>
          <w:rFonts w:eastAsia="Times New Roman" w:cs="Times New Roman"/>
        </w:rPr>
        <w:footnoteReference w:id="5"/>
      </w:r>
    </w:p>
    <w:p w14:paraId="25BB42A4" w14:textId="77777777" w:rsidR="003E6C9D" w:rsidRPr="00731EC6" w:rsidRDefault="003E6C9D" w:rsidP="009D009A">
      <w:pPr>
        <w:rPr>
          <w:rFonts w:eastAsia="Times New Roman" w:cs="Times New Roman"/>
        </w:rPr>
      </w:pPr>
    </w:p>
    <w:tbl>
      <w:tblPr>
        <w:tblStyle w:val="TableGrid"/>
        <w:tblW w:w="0" w:type="auto"/>
        <w:tblLook w:val="04A0" w:firstRow="1" w:lastRow="0" w:firstColumn="1" w:lastColumn="0" w:noHBand="0" w:noVBand="1"/>
      </w:tblPr>
      <w:tblGrid>
        <w:gridCol w:w="1839"/>
        <w:gridCol w:w="1732"/>
        <w:gridCol w:w="1715"/>
        <w:gridCol w:w="1732"/>
        <w:gridCol w:w="1728"/>
      </w:tblGrid>
      <w:tr w:rsidR="003E6C9D" w:rsidRPr="00731EC6" w14:paraId="25ABC73F" w14:textId="77777777" w:rsidTr="003E6C9D">
        <w:trPr>
          <w:trHeight w:val="287"/>
        </w:trPr>
        <w:tc>
          <w:tcPr>
            <w:tcW w:w="1839" w:type="dxa"/>
          </w:tcPr>
          <w:p w14:paraId="3EE94ACC" w14:textId="62D98CB9" w:rsidR="003E6C9D" w:rsidRPr="00731EC6" w:rsidRDefault="003E6C9D" w:rsidP="009D009A">
            <w:pPr>
              <w:rPr>
                <w:rFonts w:eastAsia="Times New Roman" w:cs="Times New Roman"/>
              </w:rPr>
            </w:pPr>
          </w:p>
        </w:tc>
        <w:tc>
          <w:tcPr>
            <w:tcW w:w="1732" w:type="dxa"/>
          </w:tcPr>
          <w:p w14:paraId="16E75299" w14:textId="33FB4683" w:rsidR="003E6C9D" w:rsidRPr="00731EC6" w:rsidRDefault="003E6C9D" w:rsidP="009D009A">
            <w:pPr>
              <w:rPr>
                <w:rFonts w:eastAsia="Times New Roman" w:cs="Times New Roman"/>
              </w:rPr>
            </w:pPr>
            <w:r w:rsidRPr="00731EC6">
              <w:rPr>
                <w:rFonts w:eastAsia="Times New Roman" w:cs="Times New Roman"/>
              </w:rPr>
              <w:t>Acceptance of husband’s right to beat wives</w:t>
            </w:r>
            <w:r w:rsidR="00B95652" w:rsidRPr="00731EC6">
              <w:rPr>
                <w:rFonts w:eastAsia="Times New Roman" w:cs="Times New Roman"/>
              </w:rPr>
              <w:t xml:space="preserve"> (Y1)</w:t>
            </w:r>
          </w:p>
        </w:tc>
        <w:tc>
          <w:tcPr>
            <w:tcW w:w="1715" w:type="dxa"/>
          </w:tcPr>
          <w:p w14:paraId="43586CEE" w14:textId="49CCD92B" w:rsidR="003E6C9D" w:rsidRPr="00731EC6" w:rsidRDefault="003E6C9D" w:rsidP="003E6C9D">
            <w:pPr>
              <w:rPr>
                <w:rFonts w:eastAsia="Times New Roman" w:cs="Times New Roman"/>
              </w:rPr>
            </w:pPr>
            <w:r w:rsidRPr="00731EC6">
              <w:rPr>
                <w:rFonts w:eastAsia="Times New Roman" w:cs="Times New Roman"/>
              </w:rPr>
              <w:t>Parent involved in selecting spouse</w:t>
            </w:r>
            <w:r w:rsidR="00B95652" w:rsidRPr="00731EC6">
              <w:rPr>
                <w:rFonts w:eastAsia="Times New Roman" w:cs="Times New Roman"/>
              </w:rPr>
              <w:t xml:space="preserve"> (Y2)</w:t>
            </w:r>
          </w:p>
        </w:tc>
        <w:tc>
          <w:tcPr>
            <w:tcW w:w="1732" w:type="dxa"/>
          </w:tcPr>
          <w:p w14:paraId="3257CCE4" w14:textId="52B42EB2" w:rsidR="003E6C9D" w:rsidRPr="00731EC6" w:rsidRDefault="003E6C9D" w:rsidP="009D009A">
            <w:pPr>
              <w:rPr>
                <w:rFonts w:eastAsia="Times New Roman" w:cs="Times New Roman"/>
              </w:rPr>
            </w:pPr>
            <w:r w:rsidRPr="00731EC6">
              <w:rPr>
                <w:rFonts w:eastAsia="Times New Roman" w:cs="Times New Roman"/>
              </w:rPr>
              <w:t>Association with religion, ethnic identity</w:t>
            </w:r>
            <w:r w:rsidR="00B95652" w:rsidRPr="00731EC6">
              <w:rPr>
                <w:rFonts w:eastAsia="Times New Roman" w:cs="Times New Roman"/>
              </w:rPr>
              <w:t xml:space="preserve"> (Y3)</w:t>
            </w:r>
          </w:p>
        </w:tc>
        <w:tc>
          <w:tcPr>
            <w:tcW w:w="1728" w:type="dxa"/>
          </w:tcPr>
          <w:p w14:paraId="6D5C05EA" w14:textId="657047F7" w:rsidR="003E6C9D" w:rsidRPr="00731EC6" w:rsidRDefault="003E6C9D" w:rsidP="00B95652">
            <w:pPr>
              <w:rPr>
                <w:rFonts w:eastAsia="Times New Roman" w:cs="Times New Roman"/>
              </w:rPr>
            </w:pPr>
            <w:r w:rsidRPr="00731EC6">
              <w:rPr>
                <w:rFonts w:eastAsia="Times New Roman" w:cs="Times New Roman"/>
              </w:rPr>
              <w:t xml:space="preserve">Reads </w:t>
            </w:r>
            <w:r w:rsidR="00B95652" w:rsidRPr="00731EC6">
              <w:rPr>
                <w:rFonts w:eastAsia="Times New Roman" w:cs="Times New Roman"/>
              </w:rPr>
              <w:t>news (Y4)</w:t>
            </w:r>
          </w:p>
        </w:tc>
      </w:tr>
      <w:tr w:rsidR="003E6C9D" w:rsidRPr="00731EC6" w14:paraId="06B91788" w14:textId="77777777" w:rsidTr="003E6C9D">
        <w:trPr>
          <w:trHeight w:val="558"/>
        </w:trPr>
        <w:tc>
          <w:tcPr>
            <w:tcW w:w="1839" w:type="dxa"/>
          </w:tcPr>
          <w:p w14:paraId="4A077E7F" w14:textId="63922124"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1) Modernization</w:t>
            </w:r>
          </w:p>
        </w:tc>
        <w:tc>
          <w:tcPr>
            <w:tcW w:w="1732" w:type="dxa"/>
            <w:shd w:val="clear" w:color="auto" w:fill="D6E3BC" w:themeFill="accent3" w:themeFillTint="66"/>
          </w:tcPr>
          <w:p w14:paraId="1C8CBA56" w14:textId="11DDB7E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DD533CE" w14:textId="32A77FB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7315960" w14:textId="5740733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1B3E952A" w14:textId="0D99331C" w:rsidR="003E6C9D" w:rsidRPr="00731EC6" w:rsidRDefault="003E6C9D" w:rsidP="009D009A">
            <w:pPr>
              <w:rPr>
                <w:rFonts w:eastAsia="Times New Roman" w:cs="Times New Roman"/>
              </w:rPr>
            </w:pPr>
            <w:r w:rsidRPr="00731EC6">
              <w:rPr>
                <w:rFonts w:eastAsia="Times New Roman" w:cs="Times New Roman"/>
              </w:rPr>
              <w:t>No effect</w:t>
            </w:r>
          </w:p>
        </w:tc>
      </w:tr>
      <w:tr w:rsidR="003E6C9D" w:rsidRPr="00731EC6" w14:paraId="5ECBE0E6" w14:textId="77777777" w:rsidTr="003E6C9D">
        <w:trPr>
          <w:trHeight w:val="558"/>
        </w:trPr>
        <w:tc>
          <w:tcPr>
            <w:tcW w:w="1839" w:type="dxa"/>
          </w:tcPr>
          <w:p w14:paraId="05C87581" w14:textId="780E5278"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2) Obedience to authority</w:t>
            </w:r>
          </w:p>
        </w:tc>
        <w:tc>
          <w:tcPr>
            <w:tcW w:w="1732" w:type="dxa"/>
            <w:shd w:val="clear" w:color="auto" w:fill="E5B8B7" w:themeFill="accent2" w:themeFillTint="66"/>
          </w:tcPr>
          <w:p w14:paraId="76509912" w14:textId="4E3666A3"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E5B8B7" w:themeFill="accent2" w:themeFillTint="66"/>
          </w:tcPr>
          <w:p w14:paraId="0D0D451F" w14:textId="180C5D8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1217A39" w14:textId="2D6C9D25"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0C5AACE2" w14:textId="0B4576A9" w:rsidR="003E6C9D" w:rsidRPr="00731EC6" w:rsidRDefault="003E6C9D" w:rsidP="009D009A">
            <w:pPr>
              <w:rPr>
                <w:rFonts w:eastAsia="Times New Roman" w:cs="Times New Roman"/>
              </w:rPr>
            </w:pPr>
            <w:r w:rsidRPr="00731EC6">
              <w:rPr>
                <w:rFonts w:eastAsia="Times New Roman" w:cs="Times New Roman"/>
              </w:rPr>
              <w:t>No effect</w:t>
            </w:r>
          </w:p>
        </w:tc>
      </w:tr>
      <w:tr w:rsidR="00B95652" w:rsidRPr="00731EC6" w14:paraId="75EA47FA" w14:textId="77777777" w:rsidTr="00B95652">
        <w:trPr>
          <w:trHeight w:val="558"/>
        </w:trPr>
        <w:tc>
          <w:tcPr>
            <w:tcW w:w="1839" w:type="dxa"/>
          </w:tcPr>
          <w:p w14:paraId="70139E05" w14:textId="587EB11D" w:rsidR="00B95652" w:rsidRPr="00731EC6" w:rsidRDefault="00B95652" w:rsidP="00B95652">
            <w:pPr>
              <w:rPr>
                <w:rFonts w:eastAsia="Times New Roman" w:cs="Times New Roman"/>
              </w:rPr>
            </w:pPr>
            <w:r w:rsidRPr="00731EC6">
              <w:rPr>
                <w:rFonts w:eastAsia="Times New Roman" w:cs="Times New Roman"/>
              </w:rPr>
              <w:t>(M3) Individual empowerment</w:t>
            </w:r>
          </w:p>
        </w:tc>
        <w:tc>
          <w:tcPr>
            <w:tcW w:w="1732" w:type="dxa"/>
            <w:shd w:val="clear" w:color="auto" w:fill="D6E3BC" w:themeFill="accent3" w:themeFillTint="66"/>
          </w:tcPr>
          <w:p w14:paraId="3BA20AF8"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28BAE53"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32" w:type="dxa"/>
            <w:shd w:val="clear" w:color="auto" w:fill="D6E3BC" w:themeFill="accent3" w:themeFillTint="66"/>
          </w:tcPr>
          <w:p w14:paraId="53AB8503" w14:textId="77777777" w:rsidR="00B95652" w:rsidRPr="00731EC6" w:rsidRDefault="00B95652" w:rsidP="00B95652">
            <w:pPr>
              <w:rPr>
                <w:rFonts w:eastAsia="Times New Roman" w:cs="Times New Roman"/>
              </w:rPr>
            </w:pPr>
            <w:r w:rsidRPr="00731EC6">
              <w:rPr>
                <w:rFonts w:eastAsia="Times New Roman" w:cs="Times New Roman"/>
              </w:rPr>
              <w:t>No effect</w:t>
            </w:r>
          </w:p>
        </w:tc>
        <w:tc>
          <w:tcPr>
            <w:tcW w:w="1728" w:type="dxa"/>
            <w:shd w:val="clear" w:color="auto" w:fill="D6E3BC" w:themeFill="accent3" w:themeFillTint="66"/>
          </w:tcPr>
          <w:p w14:paraId="761A9C47"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r>
      <w:tr w:rsidR="00B95652" w:rsidRPr="00731EC6" w14:paraId="356913CC" w14:textId="77777777" w:rsidTr="00B95652">
        <w:trPr>
          <w:trHeight w:val="558"/>
        </w:trPr>
        <w:tc>
          <w:tcPr>
            <w:tcW w:w="1839" w:type="dxa"/>
          </w:tcPr>
          <w:p w14:paraId="39BC2CF5" w14:textId="3B3B9C71" w:rsidR="00B95652" w:rsidRPr="00731EC6" w:rsidRDefault="00B95652" w:rsidP="009D009A">
            <w:pPr>
              <w:rPr>
                <w:rFonts w:eastAsia="Times New Roman" w:cs="Times New Roman"/>
              </w:rPr>
            </w:pPr>
            <w:r w:rsidRPr="00731EC6">
              <w:rPr>
                <w:rFonts w:eastAsia="Times New Roman" w:cs="Times New Roman"/>
                <w:b/>
              </w:rPr>
              <w:t>Actual effect</w:t>
            </w:r>
          </w:p>
        </w:tc>
        <w:tc>
          <w:tcPr>
            <w:tcW w:w="1732" w:type="dxa"/>
            <w:shd w:val="clear" w:color="auto" w:fill="auto"/>
          </w:tcPr>
          <w:p w14:paraId="031575FE" w14:textId="45B062C5"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15" w:type="dxa"/>
            <w:shd w:val="clear" w:color="auto" w:fill="auto"/>
          </w:tcPr>
          <w:p w14:paraId="695C5395" w14:textId="647FF1F1"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32" w:type="dxa"/>
            <w:shd w:val="clear" w:color="auto" w:fill="auto"/>
          </w:tcPr>
          <w:p w14:paraId="15FF71D2" w14:textId="1B71AA15" w:rsidR="00B95652" w:rsidRPr="00731EC6" w:rsidRDefault="00B95652" w:rsidP="009D009A">
            <w:pPr>
              <w:rPr>
                <w:rFonts w:eastAsia="Times New Roman" w:cs="Times New Roman"/>
              </w:rPr>
            </w:pPr>
            <w:r w:rsidRPr="00731EC6">
              <w:rPr>
                <w:rFonts w:eastAsia="Times New Roman" w:cs="Times New Roman"/>
              </w:rPr>
              <w:t>No effect</w:t>
            </w:r>
          </w:p>
        </w:tc>
        <w:tc>
          <w:tcPr>
            <w:tcW w:w="1728" w:type="dxa"/>
            <w:shd w:val="clear" w:color="auto" w:fill="auto"/>
          </w:tcPr>
          <w:p w14:paraId="03BE44FB" w14:textId="5830878B"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r>
    </w:tbl>
    <w:p w14:paraId="2231763A" w14:textId="77777777" w:rsidR="003E6C9D" w:rsidRPr="00731EC6" w:rsidRDefault="003E6C9D" w:rsidP="009D009A">
      <w:pPr>
        <w:rPr>
          <w:rFonts w:eastAsia="Times New Roman" w:cs="Times New Roman"/>
          <w:color w:val="FF0000"/>
        </w:rPr>
      </w:pPr>
    </w:p>
    <w:p w14:paraId="0CCA6EC5" w14:textId="0AC554F2" w:rsidR="009D009A" w:rsidRDefault="00B95652" w:rsidP="009D009A">
      <w:pPr>
        <w:rPr>
          <w:rFonts w:eastAsia="Times New Roman" w:cs="Times New Roman"/>
        </w:rPr>
      </w:pPr>
      <w:r w:rsidRPr="00731EC6">
        <w:rPr>
          <w:rFonts w:eastAsia="Times New Roman" w:cs="Times New Roman"/>
        </w:rPr>
        <w:t xml:space="preserve">This study, like </w:t>
      </w:r>
      <w:proofErr w:type="spellStart"/>
      <w:r w:rsidRPr="00731EC6">
        <w:rPr>
          <w:rFonts w:eastAsia="Times New Roman" w:cs="Times New Roman"/>
        </w:rPr>
        <w:t>Sarsons’s</w:t>
      </w:r>
      <w:proofErr w:type="spellEnd"/>
      <w:r w:rsidRPr="00731EC6">
        <w:rPr>
          <w:rFonts w:eastAsia="Times New Roman" w:cs="Times New Roman"/>
        </w:rPr>
        <w:t xml:space="preserve"> study, </w:t>
      </w:r>
      <w:r w:rsidR="000249AA">
        <w:rPr>
          <w:rFonts w:eastAsia="Times New Roman" w:cs="Times New Roman"/>
        </w:rPr>
        <w:t xml:space="preserve">is not trying to quantify how much of the effect of X on Y is </w:t>
      </w:r>
      <w:del w:id="26" w:author="Donald Green" w:date="2016-11-14T20:45:00Z">
        <w:r w:rsidR="000249AA" w:rsidDel="000D36DA">
          <w:rPr>
            <w:rFonts w:eastAsia="Times New Roman" w:cs="Times New Roman"/>
          </w:rPr>
          <w:delText xml:space="preserve">done </w:delText>
        </w:r>
      </w:del>
      <w:ins w:id="27" w:author="Donald Green" w:date="2016-11-14T20:45:00Z">
        <w:r w:rsidR="000D36DA">
          <w:rPr>
            <w:rFonts w:eastAsia="Times New Roman" w:cs="Times New Roman"/>
          </w:rPr>
          <w:t>conveyed via</w:t>
        </w:r>
      </w:ins>
      <w:del w:id="28" w:author="Donald Green" w:date="2016-11-14T20:45:00Z">
        <w:r w:rsidR="000249AA" w:rsidDel="000D36DA">
          <w:rPr>
            <w:rFonts w:eastAsia="Times New Roman" w:cs="Times New Roman"/>
          </w:rPr>
          <w:delText>by</w:delText>
        </w:r>
      </w:del>
      <w:r w:rsidR="000249AA">
        <w:rPr>
          <w:rFonts w:eastAsia="Times New Roman" w:cs="Times New Roman"/>
        </w:rPr>
        <w:t xml:space="preserve"> M</w:t>
      </w:r>
      <w:r w:rsidRPr="00731EC6">
        <w:rPr>
          <w:rFonts w:eastAsia="Times New Roman" w:cs="Times New Roman"/>
        </w:rPr>
        <w:t xml:space="preserve">. However, through thoughtful investigation of various outcomes, the authors are able to </w:t>
      </w:r>
      <w:r w:rsidR="00F3445C" w:rsidRPr="00731EC6">
        <w:rPr>
          <w:rFonts w:eastAsia="Times New Roman" w:cs="Times New Roman"/>
        </w:rPr>
        <w:t>provide suggestive evidence of which mechanisms seem most plausible.</w:t>
      </w:r>
    </w:p>
    <w:p w14:paraId="1F223CB5" w14:textId="77777777" w:rsidR="000249AA" w:rsidRDefault="000249AA" w:rsidP="009D009A">
      <w:pPr>
        <w:rPr>
          <w:rFonts w:eastAsia="Times New Roman" w:cs="Times New Roman"/>
        </w:rPr>
      </w:pPr>
    </w:p>
    <w:p w14:paraId="1902E279" w14:textId="0C11DC0B" w:rsidR="00BD59E9" w:rsidRPr="00731EC6" w:rsidRDefault="00BD59E9" w:rsidP="00BD59E9">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If the mechanism is M, which </w:t>
      </w:r>
      <w:r>
        <w:rPr>
          <w:rFonts w:eastAsia="Times New Roman" w:cs="Times New Roman"/>
        </w:rPr>
        <w:t xml:space="preserve">outcomes </w:t>
      </w:r>
      <w:r w:rsidRPr="00BD59E9">
        <w:rPr>
          <w:rFonts w:eastAsia="Times New Roman" w:cs="Times New Roman"/>
        </w:rPr>
        <w:t xml:space="preserve">would I expect to </w:t>
      </w:r>
      <w:r>
        <w:rPr>
          <w:rFonts w:eastAsia="Times New Roman" w:cs="Times New Roman"/>
        </w:rPr>
        <w:t>be affected by my treatment</w:t>
      </w:r>
      <w:r w:rsidRPr="00BD59E9">
        <w:rPr>
          <w:rFonts w:eastAsia="Times New Roman" w:cs="Times New Roman"/>
        </w:rPr>
        <w:t xml:space="preserve">, and which </w:t>
      </w:r>
      <w:r>
        <w:rPr>
          <w:rFonts w:eastAsia="Times New Roman" w:cs="Times New Roman"/>
        </w:rPr>
        <w:t>outcomes</w:t>
      </w:r>
      <w:r w:rsidRPr="00BD59E9">
        <w:rPr>
          <w:rFonts w:eastAsia="Times New Roman" w:cs="Times New Roman"/>
        </w:rPr>
        <w:t xml:space="preserve"> would I expect not to </w:t>
      </w:r>
      <w:r>
        <w:rPr>
          <w:rFonts w:eastAsia="Times New Roman" w:cs="Times New Roman"/>
        </w:rPr>
        <w:t>be affected by my treatment</w:t>
      </w:r>
      <w:r w:rsidRPr="00BD59E9">
        <w:rPr>
          <w:rFonts w:eastAsia="Times New Roman" w:cs="Times New Roman"/>
        </w:rPr>
        <w:t>? Next, test whether these predictions are supported by your data and interpret this as suggestive evidence for or against your proposed mechanism M.</w:t>
      </w:r>
    </w:p>
    <w:p w14:paraId="0DD58F8E" w14:textId="0E6BAA6F" w:rsidR="00B97B90" w:rsidRPr="00731EC6" w:rsidRDefault="00A913DA" w:rsidP="00D21405">
      <w:pPr>
        <w:rPr>
          <w:rFonts w:eastAsia="Times New Roman" w:cs="Times New Roman"/>
        </w:rPr>
      </w:pPr>
      <w:r w:rsidRPr="00731EC6">
        <w:rPr>
          <w:rFonts w:eastAsia="Times New Roman" w:cs="Times New Roman"/>
        </w:rPr>
        <w:br/>
        <w:t>9</w:t>
      </w:r>
      <w:r w:rsidR="00B97B90" w:rsidRPr="00731EC6">
        <w:rPr>
          <w:rFonts w:eastAsia="Times New Roman" w:cs="Times New Roman"/>
        </w:rPr>
        <w:t xml:space="preserve">. </w:t>
      </w:r>
      <w:r w:rsidR="00210A22" w:rsidRPr="00731EC6">
        <w:rPr>
          <w:rFonts w:eastAsia="Times New Roman" w:cs="Times New Roman"/>
        </w:rPr>
        <w:t>Designing complex treatments can help narrow our understanding of what part of the treatment is “doing the work.”</w:t>
      </w:r>
    </w:p>
    <w:p w14:paraId="5099BA41" w14:textId="77777777" w:rsidR="000D5F93" w:rsidRPr="00731EC6" w:rsidRDefault="000D5F93" w:rsidP="00D21405">
      <w:pPr>
        <w:rPr>
          <w:rFonts w:eastAsia="Times New Roman" w:cs="Times New Roman"/>
        </w:rPr>
      </w:pPr>
    </w:p>
    <w:p w14:paraId="5196743C" w14:textId="223A2B43" w:rsidR="00B97B90" w:rsidRPr="00731EC6" w:rsidRDefault="000D5F93" w:rsidP="006E54CF">
      <w:pPr>
        <w:rPr>
          <w:rFonts w:eastAsia="Times New Roman" w:cs="Times New Roman"/>
        </w:rPr>
      </w:pPr>
      <w:r w:rsidRPr="00731EC6">
        <w:rPr>
          <w:rFonts w:eastAsia="Times New Roman" w:cs="Times New Roman"/>
        </w:rPr>
        <w:t xml:space="preserve">Sometimes experimental researchers will try to better understand mechanisms by adding or subtracting elements of the treatment that are thought to trigger different mechanisms. This approach is sometimes called “implicit mediation analysis” because different components are X </w:t>
      </w:r>
      <w:proofErr w:type="gramStart"/>
      <w:r w:rsidRPr="00731EC6">
        <w:rPr>
          <w:rFonts w:eastAsia="Times New Roman" w:cs="Times New Roman"/>
        </w:rPr>
        <w:t>are</w:t>
      </w:r>
      <w:proofErr w:type="gramEnd"/>
      <w:r w:rsidRPr="00731EC6">
        <w:rPr>
          <w:rFonts w:eastAsia="Times New Roman" w:cs="Times New Roman"/>
        </w:rPr>
        <w:t xml:space="preserve"> thought to </w:t>
      </w:r>
      <w:r w:rsidRPr="00731EC6">
        <w:rPr>
          <w:rFonts w:eastAsia="Times New Roman" w:cs="Times New Roman"/>
          <w:i/>
        </w:rPr>
        <w:t>implicitly</w:t>
      </w:r>
      <w:r w:rsidRPr="00731EC6">
        <w:rPr>
          <w:rFonts w:eastAsia="Times New Roman" w:cs="Times New Roman"/>
        </w:rPr>
        <w:t xml:space="preserve"> manipulate certain mechanisms. This, of course, is an assumption: because we are not measuring M directly, we are relying on a persuasive argument that component A will trigger M</w:t>
      </w:r>
      <w:r w:rsidR="006E54CF" w:rsidRPr="00731EC6">
        <w:rPr>
          <w:rFonts w:eastAsia="Times New Roman" w:cs="Times New Roman"/>
        </w:rPr>
        <w:t>, whereas component B will not.</w:t>
      </w:r>
    </w:p>
    <w:p w14:paraId="2EB24AD8" w14:textId="77777777" w:rsidR="00BA3152" w:rsidRPr="00731EC6" w:rsidRDefault="00BA3152" w:rsidP="00D21405">
      <w:pPr>
        <w:rPr>
          <w:rFonts w:eastAsia="Times New Roman" w:cs="Times New Roman"/>
        </w:rPr>
      </w:pPr>
    </w:p>
    <w:p w14:paraId="4C3D5499" w14:textId="12068B8B" w:rsidR="004932ED" w:rsidRPr="003C1D1E" w:rsidRDefault="00954B51" w:rsidP="008634AA">
      <w:pPr>
        <w:rPr>
          <w:rFonts w:eastAsia="Times New Roman" w:cs="Times New Roman"/>
          <w:color w:val="FF0000"/>
        </w:rPr>
      </w:pPr>
      <w:r w:rsidRPr="00731EC6">
        <w:rPr>
          <w:rFonts w:eastAsia="Times New Roman" w:cs="Times New Roman"/>
        </w:rPr>
        <w:t>For example, many governments including Mexico, Brazil, Tanzania, and Uganda have created conditional cash transfer programs to address poverty. These programs p</w:t>
      </w:r>
      <w:r w:rsidR="00E70FEE" w:rsidRPr="00731EC6">
        <w:rPr>
          <w:rFonts w:eastAsia="Times New Roman" w:cs="Times New Roman"/>
        </w:rPr>
        <w:t xml:space="preserve">rovide cash to poor individuals, but they frequently come with conditions such as attending school or a </w:t>
      </w:r>
      <w:proofErr w:type="gramStart"/>
      <w:r w:rsidR="00E70FEE" w:rsidRPr="00731EC6">
        <w:rPr>
          <w:rFonts w:eastAsia="Times New Roman" w:cs="Times New Roman"/>
        </w:rPr>
        <w:t>job training</w:t>
      </w:r>
      <w:proofErr w:type="gramEnd"/>
      <w:r w:rsidR="00E70FEE" w:rsidRPr="00731EC6">
        <w:rPr>
          <w:rFonts w:eastAsia="Times New Roman" w:cs="Times New Roman"/>
        </w:rPr>
        <w:t xml:space="preserve"> program. Until recently, we knew </w:t>
      </w:r>
      <w:r w:rsidR="007C5A7F" w:rsidRPr="00731EC6">
        <w:rPr>
          <w:rFonts w:eastAsia="Times New Roman" w:cs="Times New Roman"/>
        </w:rPr>
        <w:t xml:space="preserve">only </w:t>
      </w:r>
      <w:r w:rsidR="00E70FEE" w:rsidRPr="00731EC6">
        <w:rPr>
          <w:rFonts w:eastAsia="Times New Roman" w:cs="Times New Roman"/>
        </w:rPr>
        <w:t xml:space="preserve">that these programs (X) successfully reduced poverty (Y), </w:t>
      </w:r>
      <w:r w:rsidR="007C5A7F">
        <w:rPr>
          <w:rFonts w:eastAsia="Times New Roman" w:cs="Times New Roman"/>
        </w:rPr>
        <w:t>X caused Y directly via cash or indirectly via the required attendance at school or job programs (M)</w:t>
      </w:r>
      <w:r w:rsidR="00E70FEE" w:rsidRPr="00731EC6">
        <w:rPr>
          <w:rFonts w:eastAsia="Times New Roman" w:cs="Times New Roman"/>
        </w:rPr>
        <w:t>. To distinguish between these mechanisms, Baird et al. (2011) conducted an experiment in Malawi</w:t>
      </w:r>
      <w:r w:rsidR="007C5A7F">
        <w:rPr>
          <w:rFonts w:eastAsia="Times New Roman" w:cs="Times New Roman"/>
        </w:rPr>
        <w:t>,</w:t>
      </w:r>
      <w:r w:rsidR="00E70FEE" w:rsidRPr="00731EC6">
        <w:rPr>
          <w:rFonts w:eastAsia="Times New Roman" w:cs="Times New Roman"/>
        </w:rPr>
        <w:t xml:space="preserve"> where they assigned one group of families to receive a </w:t>
      </w:r>
      <w:r w:rsidR="004932ED" w:rsidRPr="00731EC6">
        <w:rPr>
          <w:rFonts w:eastAsia="Times New Roman" w:cs="Times New Roman"/>
          <w:i/>
        </w:rPr>
        <w:t xml:space="preserve">conditional </w:t>
      </w:r>
      <w:r w:rsidR="00E70FEE" w:rsidRPr="00731EC6">
        <w:rPr>
          <w:rFonts w:eastAsia="Times New Roman" w:cs="Times New Roman"/>
        </w:rPr>
        <w:t>cash transfer for the regular s</w:t>
      </w:r>
      <w:r w:rsidR="007C5A7F">
        <w:rPr>
          <w:rFonts w:eastAsia="Times New Roman" w:cs="Times New Roman"/>
        </w:rPr>
        <w:t xml:space="preserve">chool attendance of their girls, </w:t>
      </w:r>
      <w:r w:rsidR="00E70FEE" w:rsidRPr="00731EC6">
        <w:rPr>
          <w:rFonts w:eastAsia="Times New Roman" w:cs="Times New Roman"/>
        </w:rPr>
        <w:t xml:space="preserve">another group of families to receive the cash </w:t>
      </w:r>
      <w:r w:rsidR="004932ED" w:rsidRPr="00731EC6">
        <w:rPr>
          <w:rFonts w:eastAsia="Times New Roman" w:cs="Times New Roman"/>
          <w:i/>
        </w:rPr>
        <w:t>unconditionally</w:t>
      </w:r>
      <w:r w:rsidR="007C5A7F">
        <w:rPr>
          <w:rFonts w:eastAsia="Times New Roman" w:cs="Times New Roman"/>
        </w:rPr>
        <w:t>, and a control group to receive no transfer</w:t>
      </w:r>
      <w:r w:rsidR="00E70FEE" w:rsidRPr="00731EC6">
        <w:rPr>
          <w:rFonts w:eastAsia="Times New Roman" w:cs="Times New Roman"/>
        </w:rPr>
        <w:t xml:space="preserve">. </w:t>
      </w:r>
      <w:r w:rsidR="004932ED" w:rsidRPr="00731EC6">
        <w:rPr>
          <w:rFonts w:eastAsia="Times New Roman" w:cs="Times New Roman"/>
        </w:rPr>
        <w:t>This des</w:t>
      </w:r>
      <w:r w:rsidR="007C5A7F">
        <w:rPr>
          <w:rFonts w:eastAsia="Times New Roman" w:cs="Times New Roman"/>
        </w:rPr>
        <w:t>ign “implicitly” manipulated M</w:t>
      </w:r>
      <w:r w:rsidR="004932ED" w:rsidRPr="00731EC6">
        <w:rPr>
          <w:rFonts w:eastAsia="Times New Roman" w:cs="Times New Roman"/>
        </w:rPr>
        <w:t xml:space="preserve">: while girls in the unconditional transfer group could also seek out education, school attendance (the condition under study) would likely be higher in the group that was required to seek it out. </w:t>
      </w:r>
      <w:r w:rsidR="007C5A7F">
        <w:rPr>
          <w:rFonts w:eastAsia="Times New Roman" w:cs="Times New Roman"/>
        </w:rPr>
        <w:t xml:space="preserve">Unsurprisingly, school attendance and test performance was better for the group receiving conditional cash transfers. However, their measures of Y – the rate at which the girls became pregnant or married -- were actually better (lower) in the group receiving the unconditional cash transfers. </w:t>
      </w:r>
      <w:r w:rsidR="005515A7">
        <w:rPr>
          <w:rFonts w:eastAsia="Times New Roman" w:cs="Times New Roman"/>
        </w:rPr>
        <w:t xml:space="preserve">The authors concluded that attendance requirements associated with conditional cash transfers were </w:t>
      </w:r>
      <w:proofErr w:type="gramStart"/>
      <w:r w:rsidR="005515A7">
        <w:rPr>
          <w:rFonts w:eastAsia="Times New Roman" w:cs="Times New Roman"/>
        </w:rPr>
        <w:t>not probably not</w:t>
      </w:r>
      <w:proofErr w:type="gramEnd"/>
      <w:r w:rsidR="005515A7">
        <w:rPr>
          <w:rFonts w:eastAsia="Times New Roman" w:cs="Times New Roman"/>
        </w:rPr>
        <w:t xml:space="preserve"> the mechanism responsible for the success of these programs</w:t>
      </w:r>
      <w:ins w:id="29" w:author="Donald Green" w:date="2016-11-14T20:46:00Z">
        <w:r w:rsidR="000D36DA">
          <w:rPr>
            <w:rFonts w:eastAsia="Times New Roman" w:cs="Times New Roman"/>
          </w:rPr>
          <w:t xml:space="preserve"> in reducing the symptoms of poverty</w:t>
        </w:r>
      </w:ins>
      <w:r w:rsidR="005515A7">
        <w:rPr>
          <w:rFonts w:eastAsia="Times New Roman" w:cs="Times New Roman"/>
        </w:rPr>
        <w:t>.</w:t>
      </w:r>
    </w:p>
    <w:p w14:paraId="1410D416" w14:textId="77777777" w:rsidR="004932ED" w:rsidRPr="00731EC6" w:rsidRDefault="004932ED" w:rsidP="008634AA">
      <w:pPr>
        <w:rPr>
          <w:rFonts w:eastAsia="Times New Roman" w:cs="Times New Roman"/>
        </w:rPr>
      </w:pPr>
    </w:p>
    <w:p w14:paraId="5365C3E3" w14:textId="57F110DB" w:rsidR="00954B51" w:rsidRDefault="004932ED" w:rsidP="008634AA">
      <w:pPr>
        <w:rPr>
          <w:rFonts w:eastAsia="Times New Roman" w:cs="Times New Roman"/>
        </w:rPr>
      </w:pPr>
      <w:r w:rsidRPr="00731EC6">
        <w:rPr>
          <w:rFonts w:eastAsia="Times New Roman" w:cs="Times New Roman"/>
        </w:rPr>
        <w:t xml:space="preserve">Studies like these help not only social scientists </w:t>
      </w:r>
      <w:r w:rsidR="00993295" w:rsidRPr="00731EC6">
        <w:rPr>
          <w:rFonts w:eastAsia="Times New Roman" w:cs="Times New Roman"/>
        </w:rPr>
        <w:t xml:space="preserve">to </w:t>
      </w:r>
      <w:r w:rsidRPr="00731EC6">
        <w:rPr>
          <w:rFonts w:eastAsia="Times New Roman" w:cs="Times New Roman"/>
        </w:rPr>
        <w:t xml:space="preserve">learn more about the channels through which X causes Y, but also </w:t>
      </w:r>
      <w:r w:rsidR="00993295" w:rsidRPr="00731EC6">
        <w:rPr>
          <w:rFonts w:eastAsia="Times New Roman" w:cs="Times New Roman"/>
        </w:rPr>
        <w:t>policymakers to explore and discover new treatments. After several other studies joined Baird et al. in demonstrating the remarkable effects of unconditional cash transfers, many governments and organizations have begun to implement unconditional cash transfer programs.</w:t>
      </w:r>
    </w:p>
    <w:p w14:paraId="5DBDC779" w14:textId="77777777" w:rsidR="00BD59E9" w:rsidRDefault="00BD59E9" w:rsidP="008634AA">
      <w:pPr>
        <w:rPr>
          <w:rFonts w:eastAsia="Times New Roman" w:cs="Times New Roman"/>
        </w:rPr>
      </w:pPr>
    </w:p>
    <w:p w14:paraId="549A5448" w14:textId="758D3918" w:rsidR="00BD59E9" w:rsidRPr="00731EC6" w:rsidRDefault="00BD59E9" w:rsidP="008634AA">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w:t>
      </w:r>
      <w:r>
        <w:rPr>
          <w:rFonts w:eastAsia="Times New Roman" w:cs="Times New Roman"/>
        </w:rPr>
        <w:t>Can my treatment be “unpacked” into multiple treatment arms, some that implicitly manipulate M, and some that do not?</w:t>
      </w:r>
      <w:r w:rsidRPr="00BD59E9">
        <w:rPr>
          <w:rFonts w:eastAsia="Times New Roman" w:cs="Times New Roman"/>
        </w:rPr>
        <w:t xml:space="preserve"> </w:t>
      </w:r>
      <w:r>
        <w:rPr>
          <w:rFonts w:eastAsia="Times New Roman" w:cs="Times New Roman"/>
        </w:rPr>
        <w:t>Consider using a factorial design to identify the effects of different treatment arms</w:t>
      </w:r>
      <w:del w:id="30" w:author="Donald Green" w:date="2016-11-14T20:47:00Z">
        <w:r w:rsidDel="000D36DA">
          <w:rPr>
            <w:rFonts w:eastAsia="Times New Roman" w:cs="Times New Roman"/>
          </w:rPr>
          <w:delText>, but check your statistical power before doing so</w:delText>
        </w:r>
      </w:del>
      <w:r>
        <w:rPr>
          <w:rFonts w:eastAsia="Times New Roman" w:cs="Times New Roman"/>
        </w:rPr>
        <w:t xml:space="preserve">. </w:t>
      </w:r>
      <w:ins w:id="31" w:author="Donald Green" w:date="2016-11-14T20:47:00Z">
        <w:r w:rsidR="000D36DA">
          <w:rPr>
            <w:rFonts w:eastAsia="Times New Roman" w:cs="Times New Roman"/>
          </w:rPr>
          <w:t>If you have ample power, c</w:t>
        </w:r>
      </w:ins>
      <w:del w:id="32" w:author="Donald Green" w:date="2016-11-14T20:47:00Z">
        <w:r w:rsidDel="000D36DA">
          <w:rPr>
            <w:rFonts w:eastAsia="Times New Roman" w:cs="Times New Roman"/>
          </w:rPr>
          <w:delText>C</w:delText>
        </w:r>
      </w:del>
      <w:r>
        <w:rPr>
          <w:rFonts w:eastAsia="Times New Roman" w:cs="Times New Roman"/>
        </w:rPr>
        <w:t>omparing the various treatment arms will provide you with suggestive evidence for or against M.</w:t>
      </w:r>
    </w:p>
    <w:p w14:paraId="4C934553" w14:textId="56208D74" w:rsidR="00C2203C" w:rsidRPr="00731EC6" w:rsidRDefault="00954B51" w:rsidP="00D21405">
      <w:pPr>
        <w:rPr>
          <w:rFonts w:eastAsia="Times New Roman" w:cs="Times New Roman"/>
          <w:color w:val="FF0000"/>
        </w:rPr>
      </w:pPr>
      <w:r w:rsidRPr="00731EC6">
        <w:rPr>
          <w:rFonts w:eastAsia="Times New Roman" w:cs="Times New Roman"/>
        </w:rPr>
        <w:t xml:space="preserve">  </w:t>
      </w:r>
      <w:r w:rsidR="00F47CF6" w:rsidRPr="00731EC6">
        <w:rPr>
          <w:rFonts w:eastAsia="Times New Roman" w:cs="Times New Roman"/>
        </w:rPr>
        <w:br/>
      </w:r>
      <w:r w:rsidR="00F47CF6" w:rsidRPr="00731EC6">
        <w:rPr>
          <w:rStyle w:val="il"/>
          <w:rFonts w:eastAsia="Times New Roman" w:cs="Times New Roman"/>
        </w:rPr>
        <w:t>10</w:t>
      </w:r>
      <w:r w:rsidR="00F47CF6" w:rsidRPr="00731EC6">
        <w:rPr>
          <w:rFonts w:eastAsia="Times New Roman" w:cs="Times New Roman"/>
        </w:rPr>
        <w:t xml:space="preserve">. </w:t>
      </w:r>
      <w:r w:rsidR="00C2203C" w:rsidRPr="00731EC6">
        <w:rPr>
          <w:rFonts w:eastAsia="Times New Roman" w:cs="Times New Roman"/>
        </w:rPr>
        <w:t>Despite the difficulties in empirically measuring mechanisms, it is worth paying serious attention to them</w:t>
      </w:r>
      <w:r w:rsidR="00423069" w:rsidRPr="00731EC6">
        <w:rPr>
          <w:rFonts w:eastAsia="Times New Roman" w:cs="Times New Roman"/>
        </w:rPr>
        <w:t xml:space="preserve"> but being cautious in </w:t>
      </w:r>
      <w:r w:rsidR="00210A22" w:rsidRPr="00731EC6">
        <w:rPr>
          <w:rFonts w:eastAsia="Times New Roman" w:cs="Times New Roman"/>
        </w:rPr>
        <w:t>our</w:t>
      </w:r>
      <w:r w:rsidR="00423069" w:rsidRPr="00731EC6">
        <w:rPr>
          <w:rFonts w:eastAsia="Times New Roman" w:cs="Times New Roman"/>
        </w:rPr>
        <w:t xml:space="preserve"> language</w:t>
      </w:r>
      <w:r w:rsidR="00C2203C" w:rsidRPr="00731EC6">
        <w:rPr>
          <w:rFonts w:eastAsia="Times New Roman" w:cs="Times New Roman"/>
        </w:rPr>
        <w:t>.</w:t>
      </w:r>
    </w:p>
    <w:p w14:paraId="15CD47CE" w14:textId="77777777" w:rsidR="00C2203C" w:rsidRPr="00731EC6" w:rsidRDefault="00C2203C" w:rsidP="00D21405">
      <w:pPr>
        <w:rPr>
          <w:rFonts w:eastAsia="Times New Roman" w:cs="Times New Roman"/>
        </w:rPr>
      </w:pPr>
    </w:p>
    <w:p w14:paraId="0BDB7392" w14:textId="45D456EA" w:rsidR="004A7E7E" w:rsidRDefault="00C2203C" w:rsidP="00D21405">
      <w:pPr>
        <w:rPr>
          <w:rFonts w:eastAsia="Times New Roman" w:cs="Times New Roman"/>
        </w:rPr>
      </w:pPr>
      <w:r w:rsidRPr="00731EC6">
        <w:rPr>
          <w:rFonts w:eastAsia="Times New Roman" w:cs="Times New Roman"/>
        </w:rPr>
        <w:t>Attempting to identify causal mechanisms is a noble endeavor. Articulating causal mechanisms is what allows us to unpack “black box” treatments and understand</w:t>
      </w:r>
      <w:r w:rsidR="00240A55" w:rsidRPr="00731EC6">
        <w:rPr>
          <w:rFonts w:eastAsia="Times New Roman" w:cs="Times New Roman"/>
        </w:rPr>
        <w:t xml:space="preserve"> </w:t>
      </w:r>
      <w:r w:rsidR="00240A55" w:rsidRPr="00731EC6">
        <w:rPr>
          <w:rFonts w:eastAsia="Times New Roman" w:cs="Times New Roman"/>
          <w:i/>
        </w:rPr>
        <w:t>why</w:t>
      </w:r>
      <w:r w:rsidR="00240A55" w:rsidRPr="00731EC6">
        <w:rPr>
          <w:rFonts w:eastAsia="Times New Roman" w:cs="Times New Roman"/>
        </w:rPr>
        <w:t xml:space="preserve"> and </w:t>
      </w:r>
      <w:r w:rsidR="00240A55" w:rsidRPr="00731EC6">
        <w:rPr>
          <w:rFonts w:eastAsia="Times New Roman" w:cs="Times New Roman"/>
          <w:i/>
        </w:rPr>
        <w:t>how</w:t>
      </w:r>
      <w:r w:rsidR="00240A55" w:rsidRPr="00731EC6">
        <w:rPr>
          <w:rFonts w:eastAsia="Times New Roman" w:cs="Times New Roman"/>
        </w:rPr>
        <w:t xml:space="preserve"> certain treatments work. Even though causal claims can be (and often are) made without evidence for a causal mechanism, exploring causal mechanisms is what enables us to </w:t>
      </w:r>
      <w:ins w:id="33" w:author="Donald Green" w:date="2016-11-14T20:47:00Z">
        <w:r w:rsidR="000D36DA">
          <w:rPr>
            <w:rFonts w:eastAsia="Times New Roman" w:cs="Times New Roman"/>
          </w:rPr>
          <w:t>extend</w:t>
        </w:r>
      </w:ins>
      <w:del w:id="34" w:author="Donald Green" w:date="2016-11-14T20:47:00Z">
        <w:r w:rsidR="00240A55" w:rsidRPr="00731EC6" w:rsidDel="000D36DA">
          <w:rPr>
            <w:rFonts w:eastAsia="Times New Roman" w:cs="Times New Roman"/>
          </w:rPr>
          <w:delText>push to</w:delText>
        </w:r>
      </w:del>
      <w:r w:rsidR="00240A55" w:rsidRPr="00731EC6">
        <w:rPr>
          <w:rFonts w:eastAsia="Times New Roman" w:cs="Times New Roman"/>
        </w:rPr>
        <w:t xml:space="preserve"> the </w:t>
      </w:r>
      <w:bookmarkStart w:id="35" w:name="_GoBack"/>
      <w:bookmarkEnd w:id="35"/>
      <w:del w:id="36" w:author="Donald Green" w:date="2016-11-14T20:47:00Z">
        <w:r w:rsidR="00240A55" w:rsidRPr="00731EC6" w:rsidDel="000D36DA">
          <w:rPr>
            <w:rFonts w:eastAsia="Times New Roman" w:cs="Times New Roman"/>
          </w:rPr>
          <w:delText xml:space="preserve">next </w:delText>
        </w:r>
      </w:del>
      <w:r w:rsidR="00240A55" w:rsidRPr="00731EC6">
        <w:rPr>
          <w:rFonts w:eastAsia="Times New Roman" w:cs="Times New Roman"/>
        </w:rPr>
        <w:t xml:space="preserve">research frontier and re-evaluate how our evidence maps on to our theories. For these reasons, audiences (be they the general public or academic reviewers) are often understandably eager for you to expound upon causal mechanisms after demonstrating evidence for a provocative causal claim. In anticipation of this, it is worth considering whether it is possible to design a way to test causal mechanisms in advance of implementing </w:t>
      </w:r>
      <w:r w:rsidR="00210A22" w:rsidRPr="00731EC6">
        <w:rPr>
          <w:rFonts w:eastAsia="Times New Roman" w:cs="Times New Roman"/>
        </w:rPr>
        <w:t>an</w:t>
      </w:r>
      <w:r w:rsidR="00240A55" w:rsidRPr="00731EC6">
        <w:rPr>
          <w:rFonts w:eastAsia="Times New Roman" w:cs="Times New Roman"/>
        </w:rPr>
        <w:t xml:space="preserve"> experiment. If not, consider whether certain outcome measures or treatment by covariate interactions would provide some support for a particular causal mechanism, and be explicit about the limitations of this kind of analysis in your write-up. Mechanisms are an exciting domain of inquiry and should be considered both in the design and analysis of an experiment</w:t>
      </w:r>
      <w:r w:rsidR="00F47CF6" w:rsidRPr="00731EC6">
        <w:rPr>
          <w:rFonts w:eastAsia="Times New Roman" w:cs="Times New Roman"/>
        </w:rPr>
        <w:t xml:space="preserve">, but </w:t>
      </w:r>
      <w:r w:rsidR="00210A22" w:rsidRPr="00731EC6">
        <w:rPr>
          <w:rFonts w:eastAsia="Times New Roman" w:cs="Times New Roman"/>
        </w:rPr>
        <w:t>we should be</w:t>
      </w:r>
      <w:r w:rsidR="00240A55" w:rsidRPr="00731EC6">
        <w:rPr>
          <w:rFonts w:eastAsia="Times New Roman" w:cs="Times New Roman"/>
        </w:rPr>
        <w:t xml:space="preserve"> sure to discuss mechanisms with caution appropriate to </w:t>
      </w:r>
      <w:r w:rsidR="00210A22" w:rsidRPr="00731EC6">
        <w:rPr>
          <w:rFonts w:eastAsia="Times New Roman" w:cs="Times New Roman"/>
        </w:rPr>
        <w:t>our</w:t>
      </w:r>
      <w:r w:rsidR="00240A55" w:rsidRPr="00731EC6">
        <w:rPr>
          <w:rFonts w:eastAsia="Times New Roman" w:cs="Times New Roman"/>
        </w:rPr>
        <w:t xml:space="preserve"> ability to identify a particular mechanism and avoid</w:t>
      </w:r>
      <w:r w:rsidR="00F47CF6" w:rsidRPr="00731EC6">
        <w:rPr>
          <w:rFonts w:eastAsia="Times New Roman" w:cs="Times New Roman"/>
        </w:rPr>
        <w:t xml:space="preserve"> </w:t>
      </w:r>
      <w:r w:rsidR="00240A55" w:rsidRPr="00731EC6">
        <w:rPr>
          <w:rFonts w:eastAsia="Times New Roman" w:cs="Times New Roman"/>
        </w:rPr>
        <w:t xml:space="preserve">overselling </w:t>
      </w:r>
      <w:r w:rsidR="00210A22" w:rsidRPr="00731EC6">
        <w:rPr>
          <w:rFonts w:eastAsia="Times New Roman" w:cs="Times New Roman"/>
        </w:rPr>
        <w:t>the</w:t>
      </w:r>
      <w:r w:rsidR="00240A55" w:rsidRPr="00731EC6">
        <w:rPr>
          <w:rFonts w:eastAsia="Times New Roman" w:cs="Times New Roman"/>
        </w:rPr>
        <w:t xml:space="preserve"> argument.</w:t>
      </w:r>
    </w:p>
    <w:p w14:paraId="7F32124E" w14:textId="77777777" w:rsidR="00EE2BB2" w:rsidRDefault="00EE2BB2" w:rsidP="00D21405">
      <w:pPr>
        <w:rPr>
          <w:rFonts w:eastAsia="Times New Roman" w:cs="Times New Roman"/>
        </w:rPr>
      </w:pPr>
    </w:p>
    <w:sectPr w:rsidR="00EE2BB2" w:rsidSect="00FF2641">
      <w:pgSz w:w="12240" w:h="15840"/>
      <w:pgMar w:top="1440" w:right="117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onald Green" w:date="2016-11-14T20:22:00Z" w:initials="DG">
    <w:p w14:paraId="6099C5D5" w14:textId="6052505D" w:rsidR="00277389" w:rsidRDefault="00277389">
      <w:pPr>
        <w:pStyle w:val="CommentText"/>
      </w:pPr>
      <w:r>
        <w:rPr>
          <w:rStyle w:val="CommentReference"/>
        </w:rPr>
        <w:annotationRef/>
      </w:r>
      <w:r>
        <w:t>What does this refer to?  Street crime?  War-related violence?</w:t>
      </w:r>
    </w:p>
  </w:comment>
  <w:comment w:id="5" w:author="Donald Green" w:date="2016-11-14T20:23:00Z" w:initials="DG">
    <w:p w14:paraId="36FCF554" w14:textId="17812E7B" w:rsidR="00277389" w:rsidRDefault="00277389">
      <w:pPr>
        <w:pStyle w:val="CommentText"/>
      </w:pPr>
      <w:r>
        <w:rPr>
          <w:rStyle w:val="CommentReference"/>
        </w:rPr>
        <w:annotationRef/>
      </w:r>
      <w:r>
        <w:t>Need references</w:t>
      </w:r>
    </w:p>
  </w:comment>
  <w:comment w:id="6" w:author="Donald Green" w:date="2016-11-14T20:24:00Z" w:initials="DG">
    <w:p w14:paraId="51E0DE27" w14:textId="3E15177A" w:rsidR="00277389" w:rsidRDefault="00277389">
      <w:pPr>
        <w:pStyle w:val="CommentText"/>
      </w:pPr>
      <w:r>
        <w:rPr>
          <w:rStyle w:val="CommentReference"/>
        </w:rPr>
        <w:annotationRef/>
      </w:r>
      <w:r>
        <w:t>Has this notation been introduced above?</w:t>
      </w:r>
    </w:p>
  </w:comment>
  <w:comment w:id="7" w:author="Donald Green" w:date="2016-11-14T20:27:00Z" w:initials="DG">
    <w:p w14:paraId="116064AA" w14:textId="32F841B6" w:rsidR="00277389" w:rsidRDefault="00277389">
      <w:pPr>
        <w:pStyle w:val="CommentText"/>
      </w:pPr>
      <w:r>
        <w:rPr>
          <w:rStyle w:val="CommentReference"/>
        </w:rPr>
        <w:annotationRef/>
      </w:r>
      <w:r>
        <w:t>I’m not sure that we need another running example; why not stick with the one above?</w:t>
      </w:r>
    </w:p>
  </w:comment>
  <w:comment w:id="8" w:author="Donald Green" w:date="2016-11-14T20:26:00Z" w:initials="DG">
    <w:p w14:paraId="4A3280C1" w14:textId="79857EDA" w:rsidR="00277389" w:rsidRDefault="00277389">
      <w:pPr>
        <w:pStyle w:val="CommentText"/>
      </w:pPr>
      <w:r>
        <w:rPr>
          <w:rStyle w:val="CommentReference"/>
        </w:rPr>
        <w:annotationRef/>
      </w:r>
      <w:r>
        <w:t>Average of what?  I assume this theory would not suggest that Siberians would be conflict prone if the temperature rose to -5 degrees</w:t>
      </w:r>
    </w:p>
  </w:comment>
  <w:comment w:id="9" w:author="Donald Green" w:date="2016-11-14T20:29:00Z" w:initials="DG">
    <w:p w14:paraId="78FDBADB" w14:textId="15F2B9F4" w:rsidR="00277389" w:rsidRDefault="00277389">
      <w:pPr>
        <w:pStyle w:val="CommentText"/>
      </w:pPr>
      <w:r>
        <w:rPr>
          <w:rStyle w:val="CommentReference"/>
        </w:rPr>
        <w:annotationRef/>
      </w:r>
      <w:r>
        <w:t>What does M mean for purposes of this example?</w:t>
      </w:r>
    </w:p>
  </w:comment>
  <w:comment w:id="12" w:author="Donald Green" w:date="2016-11-14T20:31:00Z" w:initials="DG">
    <w:p w14:paraId="4439A2E9" w14:textId="50994A1A" w:rsidR="00277389" w:rsidRDefault="00277389">
      <w:pPr>
        <w:pStyle w:val="CommentText"/>
      </w:pPr>
      <w:r>
        <w:rPr>
          <w:rStyle w:val="CommentReference"/>
        </w:rPr>
        <w:annotationRef/>
      </w:r>
      <w:r>
        <w:t xml:space="preserve">I’m uncomfortable with this way of saying it.  Better would be that mediation regression analysis, although commonly used, presupposes some strong, unrealistic assumptions. </w:t>
      </w:r>
    </w:p>
  </w:comment>
  <w:comment w:id="13" w:author="Donald Green" w:date="2016-11-14T20:33:00Z" w:initials="DG">
    <w:p w14:paraId="23BCB60B" w14:textId="55AD3113" w:rsidR="00277389" w:rsidRDefault="00277389">
      <w:pPr>
        <w:pStyle w:val="CommentText"/>
      </w:pPr>
      <w:r>
        <w:rPr>
          <w:rStyle w:val="CommentReference"/>
        </w:rPr>
        <w:annotationRef/>
      </w:r>
      <w:r>
        <w:t>Flag the fact that all the scenarios assume constant effects, an assumption that you will relax later</w:t>
      </w:r>
    </w:p>
  </w:comment>
  <w:comment w:id="14" w:author="Donald Green" w:date="2016-11-14T20:33:00Z" w:initials="DG">
    <w:p w14:paraId="704080CA" w14:textId="1BE3D27D" w:rsidR="00277389" w:rsidRDefault="00277389">
      <w:pPr>
        <w:pStyle w:val="CommentText"/>
      </w:pPr>
      <w:r>
        <w:rPr>
          <w:rStyle w:val="CommentReference"/>
        </w:rPr>
        <w:annotationRef/>
      </w:r>
      <w:r>
        <w:t>Explains what (strong) assumptions must be satisfied</w:t>
      </w:r>
    </w:p>
  </w:comment>
  <w:comment w:id="15" w:author="Donald Green" w:date="2016-11-14T20:40:00Z" w:initials="DG">
    <w:p w14:paraId="0E0EB42B" w14:textId="2CE63BEC" w:rsidR="00277389" w:rsidRDefault="00277389">
      <w:pPr>
        <w:pStyle w:val="CommentText"/>
      </w:pPr>
      <w:r>
        <w:rPr>
          <w:rStyle w:val="CommentReference"/>
        </w:rPr>
        <w:annotationRef/>
      </w:r>
      <w:r>
        <w:t>Where is it?</w:t>
      </w:r>
    </w:p>
  </w:comment>
  <w:comment w:id="16" w:author="Donald Green" w:date="2016-11-14T20:41:00Z" w:initials="DG">
    <w:p w14:paraId="1795A694" w14:textId="7B27EF26" w:rsidR="00277389" w:rsidRDefault="00277389">
      <w:pPr>
        <w:pStyle w:val="CommentText"/>
      </w:pPr>
      <w:r>
        <w:rPr>
          <w:rStyle w:val="CommentReference"/>
        </w:rPr>
        <w:annotationRef/>
      </w:r>
      <w:r>
        <w:t xml:space="preserve">What is “point 4”?  I would like you to foreshadow the </w:t>
      </w:r>
      <w:proofErr w:type="spellStart"/>
      <w:r>
        <w:t>contant</w:t>
      </w:r>
      <w:proofErr w:type="spellEnd"/>
      <w:r>
        <w:t xml:space="preserve"> effects assumption above a bit more</w:t>
      </w:r>
    </w:p>
  </w:comment>
  <w:comment w:id="17" w:author="Donald Green" w:date="2016-11-14T20:42:00Z" w:initials="DG">
    <w:p w14:paraId="7D2F49A8" w14:textId="4E39E770" w:rsidR="000D36DA" w:rsidRDefault="000D36DA">
      <w:pPr>
        <w:pStyle w:val="CommentText"/>
      </w:pPr>
      <w:r>
        <w:rPr>
          <w:rStyle w:val="CommentReference"/>
        </w:rPr>
        <w:annotationRef/>
      </w:r>
      <w:r>
        <w:t>(</w:t>
      </w:r>
      <w:proofErr w:type="gramStart"/>
      <w:r>
        <w:t>also</w:t>
      </w:r>
      <w:proofErr w:type="gramEnd"/>
      <w:r>
        <w:t>: could Y affect M?)</w:t>
      </w:r>
    </w:p>
  </w:comment>
  <w:comment w:id="18" w:author="Donald Green" w:date="2016-11-14T20:43:00Z" w:initials="DG">
    <w:p w14:paraId="1E70928D" w14:textId="1F068197" w:rsidR="000D36DA" w:rsidRDefault="000D36DA">
      <w:pPr>
        <w:pStyle w:val="CommentText"/>
      </w:pPr>
      <w:r>
        <w:rPr>
          <w:rStyle w:val="CommentReference"/>
        </w:rPr>
        <w:annotationRef/>
      </w:r>
      <w:r>
        <w:t>One more sentence to explain why it’s suggestive but not decisive: because the groups could differ in other ways that affect their responsiveness to treatment</w:t>
      </w:r>
    </w:p>
  </w:comment>
  <w:comment w:id="19" w:author="Donald Green" w:date="2016-11-14T20:43:00Z" w:initials="DG">
    <w:p w14:paraId="57A63EAB" w14:textId="1FBF0488" w:rsidR="000D36DA" w:rsidRDefault="000D36DA">
      <w:pPr>
        <w:pStyle w:val="CommentText"/>
      </w:pPr>
      <w:r>
        <w:rPr>
          <w:rStyle w:val="CommentReference"/>
        </w:rPr>
        <w:annotationRef/>
      </w:r>
    </w:p>
  </w:comment>
  <w:comment w:id="20" w:author="Donald Green" w:date="2016-11-14T20:44:00Z" w:initials="DG">
    <w:p w14:paraId="36B4E5D9" w14:textId="1E5B9CC6" w:rsidR="000D36DA" w:rsidRDefault="000D36DA">
      <w:pPr>
        <w:pStyle w:val="CommentText"/>
      </w:pPr>
      <w:r>
        <w:rPr>
          <w:rStyle w:val="CommentReference"/>
        </w:rPr>
        <w:annotationRef/>
      </w:r>
      <w:r>
        <w:t>Add citations to these competing theories</w:t>
      </w:r>
    </w:p>
  </w:comment>
  <w:comment w:id="21" w:author="Donald Green" w:date="2016-11-14T20:44:00Z" w:initials="DG">
    <w:p w14:paraId="7E1DAA26" w14:textId="1C3BA1A5" w:rsidR="000D36DA" w:rsidRDefault="000D36DA">
      <w:pPr>
        <w:pStyle w:val="CommentText"/>
      </w:pPr>
      <w:r>
        <w:rPr>
          <w:rStyle w:val="CommentReference"/>
        </w:rPr>
        <w:annotationRef/>
      </w:r>
      <w:r>
        <w:t>I don’t like this normative phrasing.  Maybe “facilitate the smooth functioning of democracy”?</w:t>
      </w:r>
    </w:p>
  </w:comment>
  <w:comment w:id="23" w:author="Donald Green" w:date="2016-11-14T20:45:00Z" w:initials="DG">
    <w:p w14:paraId="3B9A1346" w14:textId="21ACB80D" w:rsidR="000D36DA" w:rsidRDefault="000D36DA">
      <w:pPr>
        <w:pStyle w:val="CommentText"/>
      </w:pPr>
      <w:r>
        <w:rPr>
          <w:rStyle w:val="CommentReference"/>
        </w:rPr>
        <w:annotationRef/>
      </w:r>
      <w:proofErr w:type="gramStart"/>
      <w:r>
        <w:t>reference</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59379" w14:textId="77777777" w:rsidR="00277389" w:rsidRDefault="00277389" w:rsidP="00EF3C6C">
      <w:r>
        <w:separator/>
      </w:r>
    </w:p>
  </w:endnote>
  <w:endnote w:type="continuationSeparator" w:id="0">
    <w:p w14:paraId="640750D8" w14:textId="77777777" w:rsidR="00277389" w:rsidRDefault="00277389" w:rsidP="00EF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PGothic">
    <w:charset w:val="80"/>
    <w:family w:val="swiss"/>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407AB" w14:textId="77777777" w:rsidR="00277389" w:rsidRDefault="00277389" w:rsidP="00EF3C6C">
      <w:r>
        <w:separator/>
      </w:r>
    </w:p>
  </w:footnote>
  <w:footnote w:type="continuationSeparator" w:id="0">
    <w:p w14:paraId="0DB2B864" w14:textId="77777777" w:rsidR="00277389" w:rsidRDefault="00277389" w:rsidP="00EF3C6C">
      <w:r>
        <w:continuationSeparator/>
      </w:r>
    </w:p>
  </w:footnote>
  <w:footnote w:id="1">
    <w:p w14:paraId="39CF8E4F" w14:textId="45614F31" w:rsidR="00277389" w:rsidRDefault="00277389">
      <w:pPr>
        <w:pStyle w:val="FootnoteText"/>
      </w:pPr>
      <w:r>
        <w:rPr>
          <w:rStyle w:val="FootnoteReference"/>
        </w:rPr>
        <w:footnoteRef/>
      </w:r>
      <w:r>
        <w:t xml:space="preserve"> Note that Chong et al. test their argument using data at the precinct level, not the individual level, but we’ve adapted their argument to the individual level for ease of exposition. </w:t>
      </w:r>
    </w:p>
  </w:footnote>
  <w:footnote w:id="2">
    <w:p w14:paraId="0C9666B0" w14:textId="149BB053" w:rsidR="00277389" w:rsidRDefault="00277389">
      <w:pPr>
        <w:pStyle w:val="FootnoteText"/>
      </w:pPr>
      <w:r>
        <w:rPr>
          <w:rStyle w:val="FootnoteReference"/>
        </w:rPr>
        <w:footnoteRef/>
      </w:r>
      <w:r>
        <w:t xml:space="preserve"> See Glynn (2012) for a more rigorous discussion of these fallacies.</w:t>
      </w:r>
    </w:p>
  </w:footnote>
  <w:footnote w:id="3">
    <w:p w14:paraId="10B0602A" w14:textId="4D824F32" w:rsidR="00277389" w:rsidRDefault="00277389">
      <w:pPr>
        <w:pStyle w:val="FootnoteText"/>
      </w:pPr>
      <w:r>
        <w:rPr>
          <w:rStyle w:val="FootnoteReference"/>
        </w:rPr>
        <w:footnoteRef/>
      </w:r>
      <w:r>
        <w:t xml:space="preserve"> Explanation adapted from Gerber and Green (2012).</w:t>
      </w:r>
    </w:p>
  </w:footnote>
  <w:footnote w:id="4">
    <w:p w14:paraId="66BE27DB" w14:textId="77777777" w:rsidR="00277389" w:rsidRPr="00F542D7" w:rsidRDefault="00277389" w:rsidP="00F542D7">
      <w:pPr>
        <w:rPr>
          <w:rFonts w:ascii="Times" w:eastAsia="Times New Roman" w:hAnsi="Times" w:cs="Times New Roman"/>
          <w:sz w:val="20"/>
          <w:szCs w:val="20"/>
        </w:rPr>
      </w:pPr>
      <w:r>
        <w:rPr>
          <w:rStyle w:val="FootnoteReference"/>
        </w:rPr>
        <w:footnoteRef/>
      </w:r>
      <w:r>
        <w:t xml:space="preserve"> </w:t>
      </w:r>
      <w:proofErr w:type="spellStart"/>
      <w:r w:rsidRPr="00F542D7">
        <w:rPr>
          <w:rFonts w:ascii="Arial" w:eastAsia="Times New Roman" w:hAnsi="Arial" w:cs="Arial"/>
          <w:color w:val="444444"/>
          <w:sz w:val="23"/>
          <w:szCs w:val="23"/>
          <w:shd w:val="clear" w:color="auto" w:fill="FFFFFF"/>
        </w:rPr>
        <w:t>Sarsons</w:t>
      </w:r>
      <w:proofErr w:type="spellEnd"/>
      <w:r w:rsidRPr="00F542D7">
        <w:rPr>
          <w:rFonts w:ascii="Arial" w:eastAsia="Times New Roman" w:hAnsi="Arial" w:cs="Arial"/>
          <w:color w:val="444444"/>
          <w:sz w:val="23"/>
          <w:szCs w:val="23"/>
          <w:shd w:val="clear" w:color="auto" w:fill="FFFFFF"/>
        </w:rPr>
        <w:t xml:space="preserve"> H. </w:t>
      </w:r>
      <w:hyperlink r:id="rId1" w:history="1">
        <w:r w:rsidRPr="00F542D7">
          <w:rPr>
            <w:rFonts w:ascii="Arial" w:eastAsia="Times New Roman" w:hAnsi="Arial" w:cs="Arial"/>
            <w:color w:val="215990"/>
            <w:sz w:val="23"/>
            <w:szCs w:val="23"/>
            <w:u w:val="single"/>
            <w:shd w:val="clear" w:color="auto" w:fill="FFFFFF"/>
          </w:rPr>
          <w:t>Rainfall and Conflict: A Cautionary Tale</w:t>
        </w:r>
      </w:hyperlink>
      <w:r w:rsidRPr="00F542D7">
        <w:rPr>
          <w:rFonts w:ascii="Arial" w:eastAsia="Times New Roman" w:hAnsi="Arial" w:cs="Arial"/>
          <w:color w:val="444444"/>
          <w:sz w:val="23"/>
          <w:szCs w:val="23"/>
          <w:shd w:val="clear" w:color="auto" w:fill="FFFFFF"/>
        </w:rPr>
        <w:t xml:space="preserve">. </w:t>
      </w:r>
      <w:proofErr w:type="gramStart"/>
      <w:r w:rsidRPr="00F542D7">
        <w:rPr>
          <w:rFonts w:ascii="Arial" w:eastAsia="Times New Roman" w:hAnsi="Arial" w:cs="Arial"/>
          <w:color w:val="444444"/>
          <w:sz w:val="23"/>
          <w:szCs w:val="23"/>
          <w:shd w:val="clear" w:color="auto" w:fill="FFFFFF"/>
        </w:rPr>
        <w:t>Journal of Development Economics [Internet].</w:t>
      </w:r>
      <w:proofErr w:type="gramEnd"/>
      <w:r w:rsidRPr="00F542D7">
        <w:rPr>
          <w:rFonts w:ascii="Arial" w:eastAsia="Times New Roman" w:hAnsi="Arial" w:cs="Arial"/>
          <w:color w:val="444444"/>
          <w:sz w:val="23"/>
          <w:szCs w:val="23"/>
          <w:shd w:val="clear" w:color="auto" w:fill="FFFFFF"/>
        </w:rPr>
        <w:t xml:space="preserve"> 2015</w:t>
      </w:r>
      <w:proofErr w:type="gramStart"/>
      <w:r w:rsidRPr="00F542D7">
        <w:rPr>
          <w:rFonts w:ascii="Arial" w:eastAsia="Times New Roman" w:hAnsi="Arial" w:cs="Arial"/>
          <w:color w:val="444444"/>
          <w:sz w:val="23"/>
          <w:szCs w:val="23"/>
          <w:shd w:val="clear" w:color="auto" w:fill="FFFFFF"/>
        </w:rPr>
        <w:t>;115</w:t>
      </w:r>
      <w:proofErr w:type="gramEnd"/>
      <w:r w:rsidRPr="00F542D7">
        <w:rPr>
          <w:rFonts w:ascii="Arial" w:eastAsia="Times New Roman" w:hAnsi="Arial" w:cs="Arial"/>
          <w:color w:val="444444"/>
          <w:sz w:val="23"/>
          <w:szCs w:val="23"/>
          <w:shd w:val="clear" w:color="auto" w:fill="FFFFFF"/>
        </w:rPr>
        <w:t>(July):62-72.</w:t>
      </w:r>
    </w:p>
    <w:p w14:paraId="78F2E6CF" w14:textId="676267E7" w:rsidR="00277389" w:rsidRDefault="00277389">
      <w:pPr>
        <w:pStyle w:val="FootnoteText"/>
      </w:pPr>
    </w:p>
  </w:footnote>
  <w:footnote w:id="5">
    <w:p w14:paraId="069ED38E" w14:textId="4F588581" w:rsidR="00277389" w:rsidRDefault="00277389">
      <w:pPr>
        <w:pStyle w:val="FootnoteText"/>
      </w:pPr>
      <w:r>
        <w:rPr>
          <w:rStyle w:val="FootnoteReference"/>
        </w:rPr>
        <w:footnoteRef/>
      </w:r>
      <w:r>
        <w:t xml:space="preserve"> In the actual study, the authors were surprised to uncover evidence that education also increased individuals’ acceptance of political violence. While they still </w:t>
      </w:r>
      <w:r w:rsidRPr="000D36DA">
        <w:rPr>
          <w:highlight w:val="yellow"/>
          <w:rPrChange w:id="24" w:author="Donald Green" w:date="2016-11-14T20:46:00Z">
            <w:rPr/>
          </w:rPrChange>
        </w:rPr>
        <w:t>promote the political empowerment study</w:t>
      </w:r>
      <w:ins w:id="25" w:author="Donald Green" w:date="2016-11-14T20:46:00Z">
        <w:r w:rsidR="000D36DA">
          <w:t xml:space="preserve"> [WHAT DOES THIS MEAN?]</w:t>
        </w:r>
      </w:ins>
      <w:r>
        <w:t>, they suggest that political empowerment does not always lead to democratization (that is, M3</w:t>
      </w:r>
      <w:r>
        <w:sym w:font="Wingdings" w:char="F0E0"/>
      </w:r>
      <w:r>
        <w:t>Y but it is also possible that M3</w:t>
      </w:r>
      <w:r>
        <w:sym w:font="Wingdings" w:char="F0E0"/>
      </w:r>
      <w:r>
        <w:rPr>
          <w:rFonts w:ascii="Webdings" w:hAnsi="Webdings"/>
        </w:rPr>
        <w:t></w:t>
      </w:r>
      <w:r>
        <w:t>Y). Nonetheless, their approach is a useful demonstration of how multiple outcomes may shed light on mechanisms.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BF1"/>
    <w:multiLevelType w:val="hybridMultilevel"/>
    <w:tmpl w:val="9EFC9E64"/>
    <w:lvl w:ilvl="0" w:tplc="84588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F3B85"/>
    <w:multiLevelType w:val="hybridMultilevel"/>
    <w:tmpl w:val="299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6AC9"/>
    <w:multiLevelType w:val="hybridMultilevel"/>
    <w:tmpl w:val="BA7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00A56"/>
    <w:multiLevelType w:val="hybridMultilevel"/>
    <w:tmpl w:val="6C18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4FF"/>
    <w:multiLevelType w:val="hybridMultilevel"/>
    <w:tmpl w:val="FEE4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3D26"/>
    <w:multiLevelType w:val="hybridMultilevel"/>
    <w:tmpl w:val="B400FDE6"/>
    <w:lvl w:ilvl="0" w:tplc="834ED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87952"/>
    <w:multiLevelType w:val="hybridMultilevel"/>
    <w:tmpl w:val="3A72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47B70"/>
    <w:multiLevelType w:val="hybridMultilevel"/>
    <w:tmpl w:val="1382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DA1C76"/>
    <w:multiLevelType w:val="hybridMultilevel"/>
    <w:tmpl w:val="0C42B974"/>
    <w:lvl w:ilvl="0" w:tplc="A5C4F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A10B7"/>
    <w:multiLevelType w:val="hybridMultilevel"/>
    <w:tmpl w:val="C972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21686"/>
    <w:multiLevelType w:val="hybridMultilevel"/>
    <w:tmpl w:val="9A6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00FD3"/>
    <w:multiLevelType w:val="hybridMultilevel"/>
    <w:tmpl w:val="753A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A6F24"/>
    <w:multiLevelType w:val="hybridMultilevel"/>
    <w:tmpl w:val="7DC673BA"/>
    <w:lvl w:ilvl="0" w:tplc="BC7ED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F3FB4"/>
    <w:multiLevelType w:val="hybridMultilevel"/>
    <w:tmpl w:val="52B0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5"/>
  </w:num>
  <w:num w:numId="5">
    <w:abstractNumId w:val="0"/>
  </w:num>
  <w:num w:numId="6">
    <w:abstractNumId w:val="12"/>
  </w:num>
  <w:num w:numId="7">
    <w:abstractNumId w:val="3"/>
  </w:num>
  <w:num w:numId="8">
    <w:abstractNumId w:val="13"/>
  </w:num>
  <w:num w:numId="9">
    <w:abstractNumId w:val="6"/>
  </w:num>
  <w:num w:numId="10">
    <w:abstractNumId w:val="8"/>
  </w:num>
  <w:num w:numId="11">
    <w:abstractNumId w:val="4"/>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F6"/>
    <w:rsid w:val="000128BD"/>
    <w:rsid w:val="00013C05"/>
    <w:rsid w:val="000249AA"/>
    <w:rsid w:val="0002519A"/>
    <w:rsid w:val="00036690"/>
    <w:rsid w:val="0003677A"/>
    <w:rsid w:val="000831AD"/>
    <w:rsid w:val="00084294"/>
    <w:rsid w:val="00094237"/>
    <w:rsid w:val="000A2BD0"/>
    <w:rsid w:val="000A63DB"/>
    <w:rsid w:val="000A7981"/>
    <w:rsid w:val="000B7736"/>
    <w:rsid w:val="000D36DA"/>
    <w:rsid w:val="000D5F93"/>
    <w:rsid w:val="00103C51"/>
    <w:rsid w:val="00112C61"/>
    <w:rsid w:val="001161BA"/>
    <w:rsid w:val="00133F27"/>
    <w:rsid w:val="00140135"/>
    <w:rsid w:val="001643E7"/>
    <w:rsid w:val="00181FCE"/>
    <w:rsid w:val="0018282A"/>
    <w:rsid w:val="001846F2"/>
    <w:rsid w:val="001B1A10"/>
    <w:rsid w:val="001C0F69"/>
    <w:rsid w:val="001D6740"/>
    <w:rsid w:val="002043EC"/>
    <w:rsid w:val="00210A22"/>
    <w:rsid w:val="00211CFA"/>
    <w:rsid w:val="00240A55"/>
    <w:rsid w:val="00247A98"/>
    <w:rsid w:val="00277389"/>
    <w:rsid w:val="002A3B45"/>
    <w:rsid w:val="002A6D36"/>
    <w:rsid w:val="002D1B03"/>
    <w:rsid w:val="002E5F7A"/>
    <w:rsid w:val="00322F72"/>
    <w:rsid w:val="003265AA"/>
    <w:rsid w:val="00332BAB"/>
    <w:rsid w:val="003376A8"/>
    <w:rsid w:val="003654AD"/>
    <w:rsid w:val="0037420D"/>
    <w:rsid w:val="003765FE"/>
    <w:rsid w:val="00391FD8"/>
    <w:rsid w:val="003951EF"/>
    <w:rsid w:val="003C1D1E"/>
    <w:rsid w:val="003D6F6A"/>
    <w:rsid w:val="003E1285"/>
    <w:rsid w:val="003E496D"/>
    <w:rsid w:val="003E6C9D"/>
    <w:rsid w:val="004009B7"/>
    <w:rsid w:val="00410A3F"/>
    <w:rsid w:val="00412E71"/>
    <w:rsid w:val="00423069"/>
    <w:rsid w:val="004279E4"/>
    <w:rsid w:val="00483E1C"/>
    <w:rsid w:val="00490B4C"/>
    <w:rsid w:val="00492F5F"/>
    <w:rsid w:val="004932ED"/>
    <w:rsid w:val="004A7E7E"/>
    <w:rsid w:val="004B2C46"/>
    <w:rsid w:val="004D3491"/>
    <w:rsid w:val="004E3885"/>
    <w:rsid w:val="00505BBA"/>
    <w:rsid w:val="00512246"/>
    <w:rsid w:val="005226D2"/>
    <w:rsid w:val="00534132"/>
    <w:rsid w:val="005515A7"/>
    <w:rsid w:val="00581F10"/>
    <w:rsid w:val="005A5145"/>
    <w:rsid w:val="005B7551"/>
    <w:rsid w:val="005D2600"/>
    <w:rsid w:val="005E420E"/>
    <w:rsid w:val="0060101B"/>
    <w:rsid w:val="0060177A"/>
    <w:rsid w:val="00645E64"/>
    <w:rsid w:val="0066150E"/>
    <w:rsid w:val="00685190"/>
    <w:rsid w:val="006A4B87"/>
    <w:rsid w:val="006B1D5A"/>
    <w:rsid w:val="006D68A9"/>
    <w:rsid w:val="006E41B6"/>
    <w:rsid w:val="006E54CF"/>
    <w:rsid w:val="006F011C"/>
    <w:rsid w:val="006F7A07"/>
    <w:rsid w:val="007021FE"/>
    <w:rsid w:val="00704405"/>
    <w:rsid w:val="00716506"/>
    <w:rsid w:val="00731EC6"/>
    <w:rsid w:val="007707F1"/>
    <w:rsid w:val="00785F4C"/>
    <w:rsid w:val="007A6CD1"/>
    <w:rsid w:val="007C5166"/>
    <w:rsid w:val="007C5A7F"/>
    <w:rsid w:val="007E1447"/>
    <w:rsid w:val="007E31A7"/>
    <w:rsid w:val="007F29D7"/>
    <w:rsid w:val="00830154"/>
    <w:rsid w:val="008342E1"/>
    <w:rsid w:val="00844B39"/>
    <w:rsid w:val="008634AA"/>
    <w:rsid w:val="008B04BA"/>
    <w:rsid w:val="008C4600"/>
    <w:rsid w:val="008C6D3C"/>
    <w:rsid w:val="008E3486"/>
    <w:rsid w:val="008E44F0"/>
    <w:rsid w:val="008F20AA"/>
    <w:rsid w:val="00903FEE"/>
    <w:rsid w:val="00930621"/>
    <w:rsid w:val="009320CE"/>
    <w:rsid w:val="00947869"/>
    <w:rsid w:val="00954B51"/>
    <w:rsid w:val="009568A8"/>
    <w:rsid w:val="00993295"/>
    <w:rsid w:val="009D009A"/>
    <w:rsid w:val="009D1F29"/>
    <w:rsid w:val="009F7671"/>
    <w:rsid w:val="009F7C10"/>
    <w:rsid w:val="009F7F99"/>
    <w:rsid w:val="00A11EC9"/>
    <w:rsid w:val="00A16ACB"/>
    <w:rsid w:val="00A25EC5"/>
    <w:rsid w:val="00A26DA9"/>
    <w:rsid w:val="00A40998"/>
    <w:rsid w:val="00A51366"/>
    <w:rsid w:val="00A55F4B"/>
    <w:rsid w:val="00A60271"/>
    <w:rsid w:val="00A62247"/>
    <w:rsid w:val="00A70231"/>
    <w:rsid w:val="00A77535"/>
    <w:rsid w:val="00A913DA"/>
    <w:rsid w:val="00A918AA"/>
    <w:rsid w:val="00A937F7"/>
    <w:rsid w:val="00AA1072"/>
    <w:rsid w:val="00AB4073"/>
    <w:rsid w:val="00AB7792"/>
    <w:rsid w:val="00AE69FA"/>
    <w:rsid w:val="00B02F2E"/>
    <w:rsid w:val="00B452A7"/>
    <w:rsid w:val="00B62A47"/>
    <w:rsid w:val="00B66BEA"/>
    <w:rsid w:val="00B737E3"/>
    <w:rsid w:val="00B95652"/>
    <w:rsid w:val="00B97B90"/>
    <w:rsid w:val="00BA3152"/>
    <w:rsid w:val="00BB65F8"/>
    <w:rsid w:val="00BC3597"/>
    <w:rsid w:val="00BC54AE"/>
    <w:rsid w:val="00BC7040"/>
    <w:rsid w:val="00BD59E9"/>
    <w:rsid w:val="00BE16FD"/>
    <w:rsid w:val="00BF2457"/>
    <w:rsid w:val="00C1558A"/>
    <w:rsid w:val="00C2203C"/>
    <w:rsid w:val="00C37CD6"/>
    <w:rsid w:val="00C609BA"/>
    <w:rsid w:val="00C7029D"/>
    <w:rsid w:val="00C77B2A"/>
    <w:rsid w:val="00CA116C"/>
    <w:rsid w:val="00CA7A25"/>
    <w:rsid w:val="00CB3908"/>
    <w:rsid w:val="00CD58D8"/>
    <w:rsid w:val="00CF4EAD"/>
    <w:rsid w:val="00CF59FF"/>
    <w:rsid w:val="00D21405"/>
    <w:rsid w:val="00D23FED"/>
    <w:rsid w:val="00D6096F"/>
    <w:rsid w:val="00D609A5"/>
    <w:rsid w:val="00D60EAE"/>
    <w:rsid w:val="00D67BA5"/>
    <w:rsid w:val="00D85C02"/>
    <w:rsid w:val="00DA297C"/>
    <w:rsid w:val="00DA4D4A"/>
    <w:rsid w:val="00DB69CB"/>
    <w:rsid w:val="00DE4224"/>
    <w:rsid w:val="00DF0423"/>
    <w:rsid w:val="00DF4FD2"/>
    <w:rsid w:val="00E25EAC"/>
    <w:rsid w:val="00E41D5E"/>
    <w:rsid w:val="00E43C38"/>
    <w:rsid w:val="00E57585"/>
    <w:rsid w:val="00E70FEE"/>
    <w:rsid w:val="00EC3CC2"/>
    <w:rsid w:val="00EC4BC4"/>
    <w:rsid w:val="00ED41A9"/>
    <w:rsid w:val="00EE2BB2"/>
    <w:rsid w:val="00EE43D3"/>
    <w:rsid w:val="00EF3C6C"/>
    <w:rsid w:val="00F0145C"/>
    <w:rsid w:val="00F02525"/>
    <w:rsid w:val="00F102CB"/>
    <w:rsid w:val="00F252C6"/>
    <w:rsid w:val="00F3445C"/>
    <w:rsid w:val="00F47CF6"/>
    <w:rsid w:val="00F542D7"/>
    <w:rsid w:val="00F551E5"/>
    <w:rsid w:val="00F80F5E"/>
    <w:rsid w:val="00FA129F"/>
    <w:rsid w:val="00FA3784"/>
    <w:rsid w:val="00FA76CC"/>
    <w:rsid w:val="00FD5E06"/>
    <w:rsid w:val="00FE312A"/>
    <w:rsid w:val="00FF2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CA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6A8"/>
    <w:rPr>
      <w:sz w:val="18"/>
      <w:szCs w:val="18"/>
    </w:rPr>
  </w:style>
  <w:style w:type="paragraph" w:styleId="CommentText">
    <w:name w:val="annotation text"/>
    <w:basedOn w:val="Normal"/>
    <w:link w:val="CommentTextChar"/>
    <w:uiPriority w:val="99"/>
    <w:semiHidden/>
    <w:unhideWhenUsed/>
    <w:rsid w:val="003376A8"/>
  </w:style>
  <w:style w:type="character" w:customStyle="1" w:styleId="CommentTextChar">
    <w:name w:val="Comment Text Char"/>
    <w:basedOn w:val="DefaultParagraphFont"/>
    <w:link w:val="CommentText"/>
    <w:uiPriority w:val="99"/>
    <w:semiHidden/>
    <w:rsid w:val="003376A8"/>
  </w:style>
  <w:style w:type="paragraph" w:styleId="CommentSubject">
    <w:name w:val="annotation subject"/>
    <w:basedOn w:val="CommentText"/>
    <w:next w:val="CommentText"/>
    <w:link w:val="CommentSubjectChar"/>
    <w:uiPriority w:val="99"/>
    <w:semiHidden/>
    <w:unhideWhenUsed/>
    <w:rsid w:val="003376A8"/>
    <w:rPr>
      <w:b/>
      <w:bCs/>
      <w:sz w:val="20"/>
      <w:szCs w:val="20"/>
    </w:rPr>
  </w:style>
  <w:style w:type="character" w:customStyle="1" w:styleId="CommentSubjectChar">
    <w:name w:val="Comment Subject Char"/>
    <w:basedOn w:val="CommentTextChar"/>
    <w:link w:val="CommentSubject"/>
    <w:uiPriority w:val="99"/>
    <w:semiHidden/>
    <w:rsid w:val="003376A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6A8"/>
    <w:rPr>
      <w:sz w:val="18"/>
      <w:szCs w:val="18"/>
    </w:rPr>
  </w:style>
  <w:style w:type="paragraph" w:styleId="CommentText">
    <w:name w:val="annotation text"/>
    <w:basedOn w:val="Normal"/>
    <w:link w:val="CommentTextChar"/>
    <w:uiPriority w:val="99"/>
    <w:semiHidden/>
    <w:unhideWhenUsed/>
    <w:rsid w:val="003376A8"/>
  </w:style>
  <w:style w:type="character" w:customStyle="1" w:styleId="CommentTextChar">
    <w:name w:val="Comment Text Char"/>
    <w:basedOn w:val="DefaultParagraphFont"/>
    <w:link w:val="CommentText"/>
    <w:uiPriority w:val="99"/>
    <w:semiHidden/>
    <w:rsid w:val="003376A8"/>
  </w:style>
  <w:style w:type="paragraph" w:styleId="CommentSubject">
    <w:name w:val="annotation subject"/>
    <w:basedOn w:val="CommentText"/>
    <w:next w:val="CommentText"/>
    <w:link w:val="CommentSubjectChar"/>
    <w:uiPriority w:val="99"/>
    <w:semiHidden/>
    <w:unhideWhenUsed/>
    <w:rsid w:val="003376A8"/>
    <w:rPr>
      <w:b/>
      <w:bCs/>
      <w:sz w:val="20"/>
      <w:szCs w:val="20"/>
    </w:rPr>
  </w:style>
  <w:style w:type="character" w:customStyle="1" w:styleId="CommentSubjectChar">
    <w:name w:val="Comment Subject Char"/>
    <w:basedOn w:val="CommentTextChar"/>
    <w:link w:val="CommentSubject"/>
    <w:uiPriority w:val="99"/>
    <w:semiHidden/>
    <w:rsid w:val="00337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0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cholar.harvard.edu/sarsons/publications/rainfall-and-conflict-cautionary-t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4CDEE-D82E-4B4E-9B5C-566EBCA6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4244</Words>
  <Characters>24191</Characters>
  <Application>Microsoft Macintosh Word</Application>
  <DocSecurity>0</DocSecurity>
  <Lines>201</Lines>
  <Paragraphs>56</Paragraphs>
  <ScaleCrop>false</ScaleCrop>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Dolan</dc:creator>
  <cp:keywords/>
  <dc:description/>
  <cp:lastModifiedBy>Donald Green</cp:lastModifiedBy>
  <cp:revision>27</cp:revision>
  <dcterms:created xsi:type="dcterms:W3CDTF">2016-05-03T17:31:00Z</dcterms:created>
  <dcterms:modified xsi:type="dcterms:W3CDTF">2016-11-15T01:47:00Z</dcterms:modified>
</cp:coreProperties>
</file>