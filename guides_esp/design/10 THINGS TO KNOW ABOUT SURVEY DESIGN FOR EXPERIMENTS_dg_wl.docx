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E1E1F" w14:textId="4679D7F8" w:rsidR="00403701" w:rsidRDefault="00DA6E9B" w:rsidP="00403701">
      <w:pPr>
        <w:rPr>
          <w:rFonts w:ascii="Baskerville" w:hAnsi="Baskerville"/>
        </w:rPr>
      </w:pPr>
      <w:r>
        <w:rPr>
          <w:rFonts w:ascii="Baskerville" w:hAnsi="Baskerville"/>
        </w:rPr>
        <w:t>Note:</w:t>
      </w:r>
    </w:p>
    <w:p w14:paraId="5B43014A" w14:textId="57B3CC3A" w:rsidR="000E1DBE" w:rsidRDefault="00DA6E9B">
      <w:pPr>
        <w:rPr>
          <w:rFonts w:ascii="Baskerville" w:hAnsi="Baskerville"/>
        </w:rPr>
      </w:pPr>
      <w:r w:rsidRPr="00403701">
        <w:rPr>
          <w:rFonts w:ascii="Baskerville" w:hAnsi="Baskerville"/>
        </w:rPr>
        <w:t>I wrote this guide</w:t>
      </w:r>
      <w:r w:rsidR="00403701">
        <w:rPr>
          <w:rFonts w:ascii="Baskerville" w:hAnsi="Baskerville"/>
        </w:rPr>
        <w:t xml:space="preserve"> to be about instrument/questionnaire design and aimed it at </w:t>
      </w:r>
      <w:r w:rsidRPr="00403701">
        <w:rPr>
          <w:rFonts w:ascii="Baskerville" w:hAnsi="Baskerville"/>
        </w:rPr>
        <w:t>a wider audience that includes not only late stage graduate students</w:t>
      </w:r>
      <w:r w:rsidR="001555C4" w:rsidRPr="00403701">
        <w:rPr>
          <w:rFonts w:ascii="Baskerville" w:hAnsi="Baskerville"/>
        </w:rPr>
        <w:t xml:space="preserve"> and professors</w:t>
      </w:r>
      <w:r w:rsidRPr="00403701">
        <w:rPr>
          <w:rFonts w:ascii="Baskerville" w:hAnsi="Baskerville"/>
        </w:rPr>
        <w:t>, but also practitioners and early-stage graduate students. My thinking is that it’s the latter group is most likely to look to a guide like this, versus some of the others on</w:t>
      </w:r>
      <w:r w:rsidR="001555C4" w:rsidRPr="00403701">
        <w:rPr>
          <w:rFonts w:ascii="Baskerville" w:hAnsi="Baskerville"/>
        </w:rPr>
        <w:t xml:space="preserve"> the site that go into more </w:t>
      </w:r>
      <w:r w:rsidRPr="00403701">
        <w:rPr>
          <w:rFonts w:ascii="Baskerville" w:hAnsi="Baskerville"/>
        </w:rPr>
        <w:t xml:space="preserve">technical topics. </w:t>
      </w:r>
    </w:p>
    <w:p w14:paraId="6B8DFB50" w14:textId="77777777" w:rsidR="009937EE" w:rsidRDefault="009937EE">
      <w:pPr>
        <w:rPr>
          <w:rFonts w:ascii="Baskerville" w:hAnsi="Baskerville"/>
        </w:rPr>
      </w:pPr>
    </w:p>
    <w:p w14:paraId="40EF26F2" w14:textId="31B5E78F" w:rsidR="009937EE" w:rsidRDefault="009937EE">
      <w:pPr>
        <w:rPr>
          <w:rFonts w:ascii="Baskerville" w:hAnsi="Baskerville"/>
        </w:rPr>
      </w:pPr>
      <w:r>
        <w:rPr>
          <w:rFonts w:ascii="Baskerville" w:hAnsi="Baskerville"/>
        </w:rPr>
        <w:t xml:space="preserve">That said, if you want me to scrap some of the more basic sections and include an in-depth treatment of sampling, I </w:t>
      </w:r>
      <w:proofErr w:type="gramStart"/>
      <w:r>
        <w:rPr>
          <w:rFonts w:ascii="Baskerville" w:hAnsi="Baskerville"/>
        </w:rPr>
        <w:t>can</w:t>
      </w:r>
      <w:proofErr w:type="gramEnd"/>
      <w:r>
        <w:rPr>
          <w:rFonts w:ascii="Baskerville" w:hAnsi="Baskerville"/>
        </w:rPr>
        <w:t>!</w:t>
      </w:r>
    </w:p>
    <w:p w14:paraId="3B926732" w14:textId="5CD7BB8D" w:rsidR="00DA6E9B" w:rsidRPr="00DA6E9B" w:rsidRDefault="00DA6E9B">
      <w:pPr>
        <w:rPr>
          <w:rFonts w:ascii="Baskerville" w:hAnsi="Baskerville"/>
        </w:rPr>
      </w:pPr>
      <w:r>
        <w:rPr>
          <w:rFonts w:ascii="Baskerville" w:hAnsi="Baskerville"/>
        </w:rPr>
        <w:br w:type="page"/>
      </w:r>
    </w:p>
    <w:p w14:paraId="4A5E2480" w14:textId="6DE31465" w:rsidR="00345911" w:rsidRPr="00EC044B" w:rsidRDefault="00345911" w:rsidP="00C54930">
      <w:pPr>
        <w:pStyle w:val="Title"/>
        <w:rPr>
          <w:rFonts w:ascii="Baskerville" w:hAnsi="Baskerville"/>
        </w:rPr>
      </w:pPr>
      <w:r w:rsidRPr="00EC044B">
        <w:rPr>
          <w:rFonts w:ascii="Baskerville" w:hAnsi="Baskerville"/>
        </w:rPr>
        <w:lastRenderedPageBreak/>
        <w:t>10 THINGS TO KNOW ABOUT SURVEY DESIGN FOR EXPERIMENTS</w:t>
      </w:r>
    </w:p>
    <w:p w14:paraId="3D51752F" w14:textId="77777777" w:rsidR="001E6A6B" w:rsidRPr="00EC044B" w:rsidRDefault="001E6A6B" w:rsidP="001E6A6B">
      <w:pPr>
        <w:rPr>
          <w:rFonts w:ascii="Baskerville" w:hAnsi="Baskerville"/>
        </w:rPr>
      </w:pPr>
    </w:p>
    <w:p w14:paraId="18AB30B9" w14:textId="77777777" w:rsidR="00345911" w:rsidRPr="00EC044B" w:rsidRDefault="00345911" w:rsidP="00345911">
      <w:pPr>
        <w:rPr>
          <w:rFonts w:ascii="Baskerville" w:hAnsi="Baskerville"/>
        </w:rPr>
      </w:pPr>
    </w:p>
    <w:p w14:paraId="775B35DA" w14:textId="77777777" w:rsidR="00BC11E2" w:rsidRDefault="00A66750">
      <w:pPr>
        <w:pStyle w:val="TOC1"/>
        <w:tabs>
          <w:tab w:val="right" w:pos="8630"/>
        </w:tabs>
        <w:rPr>
          <w:rFonts w:eastAsiaTheme="minorEastAsia" w:cstheme="minorBidi"/>
          <w:b w:val="0"/>
          <w:caps w:val="0"/>
          <w:noProof/>
          <w:sz w:val="24"/>
          <w:szCs w:val="24"/>
          <w:u w:val="none"/>
        </w:rPr>
      </w:pPr>
      <w:r>
        <w:rPr>
          <w:rFonts w:ascii="Baskerville" w:hAnsi="Baskerville"/>
          <w:b w:val="0"/>
          <w:caps w:val="0"/>
        </w:rPr>
        <w:fldChar w:fldCharType="begin"/>
      </w:r>
      <w:r>
        <w:rPr>
          <w:rFonts w:ascii="Baskerville" w:hAnsi="Baskerville"/>
          <w:b w:val="0"/>
          <w:caps w:val="0"/>
        </w:rPr>
        <w:instrText xml:space="preserve"> TOC \o "1-3" </w:instrText>
      </w:r>
      <w:r>
        <w:rPr>
          <w:rFonts w:ascii="Baskerville" w:hAnsi="Baskerville"/>
          <w:b w:val="0"/>
          <w:caps w:val="0"/>
        </w:rPr>
        <w:fldChar w:fldCharType="separate"/>
      </w:r>
      <w:r w:rsidR="00BC11E2" w:rsidRPr="00854F3A">
        <w:rPr>
          <w:rFonts w:ascii="Baskerville" w:hAnsi="Baskerville"/>
          <w:noProof/>
        </w:rPr>
        <w:t>Surveys can be a source of outcome measures or pre-treatment covariates</w:t>
      </w:r>
      <w:r w:rsidR="00BC11E2">
        <w:rPr>
          <w:noProof/>
        </w:rPr>
        <w:tab/>
      </w:r>
      <w:r w:rsidR="00BC11E2">
        <w:rPr>
          <w:noProof/>
        </w:rPr>
        <w:fldChar w:fldCharType="begin"/>
      </w:r>
      <w:r w:rsidR="00BC11E2">
        <w:rPr>
          <w:noProof/>
        </w:rPr>
        <w:instrText xml:space="preserve"> PAGEREF _Toc470387383 \h </w:instrText>
      </w:r>
      <w:r w:rsidR="00BC11E2">
        <w:rPr>
          <w:noProof/>
        </w:rPr>
      </w:r>
      <w:r w:rsidR="00BC11E2">
        <w:rPr>
          <w:noProof/>
        </w:rPr>
        <w:fldChar w:fldCharType="separate"/>
      </w:r>
      <w:r w:rsidR="00BC11E2">
        <w:rPr>
          <w:noProof/>
        </w:rPr>
        <w:t>3</w:t>
      </w:r>
      <w:r w:rsidR="00BC11E2">
        <w:rPr>
          <w:noProof/>
        </w:rPr>
        <w:fldChar w:fldCharType="end"/>
      </w:r>
    </w:p>
    <w:p w14:paraId="012DEBA7"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There are benefits and drawbacks of surveys as measurement tools</w:t>
      </w:r>
      <w:r>
        <w:rPr>
          <w:noProof/>
        </w:rPr>
        <w:tab/>
      </w:r>
      <w:r>
        <w:rPr>
          <w:noProof/>
        </w:rPr>
        <w:fldChar w:fldCharType="begin"/>
      </w:r>
      <w:r>
        <w:rPr>
          <w:noProof/>
        </w:rPr>
        <w:instrText xml:space="preserve"> PAGEREF _Toc470387384 \h </w:instrText>
      </w:r>
      <w:r>
        <w:rPr>
          <w:noProof/>
        </w:rPr>
      </w:r>
      <w:r>
        <w:rPr>
          <w:noProof/>
        </w:rPr>
        <w:fldChar w:fldCharType="separate"/>
      </w:r>
      <w:r>
        <w:rPr>
          <w:noProof/>
        </w:rPr>
        <w:t>3</w:t>
      </w:r>
      <w:r>
        <w:rPr>
          <w:noProof/>
        </w:rPr>
        <w:fldChar w:fldCharType="end"/>
      </w:r>
    </w:p>
    <w:p w14:paraId="59B61818"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Develop your survey before or in tandem with your pre-analysis plan</w:t>
      </w:r>
      <w:r>
        <w:rPr>
          <w:noProof/>
        </w:rPr>
        <w:tab/>
      </w:r>
      <w:r>
        <w:rPr>
          <w:noProof/>
        </w:rPr>
        <w:fldChar w:fldCharType="begin"/>
      </w:r>
      <w:r>
        <w:rPr>
          <w:noProof/>
        </w:rPr>
        <w:instrText xml:space="preserve"> PAGEREF _Toc470387385 \h </w:instrText>
      </w:r>
      <w:r>
        <w:rPr>
          <w:noProof/>
        </w:rPr>
      </w:r>
      <w:r>
        <w:rPr>
          <w:noProof/>
        </w:rPr>
        <w:fldChar w:fldCharType="separate"/>
      </w:r>
      <w:r>
        <w:rPr>
          <w:noProof/>
        </w:rPr>
        <w:t>4</w:t>
      </w:r>
      <w:r>
        <w:rPr>
          <w:noProof/>
        </w:rPr>
        <w:fldChar w:fldCharType="end"/>
      </w:r>
    </w:p>
    <w:p w14:paraId="39C733ED"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Collect as much covariate data as possible because predictive covariates = more precise estimates of treatment effects</w:t>
      </w:r>
      <w:r>
        <w:rPr>
          <w:noProof/>
        </w:rPr>
        <w:tab/>
      </w:r>
      <w:r>
        <w:rPr>
          <w:noProof/>
        </w:rPr>
        <w:fldChar w:fldCharType="begin"/>
      </w:r>
      <w:r>
        <w:rPr>
          <w:noProof/>
        </w:rPr>
        <w:instrText xml:space="preserve"> PAGEREF _Toc470387386 \h </w:instrText>
      </w:r>
      <w:r>
        <w:rPr>
          <w:noProof/>
        </w:rPr>
      </w:r>
      <w:r>
        <w:rPr>
          <w:noProof/>
        </w:rPr>
        <w:fldChar w:fldCharType="separate"/>
      </w:r>
      <w:r>
        <w:rPr>
          <w:noProof/>
        </w:rPr>
        <w:t>5</w:t>
      </w:r>
      <w:r>
        <w:rPr>
          <w:noProof/>
        </w:rPr>
        <w:fldChar w:fldCharType="end"/>
      </w:r>
    </w:p>
    <w:p w14:paraId="2A1FDCEC" w14:textId="77777777" w:rsidR="00BC11E2" w:rsidRDefault="00BC11E2">
      <w:pPr>
        <w:pStyle w:val="TOC2"/>
        <w:tabs>
          <w:tab w:val="right" w:pos="8630"/>
        </w:tabs>
        <w:rPr>
          <w:rFonts w:eastAsiaTheme="minorEastAsia" w:cstheme="minorBidi"/>
          <w:b w:val="0"/>
          <w:smallCaps w:val="0"/>
          <w:noProof/>
          <w:sz w:val="24"/>
          <w:szCs w:val="24"/>
        </w:rPr>
      </w:pPr>
      <w:r w:rsidRPr="00854F3A">
        <w:rPr>
          <w:rFonts w:ascii="Baskerville" w:hAnsi="Baskerville"/>
          <w:noProof/>
        </w:rPr>
        <w:t>Collecting covariate data</w:t>
      </w:r>
      <w:r>
        <w:rPr>
          <w:noProof/>
        </w:rPr>
        <w:tab/>
      </w:r>
      <w:r>
        <w:rPr>
          <w:noProof/>
        </w:rPr>
        <w:fldChar w:fldCharType="begin"/>
      </w:r>
      <w:r>
        <w:rPr>
          <w:noProof/>
        </w:rPr>
        <w:instrText xml:space="preserve"> PAGEREF _Toc470387387 \h </w:instrText>
      </w:r>
      <w:r>
        <w:rPr>
          <w:noProof/>
        </w:rPr>
      </w:r>
      <w:r>
        <w:rPr>
          <w:noProof/>
        </w:rPr>
        <w:fldChar w:fldCharType="separate"/>
      </w:r>
      <w:r>
        <w:rPr>
          <w:noProof/>
        </w:rPr>
        <w:t>5</w:t>
      </w:r>
      <w:r>
        <w:rPr>
          <w:noProof/>
        </w:rPr>
        <w:fldChar w:fldCharType="end"/>
      </w:r>
    </w:p>
    <w:p w14:paraId="236B0AB3"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Behavioral measures are almost always better</w:t>
      </w:r>
      <w:r>
        <w:rPr>
          <w:noProof/>
        </w:rPr>
        <w:tab/>
      </w:r>
      <w:r>
        <w:rPr>
          <w:noProof/>
        </w:rPr>
        <w:fldChar w:fldCharType="begin"/>
      </w:r>
      <w:r>
        <w:rPr>
          <w:noProof/>
        </w:rPr>
        <w:instrText xml:space="preserve"> PAGEREF _Toc470387388 \h </w:instrText>
      </w:r>
      <w:r>
        <w:rPr>
          <w:noProof/>
        </w:rPr>
      </w:r>
      <w:r>
        <w:rPr>
          <w:noProof/>
        </w:rPr>
        <w:fldChar w:fldCharType="separate"/>
      </w:r>
      <w:r>
        <w:rPr>
          <w:noProof/>
        </w:rPr>
        <w:t>6</w:t>
      </w:r>
      <w:r>
        <w:rPr>
          <w:noProof/>
        </w:rPr>
        <w:fldChar w:fldCharType="end"/>
      </w:r>
    </w:p>
    <w:p w14:paraId="5C863B02" w14:textId="77777777" w:rsidR="00BC11E2" w:rsidRDefault="00BC11E2">
      <w:pPr>
        <w:pStyle w:val="TOC2"/>
        <w:tabs>
          <w:tab w:val="right" w:pos="8630"/>
        </w:tabs>
        <w:rPr>
          <w:rFonts w:eastAsiaTheme="minorEastAsia" w:cstheme="minorBidi"/>
          <w:b w:val="0"/>
          <w:smallCaps w:val="0"/>
          <w:noProof/>
          <w:sz w:val="24"/>
          <w:szCs w:val="24"/>
        </w:rPr>
      </w:pPr>
      <w:r w:rsidRPr="00854F3A">
        <w:rPr>
          <w:rFonts w:eastAsia="Times New Roman"/>
          <w:noProof/>
        </w:rPr>
        <w:t>Gathering behavioral data doesn’t have to be expensive. Here is how to develop low-cost measures</w:t>
      </w:r>
      <w:del w:id="0" w:author="Donald Green" w:date="2017-01-04T18:39:00Z">
        <w:r w:rsidRPr="00854F3A" w:rsidDel="00C906C7">
          <w:rPr>
            <w:rFonts w:eastAsia="Times New Roman"/>
            <w:noProof/>
          </w:rPr>
          <w:delText>:</w:delText>
        </w:r>
      </w:del>
      <w:r>
        <w:rPr>
          <w:noProof/>
        </w:rPr>
        <w:tab/>
      </w:r>
      <w:r>
        <w:rPr>
          <w:noProof/>
        </w:rPr>
        <w:fldChar w:fldCharType="begin"/>
      </w:r>
      <w:r>
        <w:rPr>
          <w:noProof/>
        </w:rPr>
        <w:instrText xml:space="preserve"> PAGEREF _Toc470387389 \h </w:instrText>
      </w:r>
      <w:r>
        <w:rPr>
          <w:noProof/>
        </w:rPr>
      </w:r>
      <w:r>
        <w:rPr>
          <w:noProof/>
        </w:rPr>
        <w:fldChar w:fldCharType="separate"/>
      </w:r>
      <w:r>
        <w:rPr>
          <w:noProof/>
        </w:rPr>
        <w:t>6</w:t>
      </w:r>
      <w:r>
        <w:rPr>
          <w:noProof/>
        </w:rPr>
        <w:fldChar w:fldCharType="end"/>
      </w:r>
    </w:p>
    <w:p w14:paraId="2492AE98"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There are survey methods that accurately measure sensitive behaviors and attitudes in risky environments while protecting respondents</w:t>
      </w:r>
      <w:r>
        <w:rPr>
          <w:noProof/>
        </w:rPr>
        <w:tab/>
      </w:r>
      <w:r>
        <w:rPr>
          <w:noProof/>
        </w:rPr>
        <w:fldChar w:fldCharType="begin"/>
      </w:r>
      <w:r>
        <w:rPr>
          <w:noProof/>
        </w:rPr>
        <w:instrText xml:space="preserve"> PAGEREF _Toc470387390 \h </w:instrText>
      </w:r>
      <w:r>
        <w:rPr>
          <w:noProof/>
        </w:rPr>
      </w:r>
      <w:r>
        <w:rPr>
          <w:noProof/>
        </w:rPr>
        <w:fldChar w:fldCharType="separate"/>
      </w:r>
      <w:r>
        <w:rPr>
          <w:noProof/>
        </w:rPr>
        <w:t>7</w:t>
      </w:r>
      <w:r>
        <w:rPr>
          <w:noProof/>
        </w:rPr>
        <w:fldChar w:fldCharType="end"/>
      </w:r>
    </w:p>
    <w:p w14:paraId="2A40C228" w14:textId="4E2197D9"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If social desirability bias and/or risk to respondents are not concerns</w:t>
      </w:r>
      <w:ins w:id="1" w:author="Donald Green" w:date="2017-01-04T18:39:00Z">
        <w:r w:rsidR="00C906C7">
          <w:rPr>
            <w:rFonts w:ascii="Baskerville" w:hAnsi="Baskerville"/>
            <w:noProof/>
          </w:rPr>
          <w:t>,</w:t>
        </w:r>
      </w:ins>
      <w:del w:id="2" w:author="Donald Green" w:date="2017-01-04T18:39:00Z">
        <w:r w:rsidRPr="00854F3A" w:rsidDel="00C906C7">
          <w:rPr>
            <w:rFonts w:ascii="Baskerville" w:hAnsi="Baskerville"/>
            <w:noProof/>
          </w:rPr>
          <w:delText>:</w:delText>
        </w:r>
      </w:del>
      <w:r w:rsidRPr="00854F3A">
        <w:rPr>
          <w:rFonts w:ascii="Baskerville" w:hAnsi="Baskerville"/>
          <w:noProof/>
        </w:rPr>
        <w:t xml:space="preserve"> then use attitudinal measures with these qualities</w:t>
      </w:r>
      <w:r>
        <w:rPr>
          <w:noProof/>
        </w:rPr>
        <w:tab/>
      </w:r>
      <w:r>
        <w:rPr>
          <w:noProof/>
        </w:rPr>
        <w:fldChar w:fldCharType="begin"/>
      </w:r>
      <w:r>
        <w:rPr>
          <w:noProof/>
        </w:rPr>
        <w:instrText xml:space="preserve"> PAGEREF _Toc470387391 \h </w:instrText>
      </w:r>
      <w:r>
        <w:rPr>
          <w:noProof/>
        </w:rPr>
      </w:r>
      <w:r>
        <w:rPr>
          <w:noProof/>
        </w:rPr>
        <w:fldChar w:fldCharType="separate"/>
      </w:r>
      <w:r>
        <w:rPr>
          <w:noProof/>
        </w:rPr>
        <w:t>7</w:t>
      </w:r>
      <w:r>
        <w:rPr>
          <w:noProof/>
        </w:rPr>
        <w:fldChar w:fldCharType="end"/>
      </w:r>
    </w:p>
    <w:p w14:paraId="11653035" w14:textId="77777777" w:rsidR="00BC11E2" w:rsidRDefault="00BC11E2">
      <w:pPr>
        <w:pStyle w:val="TOC2"/>
        <w:tabs>
          <w:tab w:val="right" w:pos="8630"/>
        </w:tabs>
        <w:rPr>
          <w:rFonts w:eastAsiaTheme="minorEastAsia" w:cstheme="minorBidi"/>
          <w:b w:val="0"/>
          <w:smallCaps w:val="0"/>
          <w:noProof/>
          <w:sz w:val="24"/>
          <w:szCs w:val="24"/>
        </w:rPr>
      </w:pPr>
      <w:r w:rsidRPr="00854F3A">
        <w:rPr>
          <w:rFonts w:eastAsia="Times New Roman"/>
          <w:noProof/>
        </w:rPr>
        <w:t>How do you construct questions that accomplish these goals?</w:t>
      </w:r>
      <w:r>
        <w:rPr>
          <w:noProof/>
        </w:rPr>
        <w:tab/>
      </w:r>
      <w:r>
        <w:rPr>
          <w:noProof/>
        </w:rPr>
        <w:fldChar w:fldCharType="begin"/>
      </w:r>
      <w:r>
        <w:rPr>
          <w:noProof/>
        </w:rPr>
        <w:instrText xml:space="preserve"> PAGEREF _Toc470387392 \h </w:instrText>
      </w:r>
      <w:r>
        <w:rPr>
          <w:noProof/>
        </w:rPr>
      </w:r>
      <w:r>
        <w:rPr>
          <w:noProof/>
        </w:rPr>
        <w:fldChar w:fldCharType="separate"/>
      </w:r>
      <w:r>
        <w:rPr>
          <w:noProof/>
        </w:rPr>
        <w:t>8</w:t>
      </w:r>
      <w:r>
        <w:rPr>
          <w:noProof/>
        </w:rPr>
        <w:fldChar w:fldCharType="end"/>
      </w:r>
    </w:p>
    <w:p w14:paraId="71F71327"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Use standard measures in order to assuage external validity concerns</w:t>
      </w:r>
      <w:r>
        <w:rPr>
          <w:noProof/>
        </w:rPr>
        <w:tab/>
      </w:r>
      <w:r>
        <w:rPr>
          <w:noProof/>
        </w:rPr>
        <w:fldChar w:fldCharType="begin"/>
      </w:r>
      <w:r>
        <w:rPr>
          <w:noProof/>
        </w:rPr>
        <w:instrText xml:space="preserve"> PAGEREF _Toc470387393 \h </w:instrText>
      </w:r>
      <w:r>
        <w:rPr>
          <w:noProof/>
        </w:rPr>
      </w:r>
      <w:r>
        <w:rPr>
          <w:noProof/>
        </w:rPr>
        <w:fldChar w:fldCharType="separate"/>
      </w:r>
      <w:r>
        <w:rPr>
          <w:noProof/>
        </w:rPr>
        <w:t>8</w:t>
      </w:r>
      <w:r>
        <w:rPr>
          <w:noProof/>
        </w:rPr>
        <w:fldChar w:fldCharType="end"/>
      </w:r>
    </w:p>
    <w:p w14:paraId="2EA6BE53"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You can always coarsen data, but you can’t make coarse data more granular</w:t>
      </w:r>
      <w:r>
        <w:rPr>
          <w:noProof/>
        </w:rPr>
        <w:tab/>
      </w:r>
      <w:r>
        <w:rPr>
          <w:noProof/>
        </w:rPr>
        <w:fldChar w:fldCharType="begin"/>
      </w:r>
      <w:r>
        <w:rPr>
          <w:noProof/>
        </w:rPr>
        <w:instrText xml:space="preserve"> PAGEREF _Toc470387394 \h </w:instrText>
      </w:r>
      <w:r>
        <w:rPr>
          <w:noProof/>
        </w:rPr>
      </w:r>
      <w:r>
        <w:rPr>
          <w:noProof/>
        </w:rPr>
        <w:fldChar w:fldCharType="separate"/>
      </w:r>
      <w:r>
        <w:rPr>
          <w:noProof/>
        </w:rPr>
        <w:t>8</w:t>
      </w:r>
      <w:r>
        <w:rPr>
          <w:noProof/>
        </w:rPr>
        <w:fldChar w:fldCharType="end"/>
      </w:r>
    </w:p>
    <w:p w14:paraId="4DE03312"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Question ordering matters</w:t>
      </w:r>
      <w:r>
        <w:rPr>
          <w:noProof/>
        </w:rPr>
        <w:tab/>
      </w:r>
      <w:r>
        <w:rPr>
          <w:noProof/>
        </w:rPr>
        <w:fldChar w:fldCharType="begin"/>
      </w:r>
      <w:r>
        <w:rPr>
          <w:noProof/>
        </w:rPr>
        <w:instrText xml:space="preserve"> PAGEREF _Toc470387395 \h </w:instrText>
      </w:r>
      <w:r>
        <w:rPr>
          <w:noProof/>
        </w:rPr>
      </w:r>
      <w:r>
        <w:rPr>
          <w:noProof/>
        </w:rPr>
        <w:fldChar w:fldCharType="separate"/>
      </w:r>
      <w:r>
        <w:rPr>
          <w:noProof/>
        </w:rPr>
        <w:t>9</w:t>
      </w:r>
      <w:r>
        <w:rPr>
          <w:noProof/>
        </w:rPr>
        <w:fldChar w:fldCharType="end"/>
      </w:r>
    </w:p>
    <w:p w14:paraId="2D1406DE"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Make sure response rates do not differ as a function of treatment assignment</w:t>
      </w:r>
      <w:r>
        <w:rPr>
          <w:noProof/>
        </w:rPr>
        <w:tab/>
      </w:r>
      <w:r>
        <w:rPr>
          <w:noProof/>
        </w:rPr>
        <w:fldChar w:fldCharType="begin"/>
      </w:r>
      <w:r>
        <w:rPr>
          <w:noProof/>
        </w:rPr>
        <w:instrText xml:space="preserve"> PAGEREF _Toc470387396 \h </w:instrText>
      </w:r>
      <w:r>
        <w:rPr>
          <w:noProof/>
        </w:rPr>
      </w:r>
      <w:r>
        <w:rPr>
          <w:noProof/>
        </w:rPr>
        <w:fldChar w:fldCharType="separate"/>
      </w:r>
      <w:r>
        <w:rPr>
          <w:noProof/>
        </w:rPr>
        <w:t>9</w:t>
      </w:r>
      <w:r>
        <w:rPr>
          <w:noProof/>
        </w:rPr>
        <w:fldChar w:fldCharType="end"/>
      </w:r>
    </w:p>
    <w:p w14:paraId="3FEC5C2E" w14:textId="0B80AEB8" w:rsidR="00C54930" w:rsidRPr="00EC044B" w:rsidRDefault="00A66750" w:rsidP="00C54930">
      <w:pPr>
        <w:pStyle w:val="Heading1"/>
        <w:rPr>
          <w:rFonts w:ascii="Baskerville" w:hAnsi="Baskerville"/>
        </w:rPr>
      </w:pPr>
      <w:r>
        <w:rPr>
          <w:rFonts w:ascii="Baskerville" w:eastAsiaTheme="minorHAnsi" w:hAnsi="Baskerville" w:cs="Times New Roman"/>
          <w:b/>
          <w:caps/>
          <w:color w:val="auto"/>
          <w:sz w:val="22"/>
          <w:szCs w:val="22"/>
          <w:u w:val="single"/>
        </w:rPr>
        <w:fldChar w:fldCharType="end"/>
      </w:r>
    </w:p>
    <w:p w14:paraId="5EE9F76D" w14:textId="2F71E83A" w:rsidR="008C2E73" w:rsidRPr="00BB404B" w:rsidRDefault="00C54930" w:rsidP="00BB404B">
      <w:pPr>
        <w:pStyle w:val="Heading1"/>
        <w:rPr>
          <w:rFonts w:ascii="Baskerville" w:hAnsi="Baskerville"/>
        </w:rPr>
      </w:pPr>
      <w:r w:rsidRPr="00EC044B">
        <w:br w:type="page"/>
      </w:r>
      <w:bookmarkStart w:id="3" w:name="_Toc470387383"/>
      <w:r w:rsidR="008C2E73" w:rsidRPr="00BB404B">
        <w:rPr>
          <w:rFonts w:ascii="Baskerville" w:hAnsi="Baskerville"/>
        </w:rPr>
        <w:t>Surveys can be a source of outcome measures or pre-treatment covariates</w:t>
      </w:r>
      <w:bookmarkEnd w:id="3"/>
    </w:p>
    <w:p w14:paraId="27210BCC" w14:textId="77777777" w:rsidR="00A039AB" w:rsidRPr="00A039AB" w:rsidRDefault="00A039AB" w:rsidP="001D30D2"/>
    <w:p w14:paraId="0A853F97" w14:textId="358CF824" w:rsidR="00A039AB" w:rsidRDefault="00A039AB" w:rsidP="001D30D2">
      <w:pPr>
        <w:rPr>
          <w:rFonts w:ascii="Baskerville" w:eastAsia="Times New Roman" w:hAnsi="Baskerville"/>
          <w:color w:val="252525"/>
          <w:shd w:val="clear" w:color="auto" w:fill="FFFFFF"/>
        </w:rPr>
      </w:pPr>
      <w:r>
        <w:rPr>
          <w:rFonts w:ascii="Baskerville" w:eastAsia="Times New Roman" w:hAnsi="Baskerville"/>
          <w:color w:val="252525"/>
          <w:shd w:val="clear" w:color="auto" w:fill="FFFFFF"/>
        </w:rPr>
        <w:t xml:space="preserve">Surveys are the most </w:t>
      </w:r>
      <w:proofErr w:type="gramStart"/>
      <w:r>
        <w:rPr>
          <w:rFonts w:ascii="Baskerville" w:eastAsia="Times New Roman" w:hAnsi="Baskerville"/>
          <w:color w:val="252525"/>
          <w:shd w:val="clear" w:color="auto" w:fill="FFFFFF"/>
        </w:rPr>
        <w:t>frequently-used</w:t>
      </w:r>
      <w:proofErr w:type="gramEnd"/>
      <w:r>
        <w:rPr>
          <w:rFonts w:ascii="Baskerville" w:eastAsia="Times New Roman" w:hAnsi="Baskerville"/>
          <w:color w:val="252525"/>
          <w:shd w:val="clear" w:color="auto" w:fill="FFFFFF"/>
        </w:rPr>
        <w:t xml:space="preserve"> tool for collecting experimental data </w:t>
      </w:r>
      <w:r w:rsidR="00707461">
        <w:rPr>
          <w:rFonts w:ascii="Baskerville" w:eastAsia="Times New Roman" w:hAnsi="Baskerville"/>
          <w:color w:val="252525"/>
          <w:shd w:val="clear" w:color="auto" w:fill="FFFFFF"/>
        </w:rPr>
        <w:t>in social science research</w:t>
      </w:r>
      <w:r w:rsidR="0030673B">
        <w:rPr>
          <w:rFonts w:ascii="Baskerville" w:eastAsia="Times New Roman" w:hAnsi="Baskerville"/>
          <w:color w:val="252525"/>
          <w:shd w:val="clear" w:color="auto" w:fill="FFFFFF"/>
        </w:rPr>
        <w:t>,</w:t>
      </w:r>
      <w:r w:rsidR="00707461">
        <w:rPr>
          <w:rFonts w:ascii="Baskerville" w:eastAsia="Times New Roman" w:hAnsi="Baskerville"/>
          <w:color w:val="252525"/>
          <w:shd w:val="clear" w:color="auto" w:fill="FFFFFF"/>
        </w:rPr>
        <w:t xml:space="preserve"> and t</w:t>
      </w:r>
      <w:r>
        <w:rPr>
          <w:rFonts w:ascii="Baskerville" w:eastAsia="Times New Roman" w:hAnsi="Baskerville"/>
          <w:color w:val="252525"/>
          <w:shd w:val="clear" w:color="auto" w:fill="FFFFFF"/>
        </w:rPr>
        <w:t xml:space="preserve">he design of these surveys </w:t>
      </w:r>
      <w:ins w:id="4" w:author="Donald Green" w:date="2017-01-04T18:40:00Z">
        <w:r w:rsidR="00C906C7">
          <w:rPr>
            <w:rFonts w:ascii="Baskerville" w:eastAsia="Times New Roman" w:hAnsi="Baskerville"/>
            <w:color w:val="252525"/>
            <w:shd w:val="clear" w:color="auto" w:fill="FFFFFF"/>
          </w:rPr>
          <w:t>can have</w:t>
        </w:r>
      </w:ins>
      <w:del w:id="5" w:author="Donald Green" w:date="2017-01-04T18:40:00Z">
        <w:r w:rsidDel="00C906C7">
          <w:rPr>
            <w:rFonts w:ascii="Baskerville" w:eastAsia="Times New Roman" w:hAnsi="Baskerville"/>
            <w:color w:val="252525"/>
            <w:shd w:val="clear" w:color="auto" w:fill="FFFFFF"/>
          </w:rPr>
          <w:delText>has</w:delText>
        </w:r>
      </w:del>
      <w:r>
        <w:rPr>
          <w:rFonts w:ascii="Baskerville" w:eastAsia="Times New Roman" w:hAnsi="Baskerville"/>
          <w:color w:val="252525"/>
          <w:shd w:val="clear" w:color="auto" w:fill="FFFFFF"/>
        </w:rPr>
        <w:t xml:space="preserve"> a </w:t>
      </w:r>
      <w:del w:id="6" w:author="Donald Green" w:date="2017-01-04T18:40:00Z">
        <w:r w:rsidDel="00C906C7">
          <w:rPr>
            <w:rFonts w:ascii="Baskerville" w:eastAsia="Times New Roman" w:hAnsi="Baskerville"/>
            <w:color w:val="252525"/>
            <w:shd w:val="clear" w:color="auto" w:fill="FFFFFF"/>
          </w:rPr>
          <w:delText xml:space="preserve">deterministic </w:delText>
        </w:r>
      </w:del>
      <w:ins w:id="7" w:author="Donald Green" w:date="2017-01-04T18:40:00Z">
        <w:r w:rsidR="00C906C7">
          <w:rPr>
            <w:rFonts w:ascii="Baskerville" w:eastAsia="Times New Roman" w:hAnsi="Baskerville"/>
            <w:color w:val="252525"/>
            <w:shd w:val="clear" w:color="auto" w:fill="FFFFFF"/>
          </w:rPr>
          <w:t xml:space="preserve">profound </w:t>
        </w:r>
      </w:ins>
      <w:r>
        <w:rPr>
          <w:rFonts w:ascii="Baskerville" w:eastAsia="Times New Roman" w:hAnsi="Baskerville"/>
          <w:color w:val="252525"/>
          <w:shd w:val="clear" w:color="auto" w:fill="FFFFFF"/>
        </w:rPr>
        <w:t>effect on the conclusions we draw about</w:t>
      </w:r>
      <w:r w:rsidR="00A050E0">
        <w:rPr>
          <w:rFonts w:ascii="Baskerville" w:eastAsia="Times New Roman" w:hAnsi="Baskerville"/>
          <w:color w:val="252525"/>
          <w:shd w:val="clear" w:color="auto" w:fill="FFFFFF"/>
        </w:rPr>
        <w:t xml:space="preserve"> the treatments we study</w:t>
      </w:r>
      <w:r>
        <w:rPr>
          <w:rFonts w:ascii="Baskerville" w:eastAsia="Times New Roman" w:hAnsi="Baskerville"/>
          <w:color w:val="252525"/>
          <w:shd w:val="clear" w:color="auto" w:fill="FFFFFF"/>
        </w:rPr>
        <w:t xml:space="preserve">. </w:t>
      </w:r>
      <w:r w:rsidR="00707461">
        <w:rPr>
          <w:rFonts w:ascii="Baskerville" w:eastAsia="Times New Roman" w:hAnsi="Baskerville"/>
          <w:color w:val="252525"/>
          <w:shd w:val="clear" w:color="auto" w:fill="FFFFFF"/>
        </w:rPr>
        <w:t xml:space="preserve">Therefore, the stakes are high when designing surveys around your experimental projects. </w:t>
      </w:r>
    </w:p>
    <w:p w14:paraId="571E59D8" w14:textId="77777777" w:rsidR="00A039AB" w:rsidRDefault="00A039AB" w:rsidP="001D30D2">
      <w:pPr>
        <w:rPr>
          <w:rFonts w:ascii="Baskerville" w:eastAsia="Times New Roman" w:hAnsi="Baskerville"/>
          <w:color w:val="252525"/>
          <w:shd w:val="clear" w:color="auto" w:fill="FFFFFF"/>
        </w:rPr>
      </w:pPr>
    </w:p>
    <w:p w14:paraId="217228BE" w14:textId="7C183EF0" w:rsidR="008E71F8" w:rsidRPr="00A039AB" w:rsidRDefault="00A039AB" w:rsidP="001D30D2">
      <w:pPr>
        <w:rPr>
          <w:rFonts w:ascii="Baskerville" w:hAnsi="Baskerville"/>
        </w:rPr>
      </w:pPr>
      <w:r>
        <w:rPr>
          <w:rFonts w:ascii="Baskerville" w:eastAsia="Times New Roman" w:hAnsi="Baskerville"/>
          <w:color w:val="252525"/>
          <w:shd w:val="clear" w:color="auto" w:fill="FFFFFF"/>
        </w:rPr>
        <w:t xml:space="preserve">When it comes to experimental research, surveys </w:t>
      </w:r>
      <w:r w:rsidR="001C407C">
        <w:rPr>
          <w:rFonts w:ascii="Baskerville" w:hAnsi="Baskerville"/>
        </w:rPr>
        <w:t xml:space="preserve">can </w:t>
      </w:r>
      <w:r w:rsidR="008E71F8">
        <w:rPr>
          <w:rFonts w:ascii="Baskerville" w:hAnsi="Baskerville"/>
        </w:rPr>
        <w:t>serve two impo</w:t>
      </w:r>
      <w:r w:rsidR="001C407C">
        <w:rPr>
          <w:rFonts w:ascii="Baskerville" w:hAnsi="Baskerville"/>
        </w:rPr>
        <w:t>rtant, yet different, functions. Surveys can provide outcome data used to measure differences across outcomes in th</w:t>
      </w:r>
      <w:r w:rsidR="006D6A00">
        <w:rPr>
          <w:rFonts w:ascii="Baskerville" w:hAnsi="Baskerville"/>
        </w:rPr>
        <w:t xml:space="preserve">e control and treatment groups or they can provide pre-treatment covariate data that can improve </w:t>
      </w:r>
      <w:del w:id="8" w:author="Donald Green" w:date="2017-01-04T18:41:00Z">
        <w:r w:rsidR="006D6A00" w:rsidDel="00C906C7">
          <w:rPr>
            <w:rFonts w:ascii="Baskerville" w:hAnsi="Baskerville"/>
          </w:rPr>
          <w:delText xml:space="preserve">randomization and </w:delText>
        </w:r>
      </w:del>
      <w:r w:rsidR="006D6A00">
        <w:rPr>
          <w:rFonts w:ascii="Baskerville" w:hAnsi="Baskerville"/>
        </w:rPr>
        <w:t xml:space="preserve">the precision of treatment effect estimates. </w:t>
      </w:r>
    </w:p>
    <w:p w14:paraId="5F17F75F" w14:textId="77777777" w:rsidR="008B734B" w:rsidRDefault="008B734B" w:rsidP="001D30D2">
      <w:pPr>
        <w:rPr>
          <w:rFonts w:ascii="Baskerville" w:hAnsi="Baskerville"/>
        </w:rPr>
      </w:pPr>
    </w:p>
    <w:p w14:paraId="3579D759" w14:textId="108B59F0" w:rsidR="008B734B" w:rsidRDefault="008B734B" w:rsidP="001D30D2">
      <w:pPr>
        <w:rPr>
          <w:rFonts w:ascii="Baskerville" w:hAnsi="Baskerville"/>
        </w:rPr>
      </w:pPr>
      <w:r>
        <w:rPr>
          <w:rFonts w:ascii="Baskerville" w:hAnsi="Baskerville"/>
        </w:rPr>
        <w:t xml:space="preserve">A baseline survey, conducted before the implementation of an experiment, should include </w:t>
      </w:r>
      <w:commentRangeStart w:id="9"/>
      <w:r>
        <w:rPr>
          <w:rFonts w:ascii="Baskerville" w:hAnsi="Baskerville"/>
        </w:rPr>
        <w:t>covariates</w:t>
      </w:r>
      <w:commentRangeEnd w:id="9"/>
      <w:r w:rsidR="00E0298B">
        <w:rPr>
          <w:rStyle w:val="CommentReference"/>
          <w:rFonts w:asciiTheme="minorHAnsi" w:eastAsiaTheme="minorEastAsia" w:hAnsiTheme="minorHAnsi" w:cstheme="minorBidi"/>
        </w:rPr>
        <w:commentReference w:id="9"/>
      </w:r>
      <w:r>
        <w:rPr>
          <w:rFonts w:ascii="Baskerville" w:hAnsi="Baskerville"/>
        </w:rPr>
        <w:t>, and</w:t>
      </w:r>
      <w:ins w:id="10" w:author="Donald Green" w:date="2017-01-04T18:44:00Z">
        <w:r w:rsidR="00E0298B">
          <w:rPr>
            <w:rFonts w:ascii="Baskerville" w:hAnsi="Baskerville"/>
          </w:rPr>
          <w:t>, if possible,</w:t>
        </w:r>
      </w:ins>
      <w:r>
        <w:rPr>
          <w:rFonts w:ascii="Baskerville" w:hAnsi="Baskerville"/>
        </w:rPr>
        <w:t xml:space="preserve"> a pre-treatment measure of the outcome. Covariate data can be used for </w:t>
      </w:r>
      <w:del w:id="11" w:author="Donald Green" w:date="2017-01-04T18:44:00Z">
        <w:r w:rsidDel="00E0298B">
          <w:rPr>
            <w:rFonts w:ascii="Baskerville" w:hAnsi="Baskerville"/>
          </w:rPr>
          <w:delText xml:space="preserve">improving randomization (through blocking for example) and </w:delText>
        </w:r>
      </w:del>
      <w:r>
        <w:rPr>
          <w:rFonts w:ascii="Baskerville" w:hAnsi="Baskerville"/>
        </w:rPr>
        <w:t xml:space="preserve">increasing the precision with which treatment effects are </w:t>
      </w:r>
      <w:r w:rsidR="001C548D">
        <w:rPr>
          <w:rFonts w:ascii="Baskerville" w:hAnsi="Baskerville"/>
        </w:rPr>
        <w:t xml:space="preserve">eventually </w:t>
      </w:r>
      <w:r>
        <w:rPr>
          <w:rFonts w:ascii="Baskerville" w:hAnsi="Baskerville"/>
        </w:rPr>
        <w:t>estimated (see below).</w:t>
      </w:r>
      <w:ins w:id="12" w:author="Donald Green" w:date="2017-01-04T18:44:00Z">
        <w:r w:rsidR="00E0298B">
          <w:rPr>
            <w:rFonts w:ascii="Baskerville" w:hAnsi="Baskerville"/>
          </w:rPr>
          <w:t xml:space="preserve">  </w:t>
        </w:r>
      </w:ins>
      <w:r>
        <w:rPr>
          <w:rFonts w:ascii="Baskerville" w:hAnsi="Baskerville"/>
        </w:rPr>
        <w:t xml:space="preserve"> </w:t>
      </w:r>
    </w:p>
    <w:p w14:paraId="2686BCB2" w14:textId="77777777" w:rsidR="008B734B" w:rsidRDefault="008B734B" w:rsidP="001D30D2">
      <w:pPr>
        <w:rPr>
          <w:rFonts w:ascii="Baskerville" w:hAnsi="Baskerville"/>
        </w:rPr>
      </w:pPr>
    </w:p>
    <w:p w14:paraId="510FA664" w14:textId="4D05FD1D" w:rsidR="008B734B" w:rsidRDefault="008B734B" w:rsidP="001D30D2">
      <w:pPr>
        <w:rPr>
          <w:rFonts w:ascii="Baskerville" w:hAnsi="Baskerville"/>
        </w:rPr>
      </w:pPr>
      <w:r>
        <w:rPr>
          <w:rFonts w:ascii="Baskerville" w:hAnsi="Baskerville"/>
        </w:rPr>
        <w:t xml:space="preserve">An </w:t>
      </w:r>
      <w:proofErr w:type="spellStart"/>
      <w:r>
        <w:rPr>
          <w:rFonts w:ascii="Baskerville" w:hAnsi="Baskerville"/>
        </w:rPr>
        <w:t>endline</w:t>
      </w:r>
      <w:proofErr w:type="spellEnd"/>
      <w:r>
        <w:rPr>
          <w:rFonts w:ascii="Baskerville" w:hAnsi="Baskerville"/>
        </w:rPr>
        <w:t xml:space="preserve"> survey, conducted after the implementation of an experiment, is primarily </w:t>
      </w:r>
      <w:r w:rsidR="001C548D">
        <w:rPr>
          <w:rFonts w:ascii="Baskerville" w:hAnsi="Baskerville"/>
        </w:rPr>
        <w:t xml:space="preserve">used </w:t>
      </w:r>
      <w:r>
        <w:rPr>
          <w:rFonts w:ascii="Baskerville" w:hAnsi="Baskerville"/>
        </w:rPr>
        <w:t xml:space="preserve">to measure outcomes. Describing the population is important here as well, but covariate data collected after implementation </w:t>
      </w:r>
      <w:ins w:id="13" w:author="Donald Green" w:date="2017-01-04T18:45:00Z">
        <w:r w:rsidR="00E0298B">
          <w:rPr>
            <w:rFonts w:ascii="Baskerville" w:hAnsi="Baskerville"/>
          </w:rPr>
          <w:t>are</w:t>
        </w:r>
      </w:ins>
      <w:del w:id="14" w:author="Donald Green" w:date="2017-01-04T18:45:00Z">
        <w:r w:rsidDel="00E0298B">
          <w:rPr>
            <w:rFonts w:ascii="Baskerville" w:hAnsi="Baskerville"/>
          </w:rPr>
          <w:delText>is</w:delText>
        </w:r>
      </w:del>
      <w:r>
        <w:rPr>
          <w:rFonts w:ascii="Baskerville" w:hAnsi="Baskerville"/>
        </w:rPr>
        <w:t xml:space="preserve"> </w:t>
      </w:r>
      <w:commentRangeStart w:id="15"/>
      <w:r>
        <w:rPr>
          <w:rFonts w:ascii="Baskerville" w:hAnsi="Baskerville"/>
        </w:rPr>
        <w:t>less</w:t>
      </w:r>
      <w:r w:rsidR="00C47B39">
        <w:rPr>
          <w:rFonts w:ascii="Baskerville" w:hAnsi="Baskerville"/>
        </w:rPr>
        <w:t xml:space="preserve"> useful for improving precision.</w:t>
      </w:r>
      <w:commentRangeEnd w:id="15"/>
      <w:r w:rsidR="00E0298B">
        <w:rPr>
          <w:rStyle w:val="CommentReference"/>
          <w:rFonts w:asciiTheme="minorHAnsi" w:eastAsiaTheme="minorEastAsia" w:hAnsiTheme="minorHAnsi" w:cstheme="minorBidi"/>
        </w:rPr>
        <w:commentReference w:id="15"/>
      </w:r>
    </w:p>
    <w:p w14:paraId="071C074B" w14:textId="77777777" w:rsidR="001D30D2" w:rsidRPr="001D30D2" w:rsidRDefault="001D30D2" w:rsidP="001D30D2"/>
    <w:p w14:paraId="50C5E737" w14:textId="2E9159F8" w:rsidR="008C2E73" w:rsidRDefault="00961652" w:rsidP="00C54930">
      <w:pPr>
        <w:pStyle w:val="Heading1"/>
        <w:rPr>
          <w:rFonts w:ascii="Baskerville" w:hAnsi="Baskerville"/>
        </w:rPr>
      </w:pPr>
      <w:bookmarkStart w:id="16" w:name="_Toc470387384"/>
      <w:r>
        <w:rPr>
          <w:rFonts w:ascii="Baskerville" w:hAnsi="Baskerville"/>
        </w:rPr>
        <w:t>There are benefits and drawbacks of surveys</w:t>
      </w:r>
      <w:r w:rsidR="00E838EA">
        <w:rPr>
          <w:rFonts w:ascii="Baskerville" w:hAnsi="Baskerville"/>
        </w:rPr>
        <w:t xml:space="preserve"> as measurement tools</w:t>
      </w:r>
      <w:bookmarkEnd w:id="16"/>
    </w:p>
    <w:p w14:paraId="7AFD5E10" w14:textId="77777777" w:rsidR="00B877AA" w:rsidRPr="003118E5" w:rsidRDefault="00B877AA" w:rsidP="00B877AA">
      <w:pPr>
        <w:rPr>
          <w:rFonts w:ascii="Baskerville" w:hAnsi="Baskerville"/>
        </w:rPr>
      </w:pPr>
    </w:p>
    <w:p w14:paraId="44D841D9" w14:textId="2894B9B8" w:rsidR="001555C4" w:rsidRPr="003118E5" w:rsidRDefault="0058587B" w:rsidP="00B877AA">
      <w:pPr>
        <w:rPr>
          <w:rFonts w:ascii="Baskerville" w:hAnsi="Baskerville"/>
        </w:rPr>
      </w:pPr>
      <w:r w:rsidRPr="003118E5">
        <w:rPr>
          <w:rFonts w:ascii="Baskerville" w:hAnsi="Baskerville"/>
        </w:rPr>
        <w:t xml:space="preserve">There are tradeoffs in the collection and use of survey data for the analysis of experiments. </w:t>
      </w:r>
      <w:r w:rsidR="003118E5" w:rsidRPr="003118E5">
        <w:rPr>
          <w:rFonts w:ascii="Baskerville" w:hAnsi="Baskerville"/>
        </w:rPr>
        <w:t xml:space="preserve">The below table details the benefits and drawbacks of each data source, but in general surveys are more flexible and less reliable than </w:t>
      </w:r>
      <w:commentRangeStart w:id="17"/>
      <w:r w:rsidR="003118E5" w:rsidRPr="003118E5">
        <w:rPr>
          <w:rFonts w:ascii="Baskerville" w:hAnsi="Baskerville"/>
        </w:rPr>
        <w:t>pre-existing data</w:t>
      </w:r>
      <w:commentRangeEnd w:id="17"/>
      <w:r w:rsidR="00160427">
        <w:rPr>
          <w:rStyle w:val="CommentReference"/>
          <w:rFonts w:asciiTheme="minorHAnsi" w:eastAsiaTheme="minorEastAsia" w:hAnsiTheme="minorHAnsi" w:cstheme="minorBidi"/>
        </w:rPr>
        <w:commentReference w:id="17"/>
      </w:r>
      <w:r w:rsidR="003118E5" w:rsidRPr="003118E5">
        <w:rPr>
          <w:rFonts w:ascii="Baskerville" w:hAnsi="Baskerville"/>
        </w:rPr>
        <w:t xml:space="preserve">. </w:t>
      </w:r>
      <w:r w:rsidR="003A2078">
        <w:rPr>
          <w:rFonts w:ascii="Baskerville" w:hAnsi="Baskerville"/>
        </w:rPr>
        <w:t>This</w:t>
      </w:r>
      <w:r w:rsidR="003118E5">
        <w:rPr>
          <w:rFonts w:ascii="Baskerville" w:hAnsi="Baskerville"/>
        </w:rPr>
        <w:t xml:space="preserve"> isn’t always true: there is a wide variation in the quality of pre-existing data</w:t>
      </w:r>
      <w:r w:rsidR="003A2078">
        <w:rPr>
          <w:rFonts w:ascii="Baskerville" w:hAnsi="Baskerville"/>
        </w:rPr>
        <w:t>, but a</w:t>
      </w:r>
      <w:r w:rsidR="00C47B39">
        <w:rPr>
          <w:rFonts w:ascii="Baskerville" w:hAnsi="Baskerville"/>
        </w:rPr>
        <w:t xml:space="preserve">ssuming you only consider </w:t>
      </w:r>
      <w:r w:rsidR="003A2078">
        <w:rPr>
          <w:rFonts w:ascii="Baskerville" w:hAnsi="Baskerville"/>
        </w:rPr>
        <w:t>high-quality data from other sources, you face the following trade-offs.</w:t>
      </w:r>
    </w:p>
    <w:p w14:paraId="53DF9EB4" w14:textId="77777777" w:rsidR="001555C4" w:rsidRDefault="001555C4" w:rsidP="00B877AA"/>
    <w:p w14:paraId="30C0AFD0" w14:textId="77777777" w:rsidR="00026008" w:rsidRDefault="00026008" w:rsidP="00961652"/>
    <w:tbl>
      <w:tblPr>
        <w:tblStyle w:val="GridTableLight"/>
        <w:tblW w:w="0" w:type="auto"/>
        <w:tblLook w:val="04A0" w:firstRow="1" w:lastRow="0" w:firstColumn="1" w:lastColumn="0" w:noHBand="0" w:noVBand="1"/>
      </w:tblPr>
      <w:tblGrid>
        <w:gridCol w:w="2876"/>
        <w:gridCol w:w="2877"/>
        <w:gridCol w:w="2877"/>
      </w:tblGrid>
      <w:tr w:rsidR="00026008" w14:paraId="1D80DA40" w14:textId="77777777" w:rsidTr="00B877AA">
        <w:trPr>
          <w:trHeight w:val="314"/>
        </w:trPr>
        <w:tc>
          <w:tcPr>
            <w:tcW w:w="2876" w:type="dxa"/>
          </w:tcPr>
          <w:p w14:paraId="686FDEAB" w14:textId="77777777" w:rsidR="00026008" w:rsidRPr="00B877AA" w:rsidRDefault="00026008" w:rsidP="00B877AA">
            <w:pPr>
              <w:jc w:val="center"/>
              <w:rPr>
                <w:rFonts w:ascii="Baskerville" w:hAnsi="Baskerville"/>
              </w:rPr>
            </w:pPr>
          </w:p>
        </w:tc>
        <w:tc>
          <w:tcPr>
            <w:tcW w:w="2877" w:type="dxa"/>
          </w:tcPr>
          <w:p w14:paraId="26BE2E33" w14:textId="2A31F4C3" w:rsidR="00026008" w:rsidRPr="00B877AA" w:rsidRDefault="00026008" w:rsidP="00B877AA">
            <w:pPr>
              <w:jc w:val="center"/>
              <w:rPr>
                <w:rFonts w:ascii="Baskerville" w:hAnsi="Baskerville"/>
                <w:b/>
                <w:sz w:val="28"/>
                <w:szCs w:val="28"/>
              </w:rPr>
            </w:pPr>
            <w:r w:rsidRPr="00B877AA">
              <w:rPr>
                <w:rFonts w:ascii="Baskerville" w:hAnsi="Baskerville"/>
                <w:b/>
                <w:sz w:val="28"/>
                <w:szCs w:val="28"/>
              </w:rPr>
              <w:t>Pre-existing</w:t>
            </w:r>
            <w:r w:rsidR="00F4620F">
              <w:rPr>
                <w:rFonts w:ascii="Baskerville" w:hAnsi="Baskerville"/>
                <w:b/>
                <w:sz w:val="28"/>
                <w:szCs w:val="28"/>
              </w:rPr>
              <w:t xml:space="preserve"> or </w:t>
            </w:r>
            <w:proofErr w:type="spellStart"/>
            <w:r w:rsidR="00F4620F">
              <w:rPr>
                <w:rFonts w:ascii="Baskerville" w:hAnsi="Baskerville"/>
                <w:b/>
                <w:sz w:val="28"/>
                <w:szCs w:val="28"/>
              </w:rPr>
              <w:t>adminstrative</w:t>
            </w:r>
            <w:proofErr w:type="spellEnd"/>
            <w:r w:rsidRPr="00B877AA">
              <w:rPr>
                <w:rFonts w:ascii="Baskerville" w:hAnsi="Baskerville"/>
                <w:b/>
                <w:sz w:val="28"/>
                <w:szCs w:val="28"/>
              </w:rPr>
              <w:t xml:space="preserve"> data</w:t>
            </w:r>
          </w:p>
        </w:tc>
        <w:tc>
          <w:tcPr>
            <w:tcW w:w="2877" w:type="dxa"/>
          </w:tcPr>
          <w:p w14:paraId="68FF1977" w14:textId="0BCE46BC" w:rsidR="00026008" w:rsidRPr="00B877AA" w:rsidRDefault="00026008" w:rsidP="00B877AA">
            <w:pPr>
              <w:jc w:val="center"/>
              <w:rPr>
                <w:rFonts w:ascii="Baskerville" w:hAnsi="Baskerville"/>
                <w:b/>
                <w:sz w:val="28"/>
                <w:szCs w:val="28"/>
              </w:rPr>
            </w:pPr>
            <w:r w:rsidRPr="00B877AA">
              <w:rPr>
                <w:rFonts w:ascii="Baskerville" w:hAnsi="Baskerville"/>
                <w:b/>
                <w:sz w:val="28"/>
                <w:szCs w:val="28"/>
              </w:rPr>
              <w:t>Collecting your own survey data</w:t>
            </w:r>
          </w:p>
        </w:tc>
      </w:tr>
      <w:tr w:rsidR="00026008" w14:paraId="6A93847C" w14:textId="77777777" w:rsidTr="00B877AA">
        <w:trPr>
          <w:trHeight w:val="647"/>
        </w:trPr>
        <w:tc>
          <w:tcPr>
            <w:tcW w:w="2876" w:type="dxa"/>
          </w:tcPr>
          <w:p w14:paraId="734191ED" w14:textId="05E904E5" w:rsidR="00026008" w:rsidRPr="00B877AA" w:rsidRDefault="00026008" w:rsidP="00B877AA">
            <w:pPr>
              <w:rPr>
                <w:rFonts w:ascii="Baskerville" w:hAnsi="Baskerville"/>
                <w:b/>
                <w:sz w:val="28"/>
                <w:szCs w:val="28"/>
              </w:rPr>
            </w:pPr>
            <w:r w:rsidRPr="00B877AA">
              <w:rPr>
                <w:rFonts w:ascii="Baskerville" w:hAnsi="Baskerville"/>
                <w:b/>
                <w:sz w:val="28"/>
                <w:szCs w:val="28"/>
              </w:rPr>
              <w:t>Benefits</w:t>
            </w:r>
          </w:p>
        </w:tc>
        <w:tc>
          <w:tcPr>
            <w:tcW w:w="2877" w:type="dxa"/>
          </w:tcPr>
          <w:p w14:paraId="358838A5" w14:textId="1A652C2E" w:rsidR="00026008" w:rsidRPr="00B877AA" w:rsidRDefault="00B877AA" w:rsidP="00B877AA">
            <w:pPr>
              <w:rPr>
                <w:rFonts w:ascii="Baskerville" w:hAnsi="Baskerville"/>
              </w:rPr>
            </w:pPr>
            <w:r w:rsidRPr="00B877AA">
              <w:rPr>
                <w:rFonts w:ascii="Baskerville" w:hAnsi="Baskerville"/>
              </w:rPr>
              <w:t xml:space="preserve">Accuracy, </w:t>
            </w:r>
            <w:proofErr w:type="spellStart"/>
            <w:r w:rsidRPr="00B877AA">
              <w:rPr>
                <w:rFonts w:ascii="Baskerville" w:hAnsi="Baskerville"/>
              </w:rPr>
              <w:t>unbias</w:t>
            </w:r>
            <w:r w:rsidR="00A050E0">
              <w:rPr>
                <w:rFonts w:ascii="Baskerville" w:hAnsi="Baskerville"/>
              </w:rPr>
              <w:t>edness</w:t>
            </w:r>
            <w:proofErr w:type="spellEnd"/>
            <w:r w:rsidR="00A050E0">
              <w:rPr>
                <w:rFonts w:ascii="Baskerville" w:hAnsi="Baskerville"/>
              </w:rPr>
              <w:t>, unaffected by treatment and/or</w:t>
            </w:r>
            <w:r w:rsidRPr="00B877AA">
              <w:rPr>
                <w:rFonts w:ascii="Baskerville" w:hAnsi="Baskerville"/>
              </w:rPr>
              <w:t xml:space="preserve"> Hawthorne effects</w:t>
            </w:r>
          </w:p>
        </w:tc>
        <w:tc>
          <w:tcPr>
            <w:tcW w:w="2877" w:type="dxa"/>
          </w:tcPr>
          <w:p w14:paraId="45F1DC0C" w14:textId="45744883" w:rsidR="00026008" w:rsidRPr="00B877AA" w:rsidRDefault="00A050E0" w:rsidP="00B877AA">
            <w:pPr>
              <w:rPr>
                <w:rFonts w:ascii="Baskerville" w:hAnsi="Baskerville"/>
              </w:rPr>
            </w:pPr>
            <w:r>
              <w:rPr>
                <w:rFonts w:ascii="Baskerville" w:hAnsi="Baskerville"/>
              </w:rPr>
              <w:t>Create tailored measures, s</w:t>
            </w:r>
            <w:r w:rsidR="00B877AA" w:rsidRPr="00B877AA">
              <w:rPr>
                <w:rFonts w:ascii="Baskerville" w:hAnsi="Baskerville"/>
              </w:rPr>
              <w:t xml:space="preserve">urvey measures </w:t>
            </w:r>
            <w:r>
              <w:rPr>
                <w:rFonts w:ascii="Baskerville" w:hAnsi="Baskerville"/>
              </w:rPr>
              <w:t xml:space="preserve">can also </w:t>
            </w:r>
            <w:r w:rsidR="00B877AA" w:rsidRPr="00B877AA">
              <w:rPr>
                <w:rFonts w:ascii="Baskerville" w:hAnsi="Baskerville"/>
              </w:rPr>
              <w:t>get at mechanisms</w:t>
            </w:r>
          </w:p>
        </w:tc>
      </w:tr>
      <w:tr w:rsidR="00026008" w14:paraId="07A2A6E3" w14:textId="77777777" w:rsidTr="00B877AA">
        <w:tc>
          <w:tcPr>
            <w:tcW w:w="2876" w:type="dxa"/>
          </w:tcPr>
          <w:p w14:paraId="7CD0C341" w14:textId="576D8208" w:rsidR="00026008" w:rsidRPr="00B877AA" w:rsidRDefault="00026008" w:rsidP="00B877AA">
            <w:pPr>
              <w:rPr>
                <w:rFonts w:ascii="Baskerville" w:hAnsi="Baskerville"/>
                <w:b/>
                <w:sz w:val="28"/>
                <w:szCs w:val="28"/>
              </w:rPr>
            </w:pPr>
            <w:r w:rsidRPr="00B877AA">
              <w:rPr>
                <w:rFonts w:ascii="Baskerville" w:hAnsi="Baskerville"/>
                <w:b/>
                <w:sz w:val="28"/>
                <w:szCs w:val="28"/>
              </w:rPr>
              <w:t>Drawbacks</w:t>
            </w:r>
          </w:p>
        </w:tc>
        <w:tc>
          <w:tcPr>
            <w:tcW w:w="2877" w:type="dxa"/>
          </w:tcPr>
          <w:p w14:paraId="6FDF8EAB" w14:textId="7CBD0889" w:rsidR="00026008" w:rsidRPr="00B877AA" w:rsidRDefault="00B877AA" w:rsidP="00B877AA">
            <w:pPr>
              <w:rPr>
                <w:rFonts w:ascii="Baskerville" w:hAnsi="Baskerville"/>
              </w:rPr>
            </w:pPr>
            <w:r w:rsidRPr="00B877AA">
              <w:rPr>
                <w:rFonts w:ascii="Baskerville" w:hAnsi="Baskerville"/>
              </w:rPr>
              <w:t>Not readily available for the exact question you want to answer</w:t>
            </w:r>
          </w:p>
        </w:tc>
        <w:tc>
          <w:tcPr>
            <w:tcW w:w="2877" w:type="dxa"/>
          </w:tcPr>
          <w:p w14:paraId="4D5F450C" w14:textId="304FA16A" w:rsidR="00B877AA" w:rsidRPr="00B877AA" w:rsidRDefault="00B877AA" w:rsidP="00B877AA">
            <w:pPr>
              <w:rPr>
                <w:rFonts w:ascii="Baskerville" w:hAnsi="Baskerville"/>
              </w:rPr>
            </w:pPr>
            <w:r w:rsidRPr="00B877AA">
              <w:rPr>
                <w:rFonts w:ascii="Baskerville" w:hAnsi="Baskerville"/>
              </w:rPr>
              <w:t>Concerns over truthful reporting</w:t>
            </w:r>
            <w:r w:rsidR="00801C0D">
              <w:rPr>
                <w:rFonts w:ascii="Baskerville" w:hAnsi="Baskerville"/>
              </w:rPr>
              <w:t>, developing reliable and valid measures, and sampling</w:t>
            </w:r>
          </w:p>
          <w:p w14:paraId="6E713246" w14:textId="77777777" w:rsidR="00026008" w:rsidRPr="00B877AA" w:rsidRDefault="00026008" w:rsidP="00B877AA">
            <w:pPr>
              <w:rPr>
                <w:rFonts w:ascii="Baskerville" w:hAnsi="Baskerville"/>
              </w:rPr>
            </w:pPr>
          </w:p>
        </w:tc>
      </w:tr>
    </w:tbl>
    <w:p w14:paraId="434A78E6" w14:textId="77777777" w:rsidR="00026008" w:rsidRPr="00961652" w:rsidRDefault="00026008" w:rsidP="00961652"/>
    <w:p w14:paraId="2C0D5D68" w14:textId="2EE13BFB" w:rsidR="00701A92" w:rsidRPr="00EC044B" w:rsidRDefault="00345911" w:rsidP="00C54930">
      <w:pPr>
        <w:pStyle w:val="Heading1"/>
        <w:rPr>
          <w:rFonts w:ascii="Baskerville" w:hAnsi="Baskerville"/>
        </w:rPr>
      </w:pPr>
      <w:bookmarkStart w:id="18" w:name="_Toc470387385"/>
      <w:r w:rsidRPr="00EC044B">
        <w:rPr>
          <w:rFonts w:ascii="Baskerville" w:hAnsi="Baskerville"/>
        </w:rPr>
        <w:t xml:space="preserve">Develop your survey </w:t>
      </w:r>
      <w:r w:rsidR="008C2E73">
        <w:rPr>
          <w:rFonts w:ascii="Baskerville" w:hAnsi="Baskerville"/>
        </w:rPr>
        <w:t xml:space="preserve">before or </w:t>
      </w:r>
      <w:r w:rsidRPr="00EC044B">
        <w:rPr>
          <w:rFonts w:ascii="Baskerville" w:hAnsi="Baskerville"/>
        </w:rPr>
        <w:t xml:space="preserve">in tandem with your </w:t>
      </w:r>
      <w:r w:rsidR="001E6A6B" w:rsidRPr="00EC044B">
        <w:rPr>
          <w:rFonts w:ascii="Baskerville" w:hAnsi="Baskerville"/>
        </w:rPr>
        <w:t>pre-analysis plan</w:t>
      </w:r>
      <w:bookmarkEnd w:id="18"/>
      <w:r w:rsidR="00BF3539" w:rsidRPr="00EC044B">
        <w:rPr>
          <w:rFonts w:ascii="Baskerville" w:hAnsi="Baskerville"/>
        </w:rPr>
        <w:t xml:space="preserve"> </w:t>
      </w:r>
    </w:p>
    <w:p w14:paraId="2EB92D10" w14:textId="77777777" w:rsidR="00A10442" w:rsidRPr="00EC044B" w:rsidRDefault="00A10442" w:rsidP="00A10442">
      <w:pPr>
        <w:rPr>
          <w:rFonts w:ascii="Baskerville" w:hAnsi="Baskerville"/>
          <w:b/>
        </w:rPr>
      </w:pPr>
    </w:p>
    <w:p w14:paraId="49D169CA" w14:textId="06100B95" w:rsidR="00625213" w:rsidRPr="00EC044B" w:rsidRDefault="00701A92" w:rsidP="00806B79">
      <w:pPr>
        <w:ind w:left="720"/>
        <w:rPr>
          <w:rFonts w:ascii="Baskerville" w:eastAsia="Times New Roman" w:hAnsi="Baskerville"/>
          <w:color w:val="333333"/>
          <w:shd w:val="clear" w:color="auto" w:fill="FFFFFF"/>
        </w:rPr>
      </w:pPr>
      <w:r w:rsidRPr="00EC044B">
        <w:rPr>
          <w:rFonts w:ascii="Baskerville" w:hAnsi="Baskerville"/>
        </w:rPr>
        <w:t xml:space="preserve">It is now standard practice in </w:t>
      </w:r>
      <w:r w:rsidR="009F11C4" w:rsidRPr="00EC044B">
        <w:rPr>
          <w:rFonts w:ascii="Baskerville" w:hAnsi="Baskerville"/>
        </w:rPr>
        <w:t xml:space="preserve">experimental </w:t>
      </w:r>
      <w:r w:rsidRPr="00EC044B">
        <w:rPr>
          <w:rFonts w:ascii="Baskerville" w:hAnsi="Baskerville"/>
        </w:rPr>
        <w:t xml:space="preserve">social science research to register </w:t>
      </w:r>
      <w:r w:rsidR="00625213" w:rsidRPr="00EC044B">
        <w:rPr>
          <w:rFonts w:ascii="Baskerville" w:hAnsi="Baskerville"/>
        </w:rPr>
        <w:t xml:space="preserve">a </w:t>
      </w:r>
      <w:r w:rsidR="00625213" w:rsidRPr="00EC044B">
        <w:rPr>
          <w:rFonts w:ascii="Baskerville" w:hAnsi="Baskerville"/>
          <w:b/>
        </w:rPr>
        <w:t>pre-analysis plan</w:t>
      </w:r>
      <w:r w:rsidR="00CD52BA" w:rsidRPr="00EC044B">
        <w:rPr>
          <w:rFonts w:ascii="Baskerville" w:hAnsi="Baskerville"/>
          <w:b/>
        </w:rPr>
        <w:t xml:space="preserve"> </w:t>
      </w:r>
      <w:r w:rsidR="00CD52BA" w:rsidRPr="00EC044B">
        <w:rPr>
          <w:rFonts w:ascii="Baskerville" w:hAnsi="Baskerville"/>
        </w:rPr>
        <w:t>(PAP</w:t>
      </w:r>
      <w:r w:rsidR="00CD52BA" w:rsidRPr="00EC044B">
        <w:rPr>
          <w:rFonts w:ascii="Baskerville" w:hAnsi="Baskerville"/>
          <w:b/>
        </w:rPr>
        <w:t>)</w:t>
      </w:r>
      <w:r w:rsidRPr="00EC044B">
        <w:rPr>
          <w:rFonts w:ascii="Baskerville" w:hAnsi="Baskerville"/>
          <w:b/>
        </w:rPr>
        <w:t>,</w:t>
      </w:r>
      <w:r w:rsidRPr="00EC044B">
        <w:rPr>
          <w:rFonts w:ascii="Baskerville" w:hAnsi="Baskerville"/>
        </w:rPr>
        <w:t xml:space="preserve"> which lay</w:t>
      </w:r>
      <w:r w:rsidR="00625213" w:rsidRPr="00EC044B">
        <w:rPr>
          <w:rFonts w:ascii="Baskerville" w:hAnsi="Baskerville"/>
        </w:rPr>
        <w:t>s</w:t>
      </w:r>
      <w:r w:rsidRPr="00EC044B">
        <w:rPr>
          <w:rFonts w:ascii="Baskerville" w:hAnsi="Baskerville"/>
        </w:rPr>
        <w:t xml:space="preserve"> out </w:t>
      </w:r>
      <w:r w:rsidR="00625213" w:rsidRPr="00EC044B">
        <w:rPr>
          <w:rFonts w:ascii="Baskerville" w:eastAsia="Times New Roman" w:hAnsi="Baskerville"/>
          <w:color w:val="000000"/>
          <w:shd w:val="clear" w:color="auto" w:fill="FFFFFF"/>
        </w:rPr>
        <w:t>in advance exactly</w:t>
      </w:r>
      <w:r w:rsidR="009F11C4" w:rsidRPr="00EC044B">
        <w:rPr>
          <w:rFonts w:ascii="Baskerville" w:eastAsia="Times New Roman" w:hAnsi="Baskerville"/>
          <w:color w:val="000000"/>
          <w:shd w:val="clear" w:color="auto" w:fill="FFFFFF"/>
        </w:rPr>
        <w:t xml:space="preserve"> what</w:t>
      </w:r>
      <w:r w:rsidR="007B1AA0" w:rsidRPr="00EC044B">
        <w:rPr>
          <w:rFonts w:ascii="Baskerville" w:eastAsia="Times New Roman" w:hAnsi="Baskerville"/>
          <w:color w:val="000000"/>
          <w:shd w:val="clear" w:color="auto" w:fill="FFFFFF"/>
        </w:rPr>
        <w:t xml:space="preserve"> effects will be estimated</w:t>
      </w:r>
      <w:r w:rsidR="009F11C4" w:rsidRPr="00EC044B">
        <w:rPr>
          <w:rFonts w:ascii="Baskerville" w:hAnsi="Baskerville"/>
        </w:rPr>
        <w:t xml:space="preserve"> and how.</w:t>
      </w:r>
      <w:r w:rsidRPr="00EC044B">
        <w:rPr>
          <w:rFonts w:ascii="Baskerville" w:hAnsi="Baskerville"/>
        </w:rPr>
        <w:t xml:space="preserve"> </w:t>
      </w:r>
      <w:r w:rsidR="00625213" w:rsidRPr="00EC044B">
        <w:rPr>
          <w:rFonts w:ascii="Baskerville" w:hAnsi="Baskerville"/>
        </w:rPr>
        <w:t xml:space="preserve">The </w:t>
      </w:r>
      <w:r w:rsidR="007B1AA0" w:rsidRPr="00EC044B">
        <w:rPr>
          <w:rFonts w:ascii="Baskerville" w:hAnsi="Baskerville"/>
        </w:rPr>
        <w:t>key</w:t>
      </w:r>
      <w:r w:rsidR="00625213" w:rsidRPr="00EC044B">
        <w:rPr>
          <w:rFonts w:ascii="Baskerville" w:hAnsi="Baskerville"/>
        </w:rPr>
        <w:t xml:space="preserve"> </w:t>
      </w:r>
      <w:del w:id="19" w:author="Donald Green" w:date="2017-01-04T18:49:00Z">
        <w:r w:rsidR="00625213" w:rsidRPr="00EC044B" w:rsidDel="00160427">
          <w:rPr>
            <w:rFonts w:ascii="Baskerville" w:hAnsi="Baskerville"/>
          </w:rPr>
          <w:delText xml:space="preserve">insight </w:delText>
        </w:r>
      </w:del>
      <w:ins w:id="20" w:author="Donald Green" w:date="2017-01-04T18:49:00Z">
        <w:r w:rsidR="00160427">
          <w:rPr>
            <w:rFonts w:ascii="Baskerville" w:hAnsi="Baskerville"/>
          </w:rPr>
          <w:t>concern</w:t>
        </w:r>
        <w:r w:rsidR="00160427" w:rsidRPr="00EC044B">
          <w:rPr>
            <w:rFonts w:ascii="Baskerville" w:hAnsi="Baskerville"/>
          </w:rPr>
          <w:t xml:space="preserve"> </w:t>
        </w:r>
      </w:ins>
      <w:r w:rsidR="00625213" w:rsidRPr="00EC044B">
        <w:rPr>
          <w:rFonts w:ascii="Baskerville" w:hAnsi="Baskerville"/>
        </w:rPr>
        <w:t xml:space="preserve">is that if </w:t>
      </w:r>
      <w:r w:rsidR="00625213" w:rsidRPr="00EC044B">
        <w:rPr>
          <w:rFonts w:ascii="Baskerville" w:eastAsia="Times New Roman" w:hAnsi="Baskerville"/>
          <w:color w:val="333333"/>
          <w:shd w:val="clear" w:color="auto" w:fill="FFFFFF"/>
        </w:rPr>
        <w:t>you</w:t>
      </w:r>
      <w:r w:rsidRPr="00EC044B">
        <w:rPr>
          <w:rFonts w:ascii="Baskerville" w:eastAsia="Times New Roman" w:hAnsi="Baskerville"/>
          <w:color w:val="333333"/>
          <w:shd w:val="clear" w:color="auto" w:fill="FFFFFF"/>
        </w:rPr>
        <w:t xml:space="preserve"> choo</w:t>
      </w:r>
      <w:r w:rsidR="00625213" w:rsidRPr="00EC044B">
        <w:rPr>
          <w:rFonts w:ascii="Baskerville" w:eastAsia="Times New Roman" w:hAnsi="Baskerville"/>
          <w:color w:val="333333"/>
          <w:shd w:val="clear" w:color="auto" w:fill="FFFFFF"/>
        </w:rPr>
        <w:t xml:space="preserve">se your tests </w:t>
      </w:r>
      <w:r w:rsidR="00625213" w:rsidRPr="00EC044B">
        <w:rPr>
          <w:rFonts w:ascii="Baskerville" w:eastAsia="Times New Roman" w:hAnsi="Baskerville"/>
          <w:i/>
          <w:color w:val="333333"/>
          <w:shd w:val="clear" w:color="auto" w:fill="FFFFFF"/>
        </w:rPr>
        <w:t>after</w:t>
      </w:r>
      <w:r w:rsidR="00625213" w:rsidRPr="00EC044B">
        <w:rPr>
          <w:rFonts w:ascii="Baskerville" w:eastAsia="Times New Roman" w:hAnsi="Baskerville"/>
          <w:color w:val="333333"/>
          <w:shd w:val="clear" w:color="auto" w:fill="FFFFFF"/>
        </w:rPr>
        <w:t xml:space="preserve"> you see the </w:t>
      </w:r>
      <w:r w:rsidRPr="00EC044B">
        <w:rPr>
          <w:rFonts w:ascii="Baskerville" w:eastAsia="Times New Roman" w:hAnsi="Baskerville"/>
          <w:color w:val="333333"/>
          <w:shd w:val="clear" w:color="auto" w:fill="FFFFFF"/>
        </w:rPr>
        <w:t>data, you can get whatever results you like</w:t>
      </w:r>
      <w:ins w:id="21" w:author="Donald Green" w:date="2017-01-04T18:49:00Z">
        <w:r w:rsidR="00160427">
          <w:rPr>
            <w:rFonts w:ascii="Baskerville" w:eastAsia="Times New Roman" w:hAnsi="Baskerville"/>
            <w:color w:val="333333"/>
            <w:shd w:val="clear" w:color="auto" w:fill="FFFFFF"/>
          </w:rPr>
          <w:t>, or at least you can accentuate the tests that bolster a pet hypothesis</w:t>
        </w:r>
      </w:ins>
      <w:ins w:id="22" w:author="Donald Green" w:date="2017-01-04T18:50:00Z">
        <w:r w:rsidR="00160427">
          <w:rPr>
            <w:rFonts w:ascii="Baskerville" w:eastAsia="Times New Roman" w:hAnsi="Baskerville"/>
            <w:color w:val="333333"/>
            <w:shd w:val="clear" w:color="auto" w:fill="FFFFFF"/>
          </w:rPr>
          <w:t xml:space="preserve"> </w:t>
        </w:r>
        <w:r w:rsidR="00160427" w:rsidRPr="00C86293">
          <w:rPr>
            <w:rFonts w:ascii="Baskerville" w:eastAsia="Times New Roman" w:hAnsi="Baskerville"/>
            <w:color w:val="333333"/>
            <w:shd w:val="clear" w:color="auto" w:fill="FFFFFF"/>
          </w:rPr>
          <w:t>(</w:t>
        </w:r>
      </w:ins>
      <w:ins w:id="23" w:author="Donald Green" w:date="2017-01-04T18:52:00Z">
        <w:r w:rsidR="00C86293" w:rsidRPr="00C86293">
          <w:rPr>
            <w:rFonts w:ascii="Baskerville" w:eastAsia="Times New Roman" w:hAnsi="Baskerville"/>
            <w:color w:val="333333"/>
            <w:shd w:val="clear" w:color="auto" w:fill="FFFFFF"/>
            <w:rPrChange w:id="24" w:author="Donald Green" w:date="2017-01-04T18:52:00Z">
              <w:rPr>
                <w:rFonts w:ascii="Baskerville" w:eastAsia="Times New Roman" w:hAnsi="Baskerville"/>
                <w:color w:val="333333"/>
                <w:highlight w:val="yellow"/>
                <w:shd w:val="clear" w:color="auto" w:fill="FFFFFF"/>
              </w:rPr>
            </w:rPrChange>
          </w:rPr>
          <w:t>footnote</w:t>
        </w:r>
      </w:ins>
      <w:ins w:id="25" w:author="Donald Green" w:date="2017-01-04T18:50:00Z">
        <w:r w:rsidR="00160427" w:rsidRPr="00C86293">
          <w:rPr>
            <w:rFonts w:ascii="Baskerville" w:eastAsia="Times New Roman" w:hAnsi="Baskerville"/>
            <w:color w:val="333333"/>
            <w:shd w:val="clear" w:color="auto" w:fill="FFFFFF"/>
          </w:rPr>
          <w:t xml:space="preserve"> Casey et al. paper</w:t>
        </w:r>
      </w:ins>
      <w:ins w:id="26" w:author="Donald Green" w:date="2017-01-04T18:52:00Z">
        <w:r w:rsidR="00C86293" w:rsidRPr="00C86293">
          <w:rPr>
            <w:rFonts w:ascii="Baskerville" w:eastAsia="Times New Roman" w:hAnsi="Baskerville"/>
            <w:color w:val="333333"/>
            <w:shd w:val="clear" w:color="auto" w:fill="FFFFFF"/>
          </w:rPr>
          <w:t xml:space="preserve"> here</w:t>
        </w:r>
      </w:ins>
      <w:ins w:id="27" w:author="Donald Green" w:date="2017-01-04T18:50:00Z">
        <w:r w:rsidR="00160427">
          <w:rPr>
            <w:rFonts w:ascii="Baskerville" w:eastAsia="Times New Roman" w:hAnsi="Baskerville"/>
            <w:color w:val="333333"/>
            <w:shd w:val="clear" w:color="auto" w:fill="FFFFFF"/>
          </w:rPr>
          <w:t>)</w:t>
        </w:r>
      </w:ins>
      <w:r w:rsidRPr="00EC044B">
        <w:rPr>
          <w:rFonts w:ascii="Baskerville" w:eastAsia="Times New Roman" w:hAnsi="Baskerville"/>
          <w:color w:val="333333"/>
          <w:shd w:val="clear" w:color="auto" w:fill="FFFFFF"/>
        </w:rPr>
        <w:t xml:space="preserve">. </w:t>
      </w:r>
      <w:r w:rsidR="00625213" w:rsidRPr="00EC044B">
        <w:rPr>
          <w:rFonts w:ascii="Baskerville" w:eastAsia="Times New Roman" w:hAnsi="Baskerville"/>
          <w:color w:val="333333"/>
          <w:shd w:val="clear" w:color="auto" w:fill="FFFFFF"/>
        </w:rPr>
        <w:t>P</w:t>
      </w:r>
      <w:r w:rsidRPr="00EC044B">
        <w:rPr>
          <w:rFonts w:ascii="Baskerville" w:eastAsia="Times New Roman" w:hAnsi="Baskerville"/>
          <w:color w:val="333333"/>
          <w:shd w:val="clear" w:color="auto" w:fill="FFFFFF"/>
        </w:rPr>
        <w:t>re-registering a design</w:t>
      </w:r>
      <w:r w:rsidR="007B1AA0" w:rsidRPr="00EC044B">
        <w:rPr>
          <w:rFonts w:ascii="Baskerville" w:eastAsia="Times New Roman" w:hAnsi="Baskerville"/>
          <w:color w:val="333333"/>
          <w:shd w:val="clear" w:color="auto" w:fill="FFFFFF"/>
        </w:rPr>
        <w:t xml:space="preserve"> and analysis plan, therefore, is a solution that</w:t>
      </w:r>
      <w:r w:rsidRPr="00EC044B">
        <w:rPr>
          <w:rFonts w:ascii="Baskerville" w:eastAsia="Times New Roman" w:hAnsi="Baskerville"/>
          <w:color w:val="333333"/>
          <w:shd w:val="clear" w:color="auto" w:fill="FFFFFF"/>
        </w:rPr>
        <w:t xml:space="preserve"> </w:t>
      </w:r>
      <w:r w:rsidR="00625213" w:rsidRPr="00EC044B">
        <w:rPr>
          <w:rFonts w:ascii="Baskerville" w:eastAsia="Times New Roman" w:hAnsi="Baskerville"/>
          <w:color w:val="333333"/>
          <w:shd w:val="clear" w:color="auto" w:fill="FFFFFF"/>
        </w:rPr>
        <w:t>prevents “fishing”: data mining</w:t>
      </w:r>
      <w:r w:rsidR="00625213" w:rsidRPr="00EC044B">
        <w:rPr>
          <w:rFonts w:ascii="Baskerville" w:eastAsia="Times New Roman" w:hAnsi="Baskerville"/>
          <w:color w:val="000000"/>
          <w:shd w:val="clear" w:color="auto" w:fill="FFFFFF"/>
        </w:rPr>
        <w:t xml:space="preserve"> and specification searching</w:t>
      </w:r>
      <w:r w:rsidR="00807507" w:rsidRPr="00EC044B">
        <w:rPr>
          <w:rStyle w:val="FootnoteReference"/>
          <w:rFonts w:ascii="Baskerville" w:eastAsia="Times New Roman" w:hAnsi="Baskerville"/>
          <w:color w:val="000000"/>
          <w:shd w:val="clear" w:color="auto" w:fill="FFFFFF"/>
        </w:rPr>
        <w:footnoteReference w:id="1"/>
      </w:r>
      <w:r w:rsidR="007B1AA0" w:rsidRPr="00EC044B">
        <w:rPr>
          <w:rFonts w:ascii="Baskerville" w:eastAsia="Times New Roman" w:hAnsi="Baskerville"/>
          <w:color w:val="333333"/>
          <w:shd w:val="clear" w:color="auto" w:fill="FFFFFF"/>
        </w:rPr>
        <w:t>.</w:t>
      </w:r>
    </w:p>
    <w:p w14:paraId="03A451E4" w14:textId="77777777" w:rsidR="0051025D" w:rsidRPr="00EC044B" w:rsidRDefault="0051025D" w:rsidP="00806B79">
      <w:pPr>
        <w:ind w:left="720"/>
        <w:rPr>
          <w:rFonts w:ascii="Baskerville" w:hAnsi="Baskerville"/>
        </w:rPr>
      </w:pPr>
    </w:p>
    <w:p w14:paraId="5AB76D5F" w14:textId="0EDEFB3F" w:rsidR="00BF3539" w:rsidRPr="00EC044B" w:rsidRDefault="00B25D54" w:rsidP="00806B79">
      <w:pPr>
        <w:ind w:left="720"/>
        <w:rPr>
          <w:rFonts w:ascii="Baskerville" w:hAnsi="Baskerville"/>
        </w:rPr>
      </w:pPr>
      <w:r w:rsidRPr="00EC044B">
        <w:rPr>
          <w:rFonts w:ascii="Baskerville" w:hAnsi="Baskerville"/>
        </w:rPr>
        <w:t>If you plan on developing a PAP</w:t>
      </w:r>
      <w:r w:rsidR="007B1AA0" w:rsidRPr="00EC044B">
        <w:rPr>
          <w:rFonts w:ascii="Baskerville" w:hAnsi="Baskerville"/>
        </w:rPr>
        <w:t xml:space="preserve">, there are </w:t>
      </w:r>
      <w:r w:rsidR="00DF59B5" w:rsidRPr="00EC044B">
        <w:rPr>
          <w:rFonts w:ascii="Baskerville" w:hAnsi="Baskerville"/>
        </w:rPr>
        <w:t xml:space="preserve">good </w:t>
      </w:r>
      <w:r w:rsidR="005F38A6" w:rsidRPr="00EC044B">
        <w:rPr>
          <w:rFonts w:ascii="Baskerville" w:hAnsi="Baskerville"/>
        </w:rPr>
        <w:t>reasons</w:t>
      </w:r>
      <w:r w:rsidR="00E838EA">
        <w:rPr>
          <w:rFonts w:ascii="Baskerville" w:hAnsi="Baskerville"/>
        </w:rPr>
        <w:t xml:space="preserve">, </w:t>
      </w:r>
      <w:r w:rsidR="00E838EA" w:rsidRPr="00EC044B">
        <w:rPr>
          <w:rFonts w:ascii="Baskerville" w:hAnsi="Baskerville"/>
        </w:rPr>
        <w:t>beyond the normative value in increasing the level of transparency in your work</w:t>
      </w:r>
      <w:r w:rsidR="00E838EA">
        <w:rPr>
          <w:rFonts w:ascii="Baskerville" w:hAnsi="Baskerville"/>
        </w:rPr>
        <w:t>,</w:t>
      </w:r>
      <w:r w:rsidR="007B1AA0" w:rsidRPr="00EC044B">
        <w:rPr>
          <w:rFonts w:ascii="Baskerville" w:hAnsi="Baskerville"/>
        </w:rPr>
        <w:t xml:space="preserve"> to develop your survey(s) at the same time</w:t>
      </w:r>
      <w:r w:rsidR="00DF59B5" w:rsidRPr="00EC044B">
        <w:rPr>
          <w:rFonts w:ascii="Baskerville" w:hAnsi="Baskerville"/>
        </w:rPr>
        <w:t>.</w:t>
      </w:r>
      <w:r w:rsidR="007B1AA0" w:rsidRPr="00EC044B">
        <w:rPr>
          <w:rFonts w:ascii="Baskerville" w:hAnsi="Baskerville"/>
        </w:rPr>
        <w:t xml:space="preserve"> </w:t>
      </w:r>
      <w:r w:rsidR="0008608E" w:rsidRPr="00EC044B">
        <w:rPr>
          <w:rFonts w:ascii="Baskerville" w:hAnsi="Baskerville"/>
        </w:rPr>
        <w:t xml:space="preserve">Early development of survey </w:t>
      </w:r>
      <w:commentRangeStart w:id="28"/>
      <w:r w:rsidR="0008608E" w:rsidRPr="00EC044B">
        <w:rPr>
          <w:rFonts w:ascii="Baskerville" w:hAnsi="Baskerville"/>
        </w:rPr>
        <w:t>instruments</w:t>
      </w:r>
      <w:commentRangeEnd w:id="28"/>
      <w:r w:rsidR="00C86293">
        <w:rPr>
          <w:rStyle w:val="CommentReference"/>
          <w:rFonts w:asciiTheme="minorHAnsi" w:eastAsiaTheme="minorEastAsia" w:hAnsiTheme="minorHAnsi" w:cstheme="minorBidi"/>
        </w:rPr>
        <w:commentReference w:id="28"/>
      </w:r>
      <w:r w:rsidR="0008608E" w:rsidRPr="00EC044B">
        <w:rPr>
          <w:rFonts w:ascii="Baskerville" w:hAnsi="Baskerville"/>
        </w:rPr>
        <w:t xml:space="preserve"> </w:t>
      </w:r>
      <w:r w:rsidR="00E838EA">
        <w:rPr>
          <w:rFonts w:ascii="Baskerville" w:hAnsi="Baskerville"/>
        </w:rPr>
        <w:t>is</w:t>
      </w:r>
      <w:r w:rsidR="009451F2" w:rsidRPr="00EC044B">
        <w:rPr>
          <w:rFonts w:ascii="Baskerville" w:hAnsi="Baskerville"/>
        </w:rPr>
        <w:t xml:space="preserve"> an opportunity to </w:t>
      </w:r>
      <w:r w:rsidR="00F7137D" w:rsidRPr="00EC044B">
        <w:rPr>
          <w:rFonts w:ascii="Baskerville" w:hAnsi="Baskerville"/>
        </w:rPr>
        <w:t xml:space="preserve">increase confidence in your </w:t>
      </w:r>
      <w:r w:rsidR="00E93A5F" w:rsidRPr="00EC044B">
        <w:rPr>
          <w:rFonts w:ascii="Baskerville" w:hAnsi="Baskerville"/>
        </w:rPr>
        <w:t>p</w:t>
      </w:r>
      <w:r w:rsidR="00010A6E" w:rsidRPr="00EC044B">
        <w:rPr>
          <w:rFonts w:ascii="Baskerville" w:hAnsi="Baskerville"/>
        </w:rPr>
        <w:t xml:space="preserve">ower </w:t>
      </w:r>
      <w:r w:rsidR="00E93A5F" w:rsidRPr="00EC044B">
        <w:rPr>
          <w:rFonts w:ascii="Baskerville" w:hAnsi="Baskerville"/>
        </w:rPr>
        <w:t>calculations</w:t>
      </w:r>
      <w:r w:rsidR="005F38A6" w:rsidRPr="00EC044B">
        <w:rPr>
          <w:rFonts w:ascii="Baskerville" w:hAnsi="Baskerville"/>
        </w:rPr>
        <w:t>,</w:t>
      </w:r>
      <w:r w:rsidR="00365663" w:rsidRPr="00EC044B">
        <w:rPr>
          <w:rFonts w:ascii="Baskerville" w:hAnsi="Baskerville"/>
        </w:rPr>
        <w:t xml:space="preserve"> </w:t>
      </w:r>
      <w:r w:rsidR="00DF59B5" w:rsidRPr="00EC044B">
        <w:rPr>
          <w:rFonts w:ascii="Baskerville" w:hAnsi="Baskerville"/>
        </w:rPr>
        <w:t xml:space="preserve">and </w:t>
      </w:r>
      <w:r w:rsidR="00365663" w:rsidRPr="00EC044B">
        <w:rPr>
          <w:rFonts w:ascii="Baskerville" w:hAnsi="Baskerville"/>
        </w:rPr>
        <w:t>to</w:t>
      </w:r>
      <w:r w:rsidR="00BF3539" w:rsidRPr="00EC044B">
        <w:rPr>
          <w:rFonts w:ascii="Baskerville" w:hAnsi="Baskerville"/>
        </w:rPr>
        <w:t xml:space="preserve"> enhance precision by including measures of all possible predictive covariates.</w:t>
      </w:r>
    </w:p>
    <w:p w14:paraId="2D6460F7" w14:textId="77777777" w:rsidR="00BF3539" w:rsidRPr="00EC044B" w:rsidRDefault="00BF3539" w:rsidP="00806B79">
      <w:pPr>
        <w:ind w:left="720"/>
        <w:rPr>
          <w:rFonts w:ascii="Baskerville" w:hAnsi="Baskerville"/>
        </w:rPr>
      </w:pPr>
    </w:p>
    <w:p w14:paraId="6DB45EC7" w14:textId="0DC3F4CE" w:rsidR="00436DE3" w:rsidRPr="000C15D9" w:rsidRDefault="00436DE3" w:rsidP="000C15D9">
      <w:pPr>
        <w:ind w:left="720"/>
        <w:rPr>
          <w:rFonts w:ascii="Baskerville" w:hAnsi="Baskerville"/>
        </w:rPr>
      </w:pPr>
      <w:r w:rsidRPr="00EC044B">
        <w:rPr>
          <w:rFonts w:ascii="Baskerville" w:hAnsi="Baskerville"/>
        </w:rPr>
        <w:t>Power is</w:t>
      </w:r>
      <w:r w:rsidRPr="00EC044B">
        <w:rPr>
          <w:rFonts w:ascii="Baskerville" w:eastAsia="Times New Roman" w:hAnsi="Baskerville"/>
          <w:color w:val="000000"/>
          <w:shd w:val="clear" w:color="auto" w:fill="FFFFFF"/>
        </w:rPr>
        <w:t xml:space="preserve"> the overall probability that your design will detect an effect if an effect exists</w:t>
      </w:r>
      <w:r w:rsidRPr="00EC044B">
        <w:rPr>
          <w:rFonts w:ascii="Baskerville" w:hAnsi="Baskerville"/>
        </w:rPr>
        <w:t xml:space="preserve">. </w:t>
      </w:r>
      <w:r w:rsidRPr="00EC044B">
        <w:rPr>
          <w:rFonts w:ascii="Baskerville" w:hAnsi="Baskerville"/>
          <w:color w:val="333333"/>
        </w:rPr>
        <w:t xml:space="preserve">Calculating power involves making assumptions about the range of possible effect sizes, the range of possible values of predictive covariates, </w:t>
      </w:r>
      <w:r w:rsidRPr="00EC044B">
        <w:rPr>
          <w:rFonts w:ascii="Baskerville" w:eastAsia="Times New Roman" w:hAnsi="Baskerville"/>
          <w:color w:val="333333"/>
          <w:shd w:val="clear" w:color="auto" w:fill="FFFFFF"/>
        </w:rPr>
        <w:t xml:space="preserve">how many subjects you will include in your experiment, and how many subjects will answer your survey </w:t>
      </w:r>
      <w:r w:rsidRPr="00EC044B">
        <w:rPr>
          <w:rFonts w:ascii="Baskerville" w:hAnsi="Baskerville"/>
          <w:color w:val="333333"/>
        </w:rPr>
        <w:t>[LINK TO POWER GUIDE]. Developing your instrument</w:t>
      </w:r>
      <w:r w:rsidR="00801C0D">
        <w:rPr>
          <w:rFonts w:ascii="Baskerville" w:hAnsi="Baskerville"/>
          <w:color w:val="333333"/>
        </w:rPr>
        <w:t xml:space="preserve"> and sampling procedure</w:t>
      </w:r>
      <w:r w:rsidRPr="00EC044B">
        <w:rPr>
          <w:rFonts w:ascii="Baskerville" w:hAnsi="Baskerville"/>
          <w:color w:val="333333"/>
        </w:rPr>
        <w:t xml:space="preserve"> can significantly improve the accuracy of these assumptions by setting the range of possible values for </w:t>
      </w:r>
      <w:r w:rsidR="000160C1" w:rsidRPr="00EC044B">
        <w:rPr>
          <w:rFonts w:ascii="Baskerville" w:hAnsi="Baskerville"/>
          <w:color w:val="333333"/>
        </w:rPr>
        <w:t xml:space="preserve">covariates and outcome measures. </w:t>
      </w:r>
    </w:p>
    <w:p w14:paraId="07A44B3D" w14:textId="77777777" w:rsidR="00BE220D" w:rsidRPr="00EC044B" w:rsidRDefault="00BE220D" w:rsidP="00806B79">
      <w:pPr>
        <w:ind w:left="720"/>
        <w:rPr>
          <w:rFonts w:ascii="Baskerville" w:hAnsi="Baskerville"/>
        </w:rPr>
      </w:pPr>
    </w:p>
    <w:p w14:paraId="3D777438" w14:textId="0AC58C5C" w:rsidR="000160C1" w:rsidRPr="00EC044B" w:rsidRDefault="009D59E8" w:rsidP="00806B79">
      <w:pPr>
        <w:ind w:left="720"/>
        <w:rPr>
          <w:rFonts w:ascii="Baskerville" w:hAnsi="Baskerville"/>
          <w:color w:val="333333"/>
        </w:rPr>
      </w:pPr>
      <w:r w:rsidRPr="00EC044B">
        <w:rPr>
          <w:rFonts w:ascii="Baskerville" w:hAnsi="Baskerville"/>
          <w:color w:val="333333"/>
        </w:rPr>
        <w:t>The best</w:t>
      </w:r>
      <w:r w:rsidR="00301BD3" w:rsidRPr="00EC044B">
        <w:rPr>
          <w:rFonts w:ascii="Baskerville" w:hAnsi="Baskerville"/>
          <w:color w:val="333333"/>
        </w:rPr>
        <w:t xml:space="preserve"> </w:t>
      </w:r>
      <w:r w:rsidR="00CC3210" w:rsidRPr="00EC044B">
        <w:rPr>
          <w:rFonts w:ascii="Baskerville" w:hAnsi="Baskerville"/>
          <w:color w:val="333333"/>
        </w:rPr>
        <w:t xml:space="preserve">PAPs </w:t>
      </w:r>
      <w:r w:rsidR="00301BD3" w:rsidRPr="00EC044B">
        <w:rPr>
          <w:rFonts w:ascii="Baskerville" w:hAnsi="Baskerville"/>
          <w:color w:val="333333"/>
        </w:rPr>
        <w:t xml:space="preserve">include a mapping between survey measures (questions) and each equation of interest that will eventually be estimated. </w:t>
      </w:r>
      <w:r w:rsidR="00E838EA">
        <w:rPr>
          <w:rFonts w:ascii="Baskerville" w:hAnsi="Baskerville"/>
          <w:color w:val="333333"/>
        </w:rPr>
        <w:t>Completing this</w:t>
      </w:r>
      <w:r w:rsidR="00F011D8" w:rsidRPr="00EC044B">
        <w:rPr>
          <w:rFonts w:ascii="Baskerville" w:hAnsi="Baskerville"/>
          <w:color w:val="333333"/>
        </w:rPr>
        <w:t xml:space="preserve"> exercise </w:t>
      </w:r>
      <w:r w:rsidR="00E838EA">
        <w:rPr>
          <w:rFonts w:ascii="Baskerville" w:hAnsi="Baskerville"/>
          <w:color w:val="333333"/>
        </w:rPr>
        <w:t xml:space="preserve">as you develop your survey </w:t>
      </w:r>
      <w:r w:rsidR="00F011D8" w:rsidRPr="00EC044B">
        <w:rPr>
          <w:rFonts w:ascii="Baskerville" w:hAnsi="Baskerville"/>
          <w:color w:val="333333"/>
        </w:rPr>
        <w:t>ensures</w:t>
      </w:r>
      <w:r w:rsidR="00271076" w:rsidRPr="00EC044B">
        <w:rPr>
          <w:rFonts w:ascii="Baskerville" w:hAnsi="Baskerville"/>
          <w:color w:val="333333"/>
        </w:rPr>
        <w:t xml:space="preserve"> you have included </w:t>
      </w:r>
      <w:ins w:id="29" w:author="Donald Green" w:date="2017-01-04T18:52:00Z">
        <w:r w:rsidR="00C86293">
          <w:rPr>
            <w:rFonts w:ascii="Baskerville" w:hAnsi="Baskerville"/>
            <w:color w:val="333333"/>
          </w:rPr>
          <w:t xml:space="preserve">necessary </w:t>
        </w:r>
      </w:ins>
      <w:del w:id="30" w:author="Donald Green" w:date="2017-01-04T18:52:00Z">
        <w:r w:rsidR="00271076" w:rsidRPr="00EC044B" w:rsidDel="00C86293">
          <w:rPr>
            <w:rFonts w:ascii="Baskerville" w:hAnsi="Baskerville"/>
            <w:color w:val="333333"/>
          </w:rPr>
          <w:delText>all possible</w:delText>
        </w:r>
        <w:r w:rsidR="00C54930" w:rsidRPr="00EC044B" w:rsidDel="00C86293">
          <w:rPr>
            <w:rFonts w:ascii="Baskerville" w:hAnsi="Baskerville"/>
            <w:color w:val="333333"/>
          </w:rPr>
          <w:delText xml:space="preserve"> </w:delText>
        </w:r>
      </w:del>
      <w:r w:rsidR="008C2E73">
        <w:rPr>
          <w:rFonts w:ascii="Baskerville" w:hAnsi="Baskerville"/>
          <w:color w:val="333333"/>
        </w:rPr>
        <w:t xml:space="preserve">survey-based </w:t>
      </w:r>
      <w:r w:rsidR="00271076" w:rsidRPr="00EC044B">
        <w:rPr>
          <w:rFonts w:ascii="Baskerville" w:hAnsi="Baskerville"/>
          <w:color w:val="333333"/>
        </w:rPr>
        <w:t>covariates and</w:t>
      </w:r>
      <w:r w:rsidR="00C54930" w:rsidRPr="00EC044B">
        <w:rPr>
          <w:rFonts w:ascii="Baskerville" w:hAnsi="Baskerville"/>
          <w:color w:val="333333"/>
        </w:rPr>
        <w:t xml:space="preserve"> alternative outcome measures</w:t>
      </w:r>
      <w:r w:rsidR="00271076" w:rsidRPr="00EC044B">
        <w:rPr>
          <w:rStyle w:val="FootnoteReference"/>
          <w:rFonts w:ascii="Baskerville" w:hAnsi="Baskerville"/>
          <w:color w:val="333333"/>
        </w:rPr>
        <w:footnoteReference w:id="2"/>
      </w:r>
      <w:r w:rsidR="00CD7EF5" w:rsidRPr="00EC044B">
        <w:rPr>
          <w:rFonts w:ascii="Baskerville" w:hAnsi="Baskerville"/>
          <w:color w:val="333333"/>
        </w:rPr>
        <w:t>.</w:t>
      </w:r>
      <w:r w:rsidR="00A55381" w:rsidRPr="00EC044B">
        <w:rPr>
          <w:rFonts w:ascii="Baskerville" w:hAnsi="Baskerville"/>
          <w:color w:val="333333"/>
        </w:rPr>
        <w:t xml:space="preserve"> </w:t>
      </w:r>
    </w:p>
    <w:p w14:paraId="1724C4E9" w14:textId="77777777" w:rsidR="001E6A6B" w:rsidRPr="00EC044B" w:rsidRDefault="001E6A6B" w:rsidP="00806B79">
      <w:pPr>
        <w:ind w:left="720"/>
        <w:rPr>
          <w:rFonts w:ascii="Baskerville" w:eastAsia="Times New Roman" w:hAnsi="Baskerville"/>
        </w:rPr>
      </w:pPr>
    </w:p>
    <w:p w14:paraId="649DC6E4" w14:textId="61C65D6F" w:rsidR="00807507" w:rsidRDefault="001E6A6B" w:rsidP="00806B79">
      <w:pPr>
        <w:ind w:left="720"/>
        <w:rPr>
          <w:rFonts w:ascii="Baskerville" w:eastAsia="Times New Roman" w:hAnsi="Baskerville"/>
        </w:rPr>
      </w:pPr>
      <w:r w:rsidRPr="00EC044B">
        <w:rPr>
          <w:rFonts w:ascii="Baskerville" w:eastAsia="Times New Roman" w:hAnsi="Baskerville"/>
        </w:rPr>
        <w:t>A good PAP will also include how you plan to code open ended questions, how</w:t>
      </w:r>
      <w:r w:rsidR="00500ED1">
        <w:rPr>
          <w:rFonts w:ascii="Baskerville" w:eastAsia="Times New Roman" w:hAnsi="Baskerville"/>
        </w:rPr>
        <w:t xml:space="preserve"> you plan to coarsen data, and how you will</w:t>
      </w:r>
      <w:r w:rsidRPr="00EC044B">
        <w:rPr>
          <w:rFonts w:ascii="Baskerville" w:eastAsia="Times New Roman" w:hAnsi="Baskerville"/>
        </w:rPr>
        <w:t xml:space="preserve"> deal with </w:t>
      </w:r>
      <w:proofErr w:type="spellStart"/>
      <w:r w:rsidRPr="00EC044B">
        <w:rPr>
          <w:rFonts w:ascii="Baskerville" w:eastAsia="Times New Roman" w:hAnsi="Baskerville"/>
        </w:rPr>
        <w:t>missingness</w:t>
      </w:r>
      <w:proofErr w:type="spellEnd"/>
      <w:r w:rsidRPr="00EC044B">
        <w:rPr>
          <w:rFonts w:ascii="Baskerville" w:eastAsia="Times New Roman" w:hAnsi="Baskerville"/>
        </w:rPr>
        <w:t xml:space="preserve"> (including power calculations under different levels of </w:t>
      </w:r>
      <w:proofErr w:type="spellStart"/>
      <w:r w:rsidRPr="00EC044B">
        <w:rPr>
          <w:rFonts w:ascii="Baskerville" w:eastAsia="Times New Roman" w:hAnsi="Baskerville"/>
        </w:rPr>
        <w:t>missingness</w:t>
      </w:r>
      <w:proofErr w:type="spellEnd"/>
      <w:r w:rsidRPr="00EC044B">
        <w:rPr>
          <w:rFonts w:ascii="Baskerville" w:eastAsia="Times New Roman" w:hAnsi="Baskerville"/>
        </w:rPr>
        <w:t xml:space="preserve">). </w:t>
      </w:r>
    </w:p>
    <w:p w14:paraId="11FB61CA" w14:textId="77777777" w:rsidR="00500ED1" w:rsidRDefault="00500ED1" w:rsidP="00807507">
      <w:pPr>
        <w:rPr>
          <w:rFonts w:ascii="Baskerville" w:eastAsia="Times New Roman" w:hAnsi="Baskerville"/>
        </w:rPr>
      </w:pPr>
    </w:p>
    <w:p w14:paraId="73E33C86" w14:textId="77777777" w:rsidR="00500ED1" w:rsidRPr="00EC044B" w:rsidRDefault="00500ED1" w:rsidP="00807507">
      <w:pPr>
        <w:rPr>
          <w:rFonts w:ascii="Baskerville" w:eastAsia="Times New Roman" w:hAnsi="Baskerville"/>
        </w:rPr>
      </w:pPr>
    </w:p>
    <w:p w14:paraId="4640F525" w14:textId="16A3D030" w:rsidR="001E6A6B" w:rsidRPr="00EC044B" w:rsidRDefault="005F0E3A" w:rsidP="00807507">
      <w:pPr>
        <w:pStyle w:val="Heading1"/>
        <w:rPr>
          <w:rFonts w:ascii="Baskerville" w:hAnsi="Baskerville"/>
        </w:rPr>
      </w:pPr>
      <w:bookmarkStart w:id="31" w:name="_Toc470387386"/>
      <w:r w:rsidRPr="00EC044B">
        <w:rPr>
          <w:rFonts w:ascii="Baskerville" w:hAnsi="Baskerville"/>
        </w:rPr>
        <w:t>Collect as much covariate data as possible because p</w:t>
      </w:r>
      <w:r w:rsidR="001E6A6B" w:rsidRPr="00EC044B">
        <w:rPr>
          <w:rFonts w:ascii="Baskerville" w:hAnsi="Baskerville"/>
        </w:rPr>
        <w:t xml:space="preserve">redictive covariates </w:t>
      </w:r>
      <w:r w:rsidR="00436DE3" w:rsidRPr="00EC044B">
        <w:rPr>
          <w:rFonts w:ascii="Baskerville" w:hAnsi="Baskerville"/>
        </w:rPr>
        <w:t xml:space="preserve">= </w:t>
      </w:r>
      <w:r w:rsidR="001E6A6B" w:rsidRPr="00EC044B">
        <w:rPr>
          <w:rFonts w:ascii="Baskerville" w:hAnsi="Baskerville"/>
        </w:rPr>
        <w:t>more precise estimates of treatment effects</w:t>
      </w:r>
      <w:bookmarkEnd w:id="31"/>
    </w:p>
    <w:p w14:paraId="45097185" w14:textId="77777777" w:rsidR="001E6A6B" w:rsidRPr="00EC044B" w:rsidRDefault="001E6A6B" w:rsidP="001E6A6B">
      <w:pPr>
        <w:rPr>
          <w:rFonts w:ascii="Baskerville" w:hAnsi="Baskerville"/>
        </w:rPr>
      </w:pPr>
    </w:p>
    <w:p w14:paraId="3CE75F69" w14:textId="758FEAE3" w:rsidR="008127C0" w:rsidRDefault="00C12F79" w:rsidP="00806B79">
      <w:pPr>
        <w:ind w:left="720"/>
        <w:rPr>
          <w:rFonts w:ascii="Baskerville" w:hAnsi="Baskerville"/>
          <w:color w:val="333333"/>
        </w:rPr>
      </w:pPr>
      <w:r w:rsidRPr="00EC044B">
        <w:rPr>
          <w:rFonts w:ascii="Baskerville" w:hAnsi="Baskerville"/>
          <w:color w:val="333333"/>
        </w:rPr>
        <w:t xml:space="preserve">A </w:t>
      </w:r>
      <w:commentRangeStart w:id="32"/>
      <w:r w:rsidRPr="00EC044B">
        <w:rPr>
          <w:rFonts w:ascii="Baskerville" w:hAnsi="Baskerville"/>
          <w:color w:val="333333"/>
        </w:rPr>
        <w:t>covariate</w:t>
      </w:r>
      <w:commentRangeEnd w:id="32"/>
      <w:r w:rsidR="00C86293">
        <w:rPr>
          <w:rStyle w:val="CommentReference"/>
          <w:rFonts w:asciiTheme="minorHAnsi" w:eastAsiaTheme="minorEastAsia" w:hAnsiTheme="minorHAnsi" w:cstheme="minorBidi"/>
        </w:rPr>
        <w:commentReference w:id="32"/>
      </w:r>
      <w:r w:rsidRPr="00EC044B">
        <w:rPr>
          <w:rFonts w:ascii="Baskerville" w:hAnsi="Baskerville"/>
          <w:color w:val="333333"/>
        </w:rPr>
        <w:t xml:space="preserve"> is an observed </w:t>
      </w:r>
      <w:r w:rsidR="009F11C4" w:rsidRPr="00C47B39">
        <w:rPr>
          <w:rFonts w:ascii="Baskerville" w:hAnsi="Baskerville"/>
          <w:i/>
          <w:color w:val="333333"/>
        </w:rPr>
        <w:t>pre-treatment</w:t>
      </w:r>
      <w:r w:rsidR="009F11C4" w:rsidRPr="00EC044B">
        <w:rPr>
          <w:rFonts w:ascii="Baskerville" w:hAnsi="Baskerville"/>
          <w:color w:val="333333"/>
        </w:rPr>
        <w:t xml:space="preserve"> </w:t>
      </w:r>
      <w:r w:rsidRPr="00EC044B">
        <w:rPr>
          <w:rFonts w:ascii="Baskerville" w:hAnsi="Baskerville"/>
          <w:color w:val="333333"/>
        </w:rPr>
        <w:t xml:space="preserve">characteristic of an experimental subject. </w:t>
      </w:r>
      <w:r w:rsidR="00886474" w:rsidRPr="00EC044B">
        <w:rPr>
          <w:rFonts w:ascii="Baskerville" w:hAnsi="Baskerville"/>
          <w:color w:val="333333"/>
        </w:rPr>
        <w:t>Covariates improve the precision with which you can estimate treatment effects</w:t>
      </w:r>
      <w:r w:rsidR="001D7316" w:rsidRPr="00EC044B">
        <w:rPr>
          <w:rFonts w:ascii="Baskerville" w:hAnsi="Baskerville"/>
          <w:color w:val="333333"/>
        </w:rPr>
        <w:t xml:space="preserve"> by reducing variance</w:t>
      </w:r>
      <w:r w:rsidR="00886474" w:rsidRPr="00EC044B">
        <w:rPr>
          <w:rFonts w:ascii="Baskerville" w:hAnsi="Baskerville"/>
          <w:color w:val="333333"/>
        </w:rPr>
        <w:t xml:space="preserve"> in three ways</w:t>
      </w:r>
      <w:r w:rsidR="00500ED1">
        <w:rPr>
          <w:rFonts w:ascii="Baskerville" w:hAnsi="Baskerville"/>
          <w:color w:val="333333"/>
        </w:rPr>
        <w:t>; c</w:t>
      </w:r>
      <w:r w:rsidR="00886474" w:rsidRPr="00EC044B">
        <w:rPr>
          <w:rFonts w:ascii="Baskerville" w:hAnsi="Baskerville"/>
          <w:color w:val="333333"/>
        </w:rPr>
        <w:t xml:space="preserve">ovariates can be used to rescale your dependent variable, </w:t>
      </w:r>
      <w:r w:rsidR="00804A40" w:rsidRPr="00EC044B">
        <w:rPr>
          <w:rFonts w:ascii="Baskerville" w:hAnsi="Baskerville"/>
          <w:color w:val="333333"/>
        </w:rPr>
        <w:t xml:space="preserve">as controls when </w:t>
      </w:r>
      <w:r w:rsidR="008127C0" w:rsidRPr="00EC044B">
        <w:rPr>
          <w:rFonts w:ascii="Baskerville" w:hAnsi="Baskerville"/>
          <w:color w:val="333333"/>
        </w:rPr>
        <w:t>using regression</w:t>
      </w:r>
      <w:r w:rsidR="00804A40" w:rsidRPr="00EC044B">
        <w:rPr>
          <w:rFonts w:ascii="Baskerville" w:hAnsi="Baskerville"/>
          <w:color w:val="333333"/>
        </w:rPr>
        <w:t xml:space="preserve"> to estimate treatment effects, and to construct blocks in order to conduct blocked random assignment</w:t>
      </w:r>
      <w:r w:rsidR="008127C0" w:rsidRPr="00EC044B">
        <w:rPr>
          <w:rStyle w:val="FootnoteReference"/>
          <w:rFonts w:ascii="Baskerville" w:hAnsi="Baskerville"/>
          <w:color w:val="333333"/>
        </w:rPr>
        <w:footnoteReference w:id="3"/>
      </w:r>
      <w:r w:rsidR="00804A40" w:rsidRPr="00EC044B">
        <w:rPr>
          <w:rFonts w:ascii="Baskerville" w:hAnsi="Baskerville"/>
          <w:color w:val="333333"/>
        </w:rPr>
        <w:t>.</w:t>
      </w:r>
      <w:r w:rsidR="008127C0" w:rsidRPr="00EC044B">
        <w:rPr>
          <w:rStyle w:val="FootnoteReference"/>
          <w:rFonts w:ascii="Baskerville" w:hAnsi="Baskerville"/>
          <w:color w:val="333333"/>
        </w:rPr>
        <w:t xml:space="preserve"> </w:t>
      </w:r>
    </w:p>
    <w:p w14:paraId="7258967A" w14:textId="77777777" w:rsidR="0005100C" w:rsidRDefault="0005100C" w:rsidP="00806B79">
      <w:pPr>
        <w:ind w:left="720"/>
        <w:rPr>
          <w:rFonts w:ascii="Baskerville" w:hAnsi="Baskerville"/>
          <w:color w:val="333333"/>
        </w:rPr>
      </w:pPr>
    </w:p>
    <w:p w14:paraId="1BF39A61" w14:textId="22665FCE" w:rsidR="00C8262C" w:rsidRDefault="0005100C" w:rsidP="0005100C">
      <w:pPr>
        <w:shd w:val="clear" w:color="auto" w:fill="FFFFFF"/>
        <w:spacing w:after="150"/>
        <w:ind w:left="720"/>
        <w:rPr>
          <w:rFonts w:ascii="Baskerville" w:hAnsi="Baskerville"/>
          <w:color w:val="333333"/>
        </w:rPr>
      </w:pPr>
      <w:r w:rsidRPr="00EC044B">
        <w:rPr>
          <w:rFonts w:ascii="Baskerville" w:hAnsi="Baskerville"/>
          <w:color w:val="333333"/>
        </w:rPr>
        <w:t>The larger the predictive power of included covariates, the greater increase in the power of your design</w:t>
      </w:r>
      <w:ins w:id="33" w:author="Donald Green" w:date="2017-01-04T18:54:00Z">
        <w:r w:rsidR="00C86293">
          <w:rPr>
            <w:rFonts w:ascii="Baskerville" w:hAnsi="Baskerville"/>
            <w:color w:val="333333"/>
          </w:rPr>
          <w:t xml:space="preserve"> </w:t>
        </w:r>
      </w:ins>
      <w:del w:id="34" w:author="Donald Green" w:date="2017-01-04T18:54:00Z">
        <w:r w:rsidRPr="00EC044B" w:rsidDel="00C86293">
          <w:rPr>
            <w:rFonts w:ascii="Baskerville" w:hAnsi="Baskerville"/>
            <w:color w:val="333333"/>
          </w:rPr>
          <w:delText xml:space="preserve">, </w:delText>
        </w:r>
      </w:del>
      <w:r w:rsidRPr="00EC044B">
        <w:rPr>
          <w:rFonts w:ascii="Baskerville" w:hAnsi="Baskerville"/>
          <w:color w:val="333333"/>
        </w:rPr>
        <w:t xml:space="preserve">and the precision with which you can estimate effects. If you believe covariates will likely predict outcomes in your experiment, then that is grounds to include them </w:t>
      </w:r>
      <w:r>
        <w:rPr>
          <w:rFonts w:ascii="Baskerville" w:hAnsi="Baskerville"/>
          <w:color w:val="333333"/>
        </w:rPr>
        <w:t>in your survey</w:t>
      </w:r>
      <w:r w:rsidRPr="00EC044B">
        <w:rPr>
          <w:rFonts w:ascii="Baskerville" w:hAnsi="Baskerville"/>
          <w:color w:val="333333"/>
        </w:rPr>
        <w:t>.</w:t>
      </w:r>
      <w:r>
        <w:rPr>
          <w:rFonts w:ascii="Baskerville" w:hAnsi="Baskerville"/>
          <w:color w:val="333333"/>
        </w:rPr>
        <w:t xml:space="preserve"> Simply stated: </w:t>
      </w:r>
      <w:commentRangeStart w:id="35"/>
      <w:r>
        <w:rPr>
          <w:rFonts w:ascii="Baskerville" w:hAnsi="Baskerville"/>
          <w:color w:val="333333"/>
        </w:rPr>
        <w:t xml:space="preserve">the more covariate data you have, the better.  </w:t>
      </w:r>
      <w:r w:rsidRPr="00EC044B">
        <w:rPr>
          <w:rFonts w:ascii="Baskerville" w:hAnsi="Baskerville"/>
          <w:color w:val="333333"/>
        </w:rPr>
        <w:t xml:space="preserve"> </w:t>
      </w:r>
      <w:commentRangeEnd w:id="35"/>
      <w:r w:rsidR="00C86293">
        <w:rPr>
          <w:rStyle w:val="CommentReference"/>
          <w:rFonts w:asciiTheme="minorHAnsi" w:eastAsiaTheme="minorEastAsia" w:hAnsiTheme="minorHAnsi" w:cstheme="minorBidi"/>
        </w:rPr>
        <w:commentReference w:id="35"/>
      </w:r>
    </w:p>
    <w:p w14:paraId="13441564" w14:textId="40512326" w:rsidR="008127C0" w:rsidRPr="00C8262C" w:rsidRDefault="00C8262C" w:rsidP="00806B79">
      <w:pPr>
        <w:shd w:val="clear" w:color="auto" w:fill="FFFFFF"/>
        <w:spacing w:after="150"/>
        <w:ind w:left="720"/>
        <w:rPr>
          <w:rFonts w:ascii="Baskerville" w:hAnsi="Baskerville"/>
          <w:color w:val="333333"/>
        </w:rPr>
      </w:pPr>
      <w:r w:rsidRPr="00EC044B">
        <w:rPr>
          <w:rFonts w:ascii="Baskerville" w:hAnsi="Baskerville"/>
          <w:color w:val="333333"/>
        </w:rPr>
        <w:t xml:space="preserve">Covariates also allow you to conduct sub-group analyses. Heterogeneous effects are not causal, </w:t>
      </w:r>
      <w:r>
        <w:rPr>
          <w:rFonts w:ascii="Baskerville" w:hAnsi="Baskerville"/>
          <w:color w:val="333333"/>
        </w:rPr>
        <w:t xml:space="preserve">and so </w:t>
      </w:r>
      <w:r w:rsidRPr="00EC044B">
        <w:rPr>
          <w:rFonts w:ascii="Baskerville" w:hAnsi="Baskerville"/>
          <w:color w:val="333333"/>
        </w:rPr>
        <w:t>interpretation is limited. Still, understanding how treatment effects vary by attributes can provide you with important clues about mechanisms. The</w:t>
      </w:r>
      <w:r>
        <w:rPr>
          <w:rFonts w:ascii="Baskerville" w:hAnsi="Baskerville"/>
          <w:color w:val="333333"/>
        </w:rPr>
        <w:t xml:space="preserve"> implication for design is </w:t>
      </w:r>
      <w:r w:rsidRPr="00EC044B">
        <w:rPr>
          <w:rFonts w:ascii="Baskerville" w:hAnsi="Baskerville"/>
          <w:color w:val="333333"/>
        </w:rPr>
        <w:t>to include covariates for which you would like to report heterogeneous effects.</w:t>
      </w:r>
    </w:p>
    <w:p w14:paraId="353109F7" w14:textId="77777777" w:rsidR="00812388" w:rsidRPr="00EC044B" w:rsidRDefault="00812388" w:rsidP="001E6A6B">
      <w:pPr>
        <w:shd w:val="clear" w:color="auto" w:fill="FFFFFF"/>
        <w:spacing w:after="150"/>
        <w:rPr>
          <w:rFonts w:ascii="Baskerville" w:hAnsi="Baskerville"/>
          <w:color w:val="333333"/>
        </w:rPr>
      </w:pPr>
    </w:p>
    <w:p w14:paraId="4FB30F01" w14:textId="3C3FCD50" w:rsidR="001E6A6B" w:rsidRPr="00EC044B" w:rsidRDefault="004E2D0B" w:rsidP="00A55381">
      <w:pPr>
        <w:pStyle w:val="Heading2"/>
        <w:rPr>
          <w:rFonts w:ascii="Baskerville" w:hAnsi="Baskerville"/>
        </w:rPr>
      </w:pPr>
      <w:bookmarkStart w:id="36" w:name="_Toc470387387"/>
      <w:r w:rsidRPr="00EC044B">
        <w:rPr>
          <w:rFonts w:ascii="Baskerville" w:hAnsi="Baskerville"/>
        </w:rPr>
        <w:t>Collecting</w:t>
      </w:r>
      <w:r w:rsidR="00A55381" w:rsidRPr="00EC044B">
        <w:rPr>
          <w:rFonts w:ascii="Baskerville" w:hAnsi="Baskerville"/>
        </w:rPr>
        <w:t xml:space="preserve"> covariate data</w:t>
      </w:r>
      <w:bookmarkEnd w:id="36"/>
    </w:p>
    <w:p w14:paraId="35E82889" w14:textId="77777777" w:rsidR="004E2D0B" w:rsidRPr="00EC044B" w:rsidRDefault="004E2D0B" w:rsidP="004E2D0B">
      <w:pPr>
        <w:rPr>
          <w:rFonts w:ascii="Baskerville" w:hAnsi="Baskerville"/>
        </w:rPr>
      </w:pPr>
    </w:p>
    <w:p w14:paraId="2667D634" w14:textId="33F33FE8" w:rsidR="004E2D0B" w:rsidRPr="00EC044B" w:rsidRDefault="00F070A3" w:rsidP="00806B79">
      <w:pPr>
        <w:ind w:left="720"/>
        <w:rPr>
          <w:rFonts w:ascii="Baskerville" w:hAnsi="Baskerville"/>
        </w:rPr>
      </w:pPr>
      <w:r w:rsidRPr="00EC044B">
        <w:rPr>
          <w:rFonts w:ascii="Baskerville" w:hAnsi="Baskerville"/>
        </w:rPr>
        <w:t xml:space="preserve">In order for covariate data to be used to reduce variance in our estimates of treatment effects, </w:t>
      </w:r>
      <w:ins w:id="37" w:author="Donald Green" w:date="2017-01-04T18:55:00Z">
        <w:r w:rsidR="00C86293">
          <w:rPr>
            <w:rFonts w:ascii="Baskerville" w:hAnsi="Baskerville"/>
          </w:rPr>
          <w:t>they</w:t>
        </w:r>
      </w:ins>
      <w:del w:id="38" w:author="Donald Green" w:date="2017-01-04T18:55:00Z">
        <w:r w:rsidRPr="00EC044B" w:rsidDel="00C86293">
          <w:rPr>
            <w:rFonts w:ascii="Baskerville" w:hAnsi="Baskerville"/>
          </w:rPr>
          <w:delText>it</w:delText>
        </w:r>
      </w:del>
      <w:r w:rsidRPr="00EC044B">
        <w:rPr>
          <w:rFonts w:ascii="Baskerville" w:hAnsi="Baskerville"/>
        </w:rPr>
        <w:t xml:space="preserve"> needs to be unaffected by treatment assignment. The implication</w:t>
      </w:r>
      <w:r w:rsidR="002D45C5">
        <w:rPr>
          <w:rFonts w:ascii="Baskerville" w:hAnsi="Baskerville"/>
        </w:rPr>
        <w:t xml:space="preserve"> for survey design</w:t>
      </w:r>
      <w:r w:rsidRPr="00EC044B">
        <w:rPr>
          <w:rFonts w:ascii="Baskerville" w:hAnsi="Baskerville"/>
        </w:rPr>
        <w:t xml:space="preserve"> is that covariate data </w:t>
      </w:r>
      <w:r w:rsidR="002D45C5">
        <w:rPr>
          <w:rFonts w:ascii="Baskerville" w:hAnsi="Baskerville"/>
        </w:rPr>
        <w:t xml:space="preserve">that could be plausibly affected by treatment </w:t>
      </w:r>
      <w:r w:rsidRPr="00EC044B">
        <w:rPr>
          <w:rFonts w:ascii="Baskerville" w:hAnsi="Baskerville"/>
        </w:rPr>
        <w:t>needs to be either collected</w:t>
      </w:r>
      <w:r w:rsidR="002D45C5">
        <w:rPr>
          <w:rFonts w:ascii="Baskerville" w:hAnsi="Baskerville"/>
        </w:rPr>
        <w:t xml:space="preserve"> before the experiment begins</w:t>
      </w:r>
      <w:r w:rsidRPr="00EC044B">
        <w:rPr>
          <w:rFonts w:ascii="Baskerville" w:hAnsi="Baskerville"/>
        </w:rPr>
        <w:t xml:space="preserve">. </w:t>
      </w:r>
      <w:r w:rsidR="00E338C1" w:rsidRPr="00EC044B">
        <w:rPr>
          <w:rFonts w:ascii="Baskerville" w:hAnsi="Baskerville"/>
        </w:rPr>
        <w:t xml:space="preserve">This means using a baseline for field experiments, and in the case of survey experiments, placing covariate modules before the embedded experiment. </w:t>
      </w:r>
    </w:p>
    <w:p w14:paraId="738AE35F" w14:textId="77777777" w:rsidR="00E338C1" w:rsidRPr="00EC044B" w:rsidRDefault="00E338C1" w:rsidP="00806B79">
      <w:pPr>
        <w:ind w:left="720"/>
        <w:rPr>
          <w:rFonts w:ascii="Baskerville" w:hAnsi="Baskerville"/>
        </w:rPr>
      </w:pPr>
    </w:p>
    <w:p w14:paraId="5465F8D4" w14:textId="6A20F8A9" w:rsidR="001E6A6B" w:rsidRDefault="001E6A6B" w:rsidP="00806B79">
      <w:pPr>
        <w:ind w:left="720"/>
        <w:rPr>
          <w:rFonts w:ascii="Baskerville" w:hAnsi="Baskerville"/>
        </w:rPr>
      </w:pPr>
      <w:r w:rsidRPr="00EC044B">
        <w:rPr>
          <w:rFonts w:ascii="Baskerville" w:hAnsi="Baskerville"/>
        </w:rPr>
        <w:t>Not all covariate information needs to be collected from respondents during the course of the interview. Enumerators can observe subject</w:t>
      </w:r>
      <w:ins w:id="39" w:author="Donald Green" w:date="2017-01-04T18:56:00Z">
        <w:r w:rsidR="00C86293">
          <w:rPr>
            <w:rFonts w:ascii="Baskerville" w:hAnsi="Baskerville"/>
          </w:rPr>
          <w:t>-</w:t>
        </w:r>
      </w:ins>
      <w:del w:id="40" w:author="Donald Green" w:date="2017-01-04T18:56:00Z">
        <w:r w:rsidRPr="00EC044B" w:rsidDel="00C86293">
          <w:rPr>
            <w:rFonts w:ascii="Baskerville" w:hAnsi="Baskerville"/>
          </w:rPr>
          <w:delText xml:space="preserve"> </w:delText>
        </w:r>
      </w:del>
      <w:r w:rsidRPr="00EC044B">
        <w:rPr>
          <w:rFonts w:ascii="Baskerville" w:hAnsi="Baskerville"/>
        </w:rPr>
        <w:t>level covariates (like sex), household level characteristics (like the material</w:t>
      </w:r>
      <w:r w:rsidR="004E2D0B" w:rsidRPr="00EC044B">
        <w:rPr>
          <w:rFonts w:ascii="Baskerville" w:hAnsi="Baskerville"/>
        </w:rPr>
        <w:t xml:space="preserve"> of the roof, a common element of lived poverty indices</w:t>
      </w:r>
      <w:r w:rsidRPr="00EC044B">
        <w:rPr>
          <w:rFonts w:ascii="Baskerville" w:hAnsi="Baskerville"/>
        </w:rPr>
        <w:t>), and village</w:t>
      </w:r>
      <w:ins w:id="41" w:author="Donald Green" w:date="2017-01-04T18:56:00Z">
        <w:r w:rsidR="00C86293">
          <w:rPr>
            <w:rFonts w:ascii="Baskerville" w:hAnsi="Baskerville"/>
          </w:rPr>
          <w:t>-</w:t>
        </w:r>
      </w:ins>
      <w:del w:id="42" w:author="Donald Green" w:date="2017-01-04T18:56:00Z">
        <w:r w:rsidRPr="00EC044B" w:rsidDel="00C86293">
          <w:rPr>
            <w:rFonts w:ascii="Baskerville" w:hAnsi="Baskerville"/>
          </w:rPr>
          <w:delText xml:space="preserve"> </w:delText>
        </w:r>
      </w:del>
      <w:r w:rsidRPr="00EC044B">
        <w:rPr>
          <w:rFonts w:ascii="Baskerville" w:hAnsi="Baskerville"/>
        </w:rPr>
        <w:t xml:space="preserve">level characteristics (like the availability of water and electricity). </w:t>
      </w:r>
    </w:p>
    <w:p w14:paraId="48865A0C" w14:textId="77777777" w:rsidR="006D6AE9" w:rsidRDefault="006D6AE9" w:rsidP="00806B79">
      <w:pPr>
        <w:ind w:left="720"/>
        <w:rPr>
          <w:rFonts w:ascii="Baskerville" w:hAnsi="Baskerville"/>
        </w:rPr>
      </w:pPr>
    </w:p>
    <w:p w14:paraId="673EC436" w14:textId="78384C56" w:rsidR="006D6AE9" w:rsidRPr="00EC044B" w:rsidRDefault="006D6AE9" w:rsidP="00806B79">
      <w:pPr>
        <w:ind w:left="720"/>
        <w:rPr>
          <w:rFonts w:ascii="Baskerville" w:hAnsi="Baskerville"/>
        </w:rPr>
      </w:pPr>
      <w:r>
        <w:rPr>
          <w:rFonts w:ascii="Baskerville" w:hAnsi="Baskerville"/>
        </w:rPr>
        <w:t>There are many standard measures of covariates. Using an existing measure increases confidence,</w:t>
      </w:r>
      <w:r w:rsidR="00085F67">
        <w:rPr>
          <w:rFonts w:ascii="Baskerville" w:hAnsi="Baskerville"/>
        </w:rPr>
        <w:t xml:space="preserve"> external validity,</w:t>
      </w:r>
      <w:r>
        <w:rPr>
          <w:rFonts w:ascii="Baskerville" w:hAnsi="Baskerville"/>
        </w:rPr>
        <w:t xml:space="preserve"> and allows for easy comparisons across studies. </w:t>
      </w:r>
    </w:p>
    <w:p w14:paraId="665126FC" w14:textId="77777777" w:rsidR="00C510FC" w:rsidRPr="00EC044B" w:rsidRDefault="00C510FC" w:rsidP="00C12F79">
      <w:pPr>
        <w:rPr>
          <w:rFonts w:ascii="Baskerville" w:hAnsi="Baskerville"/>
        </w:rPr>
      </w:pPr>
    </w:p>
    <w:p w14:paraId="0E9383CF" w14:textId="77777777" w:rsidR="00B030D9" w:rsidRPr="00EC044B" w:rsidRDefault="00B030D9" w:rsidP="00B030D9">
      <w:pPr>
        <w:pStyle w:val="ListParagraph"/>
        <w:rPr>
          <w:rFonts w:ascii="Baskerville" w:hAnsi="Baskerville"/>
        </w:rPr>
      </w:pPr>
    </w:p>
    <w:p w14:paraId="3D02E25F" w14:textId="77777777" w:rsidR="0064066A" w:rsidRPr="00527C1D" w:rsidRDefault="0064066A" w:rsidP="00527C1D">
      <w:pPr>
        <w:rPr>
          <w:rFonts w:ascii="Baskerville" w:hAnsi="Baskerville"/>
        </w:rPr>
      </w:pPr>
    </w:p>
    <w:p w14:paraId="4C118F26" w14:textId="5F803FEF" w:rsidR="00E338C1" w:rsidRPr="00EC044B" w:rsidRDefault="0064066A" w:rsidP="007E7FFE">
      <w:pPr>
        <w:pStyle w:val="Heading1"/>
        <w:rPr>
          <w:rFonts w:ascii="Baskerville" w:hAnsi="Baskerville"/>
        </w:rPr>
      </w:pPr>
      <w:bookmarkStart w:id="43" w:name="_Toc470387388"/>
      <w:r>
        <w:rPr>
          <w:rFonts w:ascii="Baskerville" w:hAnsi="Baskerville"/>
        </w:rPr>
        <w:t>B</w:t>
      </w:r>
      <w:r w:rsidR="00345911" w:rsidRPr="00EC044B">
        <w:rPr>
          <w:rFonts w:ascii="Baskerville" w:hAnsi="Baskerville"/>
        </w:rPr>
        <w:t>ehavioral measures are almost always better</w:t>
      </w:r>
      <w:bookmarkEnd w:id="43"/>
      <w:r w:rsidR="00345911" w:rsidRPr="00EC044B">
        <w:rPr>
          <w:rFonts w:ascii="Baskerville" w:hAnsi="Baskerville"/>
        </w:rPr>
        <w:t xml:space="preserve">  </w:t>
      </w:r>
    </w:p>
    <w:p w14:paraId="33BE012D" w14:textId="77777777" w:rsidR="00E7444E" w:rsidRPr="00AA01B2" w:rsidRDefault="00E7444E" w:rsidP="000645E1">
      <w:pPr>
        <w:rPr>
          <w:rFonts w:ascii="Baskerville" w:hAnsi="Baskerville"/>
        </w:rPr>
      </w:pPr>
    </w:p>
    <w:p w14:paraId="32B32B68" w14:textId="70D0D9D8" w:rsidR="0064066A" w:rsidRDefault="00A66750" w:rsidP="00D96F22">
      <w:pPr>
        <w:ind w:left="360"/>
        <w:rPr>
          <w:rFonts w:ascii="Baskerville" w:hAnsi="Baskerville"/>
        </w:rPr>
      </w:pPr>
      <w:r>
        <w:rPr>
          <w:rFonts w:ascii="Baskerville" w:hAnsi="Baskerville"/>
        </w:rPr>
        <w:t>As social scientists, we</w:t>
      </w:r>
      <w:r w:rsidR="0064066A">
        <w:rPr>
          <w:rFonts w:ascii="Baskerville" w:hAnsi="Baskerville"/>
        </w:rPr>
        <w:t xml:space="preserve"> ultimately</w:t>
      </w:r>
      <w:r>
        <w:rPr>
          <w:rFonts w:ascii="Baskerville" w:hAnsi="Baskerville"/>
        </w:rPr>
        <w:t xml:space="preserve"> care</w:t>
      </w:r>
      <w:r w:rsidR="0064066A">
        <w:rPr>
          <w:rFonts w:ascii="Baskerville" w:hAnsi="Baskerville"/>
        </w:rPr>
        <w:t xml:space="preserve"> about attitudes and beliefs because we expect they drive behavior. The </w:t>
      </w:r>
      <w:r w:rsidR="00FD03B1">
        <w:rPr>
          <w:rFonts w:ascii="Baskerville" w:hAnsi="Baskerville"/>
        </w:rPr>
        <w:t>mapping of attitudes to behaviors, however, is often less coherent than we might expect</w:t>
      </w:r>
      <w:r w:rsidR="0064066A">
        <w:rPr>
          <w:rFonts w:ascii="Baskerville" w:hAnsi="Baskerville"/>
        </w:rPr>
        <w:t xml:space="preserve">. For example, a respondent might be willing to express dissatisfaction with an authoritarian regime in the context of a survey, but entirely unwilling to join a protest. Therefore, making claims about the link between attitudes and behaviors involves some assumption about the costs of behaviors, which are unknown to the researcher. Within the context of a survey, however, there are </w:t>
      </w:r>
      <w:r w:rsidR="00E72EE1">
        <w:rPr>
          <w:rFonts w:ascii="Baskerville" w:hAnsi="Baskerville"/>
        </w:rPr>
        <w:t>more opportunities than you might expect to</w:t>
      </w:r>
      <w:r w:rsidR="0064066A">
        <w:rPr>
          <w:rFonts w:ascii="Baskerville" w:hAnsi="Baskerville"/>
        </w:rPr>
        <w:t xml:space="preserve"> </w:t>
      </w:r>
      <w:r w:rsidR="00E72EE1">
        <w:rPr>
          <w:rFonts w:ascii="Baskerville" w:hAnsi="Baskerville"/>
        </w:rPr>
        <w:t xml:space="preserve">inexpensively and </w:t>
      </w:r>
      <w:r w:rsidR="00190D14">
        <w:rPr>
          <w:rFonts w:ascii="Baskerville" w:hAnsi="Baskerville"/>
        </w:rPr>
        <w:t xml:space="preserve">directly measure </w:t>
      </w:r>
      <w:r w:rsidR="007C12F1">
        <w:rPr>
          <w:rFonts w:ascii="Baskerville" w:hAnsi="Baskerville"/>
        </w:rPr>
        <w:t>respondent’s</w:t>
      </w:r>
      <w:r w:rsidR="00D96F22">
        <w:rPr>
          <w:rFonts w:ascii="Baskerville" w:hAnsi="Baskerville"/>
        </w:rPr>
        <w:t xml:space="preserve"> behaviors</w:t>
      </w:r>
      <w:r w:rsidR="00190D14">
        <w:rPr>
          <w:rFonts w:ascii="Baskerville" w:hAnsi="Baskerville"/>
        </w:rPr>
        <w:t xml:space="preserve">. </w:t>
      </w:r>
    </w:p>
    <w:p w14:paraId="1E9506E8" w14:textId="77777777" w:rsidR="0064066A" w:rsidRDefault="0064066A" w:rsidP="00AA01B2">
      <w:pPr>
        <w:ind w:left="360"/>
        <w:rPr>
          <w:rFonts w:ascii="Baskerville" w:hAnsi="Baskerville"/>
        </w:rPr>
      </w:pPr>
    </w:p>
    <w:p w14:paraId="15360A62" w14:textId="5876FF9E" w:rsidR="00B25043" w:rsidRDefault="00BE61EB" w:rsidP="00EE27F4">
      <w:pPr>
        <w:ind w:left="360"/>
        <w:rPr>
          <w:rFonts w:eastAsia="Times New Roman"/>
        </w:rPr>
      </w:pPr>
      <w:r w:rsidRPr="00AA01B2">
        <w:rPr>
          <w:rFonts w:ascii="Baskerville" w:hAnsi="Baskerville"/>
        </w:rPr>
        <w:t>For example, Lauren Young used a</w:t>
      </w:r>
      <w:r w:rsidR="000C39E3">
        <w:rPr>
          <w:rFonts w:ascii="Baskerville" w:hAnsi="Baskerville"/>
        </w:rPr>
        <w:t xml:space="preserve"> clever</w:t>
      </w:r>
      <w:r w:rsidRPr="00AA01B2">
        <w:rPr>
          <w:rFonts w:ascii="Baskerville" w:hAnsi="Baskerville"/>
        </w:rPr>
        <w:t xml:space="preserve"> </w:t>
      </w:r>
      <w:r w:rsidR="00FD03B1">
        <w:rPr>
          <w:rFonts w:ascii="Baskerville" w:eastAsia="Times New Roman" w:hAnsi="Baskerville"/>
        </w:rPr>
        <w:t>behavioral measure when</w:t>
      </w:r>
      <w:r w:rsidRPr="00AA01B2">
        <w:rPr>
          <w:rFonts w:ascii="Baskerville" w:eastAsia="Times New Roman" w:hAnsi="Baskerville"/>
        </w:rPr>
        <w:t xml:space="preserve"> e</w:t>
      </w:r>
      <w:r w:rsidR="00FD03B1">
        <w:rPr>
          <w:rFonts w:ascii="Baskerville" w:eastAsia="Times New Roman" w:hAnsi="Baskerville"/>
        </w:rPr>
        <w:t>stimating</w:t>
      </w:r>
      <w:r w:rsidRPr="00AA01B2">
        <w:rPr>
          <w:rFonts w:ascii="Baskerville" w:eastAsia="Times New Roman" w:hAnsi="Baskerville"/>
        </w:rPr>
        <w:t xml:space="preserve"> the effect of fear on participation in dissent</w:t>
      </w:r>
      <w:r w:rsidR="00FD03B1">
        <w:rPr>
          <w:rFonts w:ascii="Baskerville" w:eastAsia="Times New Roman" w:hAnsi="Baskerville"/>
        </w:rPr>
        <w:t>. The key outcome in her</w:t>
      </w:r>
      <w:r w:rsidRPr="00AA01B2">
        <w:rPr>
          <w:rFonts w:ascii="Baskerville" w:eastAsia="Times New Roman" w:hAnsi="Baskerville"/>
        </w:rPr>
        <w:t xml:space="preserve"> experiment </w:t>
      </w:r>
      <w:r w:rsidR="00FD03B1">
        <w:rPr>
          <w:rFonts w:ascii="Baskerville" w:eastAsia="Times New Roman" w:hAnsi="Baskerville"/>
        </w:rPr>
        <w:t xml:space="preserve">is </w:t>
      </w:r>
      <w:r w:rsidR="000C39E3">
        <w:rPr>
          <w:rFonts w:ascii="Baskerville" w:eastAsia="Times New Roman" w:hAnsi="Baskerville"/>
        </w:rPr>
        <w:t xml:space="preserve">the </w:t>
      </w:r>
      <w:r w:rsidRPr="00AA01B2">
        <w:rPr>
          <w:rFonts w:ascii="Baskerville" w:eastAsia="Times New Roman" w:hAnsi="Baskerville"/>
        </w:rPr>
        <w:t>willingness of participants to publicly signal support for the opposition in an authoritarian regime. We might believe</w:t>
      </w:r>
      <w:r w:rsidR="00A66750">
        <w:rPr>
          <w:rFonts w:ascii="Baskerville" w:eastAsia="Times New Roman" w:hAnsi="Baskerville"/>
        </w:rPr>
        <w:t xml:space="preserve"> that simply asking respondents </w:t>
      </w:r>
      <w:r w:rsidRPr="00AA01B2">
        <w:rPr>
          <w:rFonts w:ascii="Baskerville" w:eastAsia="Times New Roman" w:hAnsi="Baskerville"/>
        </w:rPr>
        <w:t xml:space="preserve">if they support the </w:t>
      </w:r>
      <w:r w:rsidR="007E7FFE" w:rsidRPr="00AA01B2">
        <w:rPr>
          <w:rFonts w:ascii="Baskerville" w:eastAsia="Times New Roman" w:hAnsi="Baskerville"/>
        </w:rPr>
        <w:t xml:space="preserve">regime would not yield truthful responses: </w:t>
      </w:r>
      <w:r w:rsidR="00AA01B2" w:rsidRPr="00AA01B2">
        <w:rPr>
          <w:rFonts w:ascii="Baskerville" w:eastAsia="Times New Roman" w:hAnsi="Baskerville"/>
        </w:rPr>
        <w:t xml:space="preserve">it is relatively low cost to say </w:t>
      </w:r>
      <w:r w:rsidR="00AA01B2">
        <w:rPr>
          <w:rFonts w:ascii="Baskerville" w:eastAsia="Times New Roman" w:hAnsi="Baskerville"/>
        </w:rPr>
        <w:t>“</w:t>
      </w:r>
      <w:r w:rsidR="00A66750">
        <w:rPr>
          <w:rFonts w:ascii="Baskerville" w:eastAsia="Times New Roman" w:hAnsi="Baskerville"/>
        </w:rPr>
        <w:t>no</w:t>
      </w:r>
      <w:ins w:id="44" w:author="Donald Green" w:date="2017-01-04T18:57:00Z">
        <w:r w:rsidR="00C86293">
          <w:rPr>
            <w:rFonts w:ascii="Baskerville" w:eastAsia="Times New Roman" w:hAnsi="Baskerville"/>
          </w:rPr>
          <w:t>,</w:t>
        </w:r>
      </w:ins>
      <w:r w:rsidR="00AA01B2">
        <w:rPr>
          <w:rFonts w:ascii="Baskerville" w:eastAsia="Times New Roman" w:hAnsi="Baskerville"/>
        </w:rPr>
        <w:t>”</w:t>
      </w:r>
      <w:del w:id="45" w:author="Donald Green" w:date="2017-01-04T18:57:00Z">
        <w:r w:rsidR="00FD03B1" w:rsidDel="00C86293">
          <w:rPr>
            <w:rFonts w:ascii="Baskerville" w:eastAsia="Times New Roman" w:hAnsi="Baskerville"/>
          </w:rPr>
          <w:delText>,</w:delText>
        </w:r>
      </w:del>
      <w:r w:rsidR="00A66750">
        <w:rPr>
          <w:rFonts w:ascii="Baskerville" w:eastAsia="Times New Roman" w:hAnsi="Baskerville"/>
        </w:rPr>
        <w:t xml:space="preserve"> or</w:t>
      </w:r>
      <w:r w:rsidR="00FD03B1">
        <w:rPr>
          <w:rFonts w:ascii="Baskerville" w:eastAsia="Times New Roman" w:hAnsi="Baskerville"/>
        </w:rPr>
        <w:t xml:space="preserve"> alternatively,</w:t>
      </w:r>
      <w:r w:rsidR="00A66750">
        <w:rPr>
          <w:rFonts w:ascii="Baskerville" w:eastAsia="Times New Roman" w:hAnsi="Baskerville"/>
        </w:rPr>
        <w:t xml:space="preserve"> the respondent might feel pressure</w:t>
      </w:r>
      <w:r w:rsidR="000C39E3">
        <w:rPr>
          <w:rFonts w:ascii="Baskerville" w:eastAsia="Times New Roman" w:hAnsi="Baskerville"/>
        </w:rPr>
        <w:t xml:space="preserve"> from the researcher</w:t>
      </w:r>
      <w:r w:rsidR="00A66750">
        <w:rPr>
          <w:rFonts w:ascii="Baskerville" w:eastAsia="Times New Roman" w:hAnsi="Baskerville"/>
        </w:rPr>
        <w:t xml:space="preserve"> to say “yes</w:t>
      </w:r>
      <w:ins w:id="46" w:author="Donald Green" w:date="2017-01-04T18:57:00Z">
        <w:r w:rsidR="00C86293">
          <w:rPr>
            <w:rFonts w:ascii="Baskerville" w:eastAsia="Times New Roman" w:hAnsi="Baskerville"/>
          </w:rPr>
          <w:t>.</w:t>
        </w:r>
      </w:ins>
      <w:r w:rsidR="00A66750">
        <w:rPr>
          <w:rFonts w:ascii="Baskerville" w:eastAsia="Times New Roman" w:hAnsi="Baskerville"/>
        </w:rPr>
        <w:t>”</w:t>
      </w:r>
      <w:del w:id="47" w:author="Donald Green" w:date="2017-01-04T18:57:00Z">
        <w:r w:rsidR="00A66750" w:rsidDel="00C86293">
          <w:rPr>
            <w:rFonts w:ascii="Baskerville" w:eastAsia="Times New Roman" w:hAnsi="Baskerville"/>
          </w:rPr>
          <w:delText>.</w:delText>
        </w:r>
      </w:del>
      <w:r w:rsidR="00A66750">
        <w:rPr>
          <w:rFonts w:ascii="Baskerville" w:eastAsia="Times New Roman" w:hAnsi="Baskerville"/>
        </w:rPr>
        <w:t xml:space="preserve"> In order to more accurately measure behavioral change, </w:t>
      </w:r>
      <w:r w:rsidR="00AA01B2" w:rsidRPr="00AA01B2">
        <w:rPr>
          <w:rFonts w:ascii="Baskerville" w:eastAsia="Times New Roman" w:hAnsi="Baskerville"/>
        </w:rPr>
        <w:t>she gave subjects an opportunity to accept a pro-opposition wristband</w:t>
      </w:r>
      <w:r w:rsidR="0012202B">
        <w:rPr>
          <w:rStyle w:val="FootnoteReference"/>
          <w:rFonts w:ascii="Baskerville" w:eastAsia="Times New Roman" w:hAnsi="Baskerville"/>
        </w:rPr>
        <w:footnoteReference w:id="4"/>
      </w:r>
      <w:r w:rsidR="00AA01B2" w:rsidRPr="00AA01B2">
        <w:rPr>
          <w:rFonts w:ascii="Baskerville" w:eastAsia="Times New Roman" w:hAnsi="Baskerville"/>
        </w:rPr>
        <w:t xml:space="preserve">. </w:t>
      </w:r>
      <w:r w:rsidR="000C39E3">
        <w:rPr>
          <w:rFonts w:ascii="Baskerville" w:eastAsia="Times New Roman" w:hAnsi="Baskerville"/>
        </w:rPr>
        <w:t xml:space="preserve">This measure is more convincing </w:t>
      </w:r>
      <w:r w:rsidR="00AA01B2" w:rsidRPr="00AA01B2">
        <w:rPr>
          <w:rFonts w:ascii="Baskerville" w:eastAsia="Times New Roman" w:hAnsi="Baskerville"/>
        </w:rPr>
        <w:t xml:space="preserve">because wearing </w:t>
      </w:r>
      <w:r w:rsidR="00157F0F">
        <w:rPr>
          <w:rFonts w:ascii="Baskerville" w:eastAsia="Times New Roman" w:hAnsi="Baskerville"/>
        </w:rPr>
        <w:t>the wristband is public</w:t>
      </w:r>
      <w:r w:rsidR="000C39E3">
        <w:rPr>
          <w:rFonts w:ascii="Baskerville" w:eastAsia="Times New Roman" w:hAnsi="Baskerville"/>
        </w:rPr>
        <w:t xml:space="preserve"> and potentially costly. The behavioral measure is a</w:t>
      </w:r>
      <w:r w:rsidR="00157F0F">
        <w:rPr>
          <w:rFonts w:ascii="Baskerville" w:eastAsia="Times New Roman" w:hAnsi="Baskerville"/>
        </w:rPr>
        <w:t xml:space="preserve"> </w:t>
      </w:r>
      <w:r w:rsidR="00A66750">
        <w:rPr>
          <w:rFonts w:ascii="Baskerville" w:eastAsia="Times New Roman" w:hAnsi="Baskerville"/>
        </w:rPr>
        <w:t xml:space="preserve">more </w:t>
      </w:r>
      <w:r w:rsidR="00157F0F">
        <w:rPr>
          <w:rFonts w:ascii="Baskerville" w:eastAsia="Times New Roman" w:hAnsi="Baskerville"/>
        </w:rPr>
        <w:t>accurate indicator of</w:t>
      </w:r>
      <w:r w:rsidR="00AA01B2" w:rsidRPr="00AA01B2">
        <w:rPr>
          <w:rFonts w:ascii="Baskerville" w:eastAsia="Times New Roman" w:hAnsi="Baskerville"/>
        </w:rPr>
        <w:t xml:space="preserve"> political behavior in the world</w:t>
      </w:r>
      <w:r w:rsidR="000C39E3">
        <w:rPr>
          <w:rFonts w:ascii="Baskerville" w:eastAsia="Times New Roman" w:hAnsi="Baskerville"/>
        </w:rPr>
        <w:t>.</w:t>
      </w:r>
    </w:p>
    <w:p w14:paraId="616C971B" w14:textId="77777777" w:rsidR="00EE27F4" w:rsidRDefault="00EE27F4" w:rsidP="00EE27F4">
      <w:pPr>
        <w:ind w:left="360"/>
        <w:rPr>
          <w:rFonts w:eastAsia="Times New Roman"/>
        </w:rPr>
      </w:pPr>
    </w:p>
    <w:p w14:paraId="1DDD9809" w14:textId="6A3701C0" w:rsidR="0058587B" w:rsidRDefault="004E114C" w:rsidP="0058587B">
      <w:pPr>
        <w:pStyle w:val="Heading2"/>
        <w:rPr>
          <w:rFonts w:eastAsia="Times New Roman"/>
        </w:rPr>
      </w:pPr>
      <w:bookmarkStart w:id="49" w:name="_Toc470387389"/>
      <w:r>
        <w:rPr>
          <w:rFonts w:eastAsia="Times New Roman"/>
        </w:rPr>
        <w:t>Gathering behavioral data doesn’t have to be expensive. Here is how to develop low-cost measures:</w:t>
      </w:r>
      <w:bookmarkEnd w:id="49"/>
    </w:p>
    <w:p w14:paraId="10A2EB7E" w14:textId="77777777" w:rsidR="0058587B" w:rsidRDefault="0058587B" w:rsidP="0058587B"/>
    <w:p w14:paraId="64E363CB" w14:textId="57E27FDC" w:rsidR="004E114C" w:rsidRPr="004E114C" w:rsidRDefault="0058587B" w:rsidP="004E114C">
      <w:pPr>
        <w:pStyle w:val="ListParagraph"/>
        <w:numPr>
          <w:ilvl w:val="0"/>
          <w:numId w:val="4"/>
        </w:numPr>
        <w:rPr>
          <w:rFonts w:ascii="Baskerville" w:hAnsi="Baskerville"/>
        </w:rPr>
      </w:pPr>
      <w:r w:rsidRPr="004E114C">
        <w:rPr>
          <w:rFonts w:ascii="Baskerville" w:hAnsi="Baskerville"/>
        </w:rPr>
        <w:t xml:space="preserve">Brainstorm a set of </w:t>
      </w:r>
      <w:del w:id="50" w:author="Donald Green" w:date="2017-01-04T18:58:00Z">
        <w:r w:rsidRPr="004E114C" w:rsidDel="00C86293">
          <w:rPr>
            <w:rFonts w:ascii="Baskerville" w:hAnsi="Baskerville"/>
          </w:rPr>
          <w:delText xml:space="preserve">behaviors or </w:delText>
        </w:r>
      </w:del>
      <w:r w:rsidRPr="004E114C">
        <w:rPr>
          <w:rFonts w:ascii="Baskerville" w:hAnsi="Baskerville"/>
        </w:rPr>
        <w:t xml:space="preserve">actions that subjects would </w:t>
      </w:r>
      <w:r w:rsidR="004E114C" w:rsidRPr="004E114C">
        <w:rPr>
          <w:rFonts w:ascii="Baskerville" w:hAnsi="Baskerville"/>
        </w:rPr>
        <w:t>do if the treatment had had an effect</w:t>
      </w:r>
      <w:ins w:id="51" w:author="Donald Green" w:date="2017-01-04T18:58:00Z">
        <w:r w:rsidR="00C86293">
          <w:rPr>
            <w:rFonts w:ascii="Baskerville" w:hAnsi="Baskerville"/>
          </w:rPr>
          <w:t xml:space="preserve"> or</w:t>
        </w:r>
      </w:ins>
      <w:del w:id="52" w:author="Donald Green" w:date="2017-01-04T18:58:00Z">
        <w:r w:rsidR="004E114C" w:rsidRPr="004E114C" w:rsidDel="00C86293">
          <w:rPr>
            <w:rFonts w:ascii="Baskerville" w:hAnsi="Baskerville"/>
          </w:rPr>
          <w:delText>, and</w:delText>
        </w:r>
      </w:del>
      <w:r w:rsidR="004E114C" w:rsidRPr="004E114C">
        <w:rPr>
          <w:rFonts w:ascii="Baskerville" w:hAnsi="Baskerville"/>
        </w:rPr>
        <w:t xml:space="preserve"> would not do in the case that the treatment did not have an effect. It also works to think about behavior on a continuum—i</w:t>
      </w:r>
      <w:ins w:id="53" w:author="Donald Green" w:date="2017-01-04T18:58:00Z">
        <w:r w:rsidR="00C86293">
          <w:rPr>
            <w:rFonts w:ascii="Baskerville" w:hAnsi="Baskerville"/>
          </w:rPr>
          <w:t>.</w:t>
        </w:r>
      </w:ins>
      <w:r w:rsidR="004E114C" w:rsidRPr="004E114C">
        <w:rPr>
          <w:rFonts w:ascii="Baskerville" w:hAnsi="Baskerville"/>
        </w:rPr>
        <w:t>e</w:t>
      </w:r>
      <w:ins w:id="54" w:author="Donald Green" w:date="2017-01-04T18:58:00Z">
        <w:r w:rsidR="00C86293">
          <w:rPr>
            <w:rFonts w:ascii="Baskerville" w:hAnsi="Baskerville"/>
          </w:rPr>
          <w:t>.</w:t>
        </w:r>
      </w:ins>
      <w:r w:rsidR="004E114C" w:rsidRPr="004E114C">
        <w:rPr>
          <w:rFonts w:ascii="Baskerville" w:hAnsi="Baskerville"/>
        </w:rPr>
        <w:t xml:space="preserve">, what would people be </w:t>
      </w:r>
      <w:r w:rsidR="004E114C" w:rsidRPr="004E114C">
        <w:rPr>
          <w:rFonts w:ascii="Baskerville" w:hAnsi="Baskerville"/>
          <w:i/>
        </w:rPr>
        <w:t>more likely</w:t>
      </w:r>
      <w:r w:rsidR="004E114C" w:rsidRPr="004E114C">
        <w:rPr>
          <w:rFonts w:ascii="Baskerville" w:hAnsi="Baskerville"/>
        </w:rPr>
        <w:t xml:space="preserve"> to do if affected, and </w:t>
      </w:r>
      <w:r w:rsidR="004E114C" w:rsidRPr="004E114C">
        <w:rPr>
          <w:rFonts w:ascii="Baskerville" w:hAnsi="Baskerville"/>
          <w:i/>
        </w:rPr>
        <w:t>less likely</w:t>
      </w:r>
      <w:r w:rsidR="004E114C" w:rsidRPr="004E114C">
        <w:rPr>
          <w:rFonts w:ascii="Baskerville" w:hAnsi="Baskerville"/>
        </w:rPr>
        <w:t xml:space="preserve"> to do if not? Local context matters a lot here; rely on your enumerators, local survey staff, or implementation partners to help you think through a set of possibilities. One nice way to think about this is to challenge </w:t>
      </w:r>
      <w:proofErr w:type="gramStart"/>
      <w:r w:rsidR="004E114C" w:rsidRPr="004E114C">
        <w:rPr>
          <w:rFonts w:ascii="Baskerville" w:hAnsi="Baskerville"/>
        </w:rPr>
        <w:t>yourself</w:t>
      </w:r>
      <w:proofErr w:type="gramEnd"/>
      <w:r w:rsidR="004E114C" w:rsidRPr="004E114C">
        <w:rPr>
          <w:rFonts w:ascii="Baskerville" w:hAnsi="Baskerville"/>
        </w:rPr>
        <w:t xml:space="preserve"> to think about “hints</w:t>
      </w:r>
      <w:ins w:id="55" w:author="Donald Green" w:date="2017-01-04T18:58:00Z">
        <w:r w:rsidR="00C86293">
          <w:rPr>
            <w:rFonts w:ascii="Baskerville" w:hAnsi="Baskerville"/>
          </w:rPr>
          <w:t>.</w:t>
        </w:r>
      </w:ins>
      <w:r w:rsidR="004E114C" w:rsidRPr="004E114C">
        <w:rPr>
          <w:rFonts w:ascii="Baskerville" w:hAnsi="Baskerville"/>
        </w:rPr>
        <w:t>”</w:t>
      </w:r>
      <w:del w:id="56" w:author="Donald Green" w:date="2017-01-04T18:58:00Z">
        <w:r w:rsidR="004E114C" w:rsidRPr="004E114C" w:rsidDel="00C86293">
          <w:rPr>
            <w:rFonts w:ascii="Baskerville" w:hAnsi="Baskerville"/>
          </w:rPr>
          <w:delText>.</w:delText>
        </w:r>
      </w:del>
      <w:r w:rsidR="004E114C" w:rsidRPr="004E114C">
        <w:rPr>
          <w:rFonts w:ascii="Baskerville" w:hAnsi="Baskerville"/>
        </w:rPr>
        <w:t xml:space="preserve"> In the above example, we might think about a group of opposition activists wearing wristbands publicly as a “hint” that people are more likely to take risks.</w:t>
      </w:r>
      <w:r w:rsidR="00D04EB0">
        <w:rPr>
          <w:rFonts w:ascii="Baskerville" w:hAnsi="Baskerville"/>
        </w:rPr>
        <w:t xml:space="preserve"> Keep in mind your eventual audience: what behaviors are frequently tracked in the literature you hope to speak to?</w:t>
      </w:r>
      <w:r w:rsidR="00591BDE">
        <w:rPr>
          <w:rFonts w:ascii="Baskerville" w:hAnsi="Baskerville"/>
        </w:rPr>
        <w:t xml:space="preserve"> </w:t>
      </w:r>
    </w:p>
    <w:p w14:paraId="7F0EC427" w14:textId="3397186A" w:rsidR="004E114C" w:rsidRDefault="004E114C" w:rsidP="004E114C">
      <w:pPr>
        <w:pStyle w:val="ListParagraph"/>
        <w:numPr>
          <w:ilvl w:val="0"/>
          <w:numId w:val="4"/>
        </w:numPr>
        <w:rPr>
          <w:rFonts w:ascii="Baskerville" w:hAnsi="Baskerville"/>
        </w:rPr>
      </w:pPr>
      <w:r w:rsidRPr="004E114C">
        <w:rPr>
          <w:rFonts w:ascii="Baskerville" w:hAnsi="Baskerville"/>
        </w:rPr>
        <w:t>Is</w:t>
      </w:r>
      <w:r w:rsidR="00591BDE">
        <w:rPr>
          <w:rFonts w:ascii="Baskerville" w:hAnsi="Baskerville"/>
        </w:rPr>
        <w:t xml:space="preserve">olate the set of behaviors that are feasible </w:t>
      </w:r>
      <w:r w:rsidRPr="004E114C">
        <w:rPr>
          <w:rFonts w:ascii="Baskerville" w:hAnsi="Baskerville"/>
        </w:rPr>
        <w:t>to measure. This will most likely be the set of behaviors that can be immediat</w:t>
      </w:r>
      <w:r w:rsidR="00D04EB0">
        <w:rPr>
          <w:rFonts w:ascii="Baskerville" w:hAnsi="Baskerville"/>
        </w:rPr>
        <w:t xml:space="preserve">ely observed by the enumerator and involve minimal materials. </w:t>
      </w:r>
      <w:r w:rsidR="00591BDE">
        <w:rPr>
          <w:rFonts w:ascii="Baskerville" w:hAnsi="Baskerville"/>
        </w:rPr>
        <w:t>What is the least expensive or costly action that would be associated with the behavioral change you want to detect?</w:t>
      </w:r>
    </w:p>
    <w:p w14:paraId="169A038A" w14:textId="31A17155" w:rsidR="0028614A" w:rsidRPr="004E114C" w:rsidRDefault="0028614A" w:rsidP="004E114C">
      <w:pPr>
        <w:pStyle w:val="ListParagraph"/>
        <w:numPr>
          <w:ilvl w:val="0"/>
          <w:numId w:val="4"/>
        </w:numPr>
        <w:rPr>
          <w:rFonts w:ascii="Baskerville" w:hAnsi="Baskerville"/>
        </w:rPr>
      </w:pPr>
      <w:r>
        <w:rPr>
          <w:rFonts w:ascii="Baskerville" w:hAnsi="Baskerville"/>
        </w:rPr>
        <w:t xml:space="preserve">Ideally, pre-test the measures either with the rest of your survey, or in smaller focus groups. Learning why respondents did or did not behave a certain way will increase confidence in your results. </w:t>
      </w:r>
    </w:p>
    <w:p w14:paraId="161DDAB7" w14:textId="45ED326A" w:rsidR="00376076" w:rsidRDefault="00961652" w:rsidP="001E6A6B">
      <w:pPr>
        <w:pStyle w:val="Heading1"/>
        <w:rPr>
          <w:rFonts w:ascii="Baskerville" w:hAnsi="Baskerville"/>
        </w:rPr>
      </w:pPr>
      <w:bookmarkStart w:id="57" w:name="_Toc470387390"/>
      <w:r>
        <w:rPr>
          <w:rFonts w:ascii="Baskerville" w:hAnsi="Baskerville"/>
        </w:rPr>
        <w:t xml:space="preserve">There are survey methods that </w:t>
      </w:r>
      <w:commentRangeStart w:id="58"/>
      <w:r w:rsidR="00345911" w:rsidRPr="00EC044B">
        <w:rPr>
          <w:rFonts w:ascii="Baskerville" w:hAnsi="Baskerville"/>
        </w:rPr>
        <w:t>accurately</w:t>
      </w:r>
      <w:commentRangeEnd w:id="58"/>
      <w:r w:rsidR="00D552DF">
        <w:rPr>
          <w:rStyle w:val="CommentReference"/>
          <w:rFonts w:asciiTheme="minorHAnsi" w:eastAsiaTheme="minorEastAsia" w:hAnsiTheme="minorHAnsi" w:cstheme="minorBidi"/>
          <w:color w:val="auto"/>
        </w:rPr>
        <w:commentReference w:id="58"/>
      </w:r>
      <w:r w:rsidR="00345911" w:rsidRPr="00EC044B">
        <w:rPr>
          <w:rFonts w:ascii="Baskerville" w:hAnsi="Baskerville"/>
        </w:rPr>
        <w:t xml:space="preserve"> measure sensitive behaviors and attitudes in risky environments</w:t>
      </w:r>
      <w:r w:rsidR="00EE27F4">
        <w:rPr>
          <w:rFonts w:ascii="Baskerville" w:hAnsi="Baskerville"/>
        </w:rPr>
        <w:t xml:space="preserve"> while protecting respondents</w:t>
      </w:r>
      <w:bookmarkEnd w:id="57"/>
    </w:p>
    <w:p w14:paraId="42990718" w14:textId="77777777" w:rsidR="0064066A" w:rsidRDefault="0064066A" w:rsidP="0064066A"/>
    <w:p w14:paraId="6072B06F" w14:textId="45D75BB0" w:rsidR="0064066A" w:rsidRPr="00EC044B" w:rsidRDefault="00F26952" w:rsidP="0064066A">
      <w:pPr>
        <w:ind w:left="360"/>
        <w:rPr>
          <w:rFonts w:ascii="Baskerville" w:hAnsi="Baskerville"/>
        </w:rPr>
      </w:pPr>
      <w:r>
        <w:rPr>
          <w:rFonts w:ascii="Baskerville" w:hAnsi="Baskerville"/>
        </w:rPr>
        <w:t>The estimation</w:t>
      </w:r>
      <w:r w:rsidR="0012202B" w:rsidRPr="00EC044B">
        <w:rPr>
          <w:rFonts w:ascii="Baskerville" w:hAnsi="Baskerville"/>
        </w:rPr>
        <w:t xml:space="preserve"> of treatment effects depends on accurate measures of attitudes and beliefs, which in turn depend on honest responses to survey questions. </w:t>
      </w:r>
      <w:r w:rsidR="0064066A" w:rsidRPr="00EC044B">
        <w:rPr>
          <w:rFonts w:ascii="Baskerville" w:hAnsi="Baskerville"/>
        </w:rPr>
        <w:t>Respondents, in some cases, will answer survey questions</w:t>
      </w:r>
      <w:r w:rsidR="0064066A">
        <w:rPr>
          <w:rFonts w:ascii="Baskerville" w:hAnsi="Baskerville"/>
        </w:rPr>
        <w:t xml:space="preserve"> in the way they believe others in their community would like them to</w:t>
      </w:r>
      <w:r>
        <w:rPr>
          <w:rFonts w:ascii="Baskerville" w:hAnsi="Baskerville"/>
        </w:rPr>
        <w:t>,</w:t>
      </w:r>
      <w:r w:rsidR="0064066A">
        <w:rPr>
          <w:rFonts w:ascii="Baskerville" w:hAnsi="Baskerville"/>
        </w:rPr>
        <w:t xml:space="preserve"> or in the way </w:t>
      </w:r>
      <w:r w:rsidR="0064066A" w:rsidRPr="00EC044B">
        <w:rPr>
          <w:rFonts w:ascii="Baskerville" w:hAnsi="Baskerville"/>
        </w:rPr>
        <w:t>the enumerator or researcher would like them to</w:t>
      </w:r>
      <w:r w:rsidR="0064066A">
        <w:rPr>
          <w:rFonts w:ascii="Baskerville" w:hAnsi="Baskerville"/>
        </w:rPr>
        <w:t>.</w:t>
      </w:r>
      <w:r w:rsidR="0064066A" w:rsidRPr="00EC044B">
        <w:rPr>
          <w:rFonts w:ascii="Baskerville" w:hAnsi="Baskerville"/>
        </w:rPr>
        <w:t xml:space="preserve"> People are more likely to do this when they could face punishment for their true beliefs—from social sanctioning to physical harm. In some instances, respondents may not feel comfortable giving a response at all. If this is the case, your measures will be biased in the direction respondents believe to be “socially desirable</w:t>
      </w:r>
      <w:ins w:id="59" w:author="Donald Green" w:date="2017-01-04T18:59:00Z">
        <w:r w:rsidR="00C86293">
          <w:rPr>
            <w:rFonts w:ascii="Baskerville" w:hAnsi="Baskerville"/>
          </w:rPr>
          <w:t>.</w:t>
        </w:r>
      </w:ins>
      <w:r w:rsidR="0064066A" w:rsidRPr="00EC044B">
        <w:rPr>
          <w:rFonts w:ascii="Baskerville" w:hAnsi="Baskerville"/>
        </w:rPr>
        <w:t>”</w:t>
      </w:r>
      <w:del w:id="60" w:author="Donald Green" w:date="2017-01-04T18:59:00Z">
        <w:r w:rsidR="0064066A" w:rsidRPr="00EC044B" w:rsidDel="00C86293">
          <w:rPr>
            <w:rFonts w:ascii="Baskerville" w:hAnsi="Baskerville"/>
          </w:rPr>
          <w:delText>.</w:delText>
        </w:r>
      </w:del>
      <w:r w:rsidR="0064066A" w:rsidRPr="00EC044B">
        <w:rPr>
          <w:rFonts w:ascii="Baskerville" w:hAnsi="Baskerville"/>
        </w:rPr>
        <w:t xml:space="preserve"> </w:t>
      </w:r>
    </w:p>
    <w:p w14:paraId="2BE31303" w14:textId="77777777" w:rsidR="00066363" w:rsidRPr="00EC044B" w:rsidRDefault="00066363" w:rsidP="00066363">
      <w:pPr>
        <w:rPr>
          <w:rFonts w:ascii="Baskerville" w:hAnsi="Baskerville"/>
        </w:rPr>
      </w:pPr>
    </w:p>
    <w:p w14:paraId="7CFF52E6" w14:textId="71E54002" w:rsidR="00606DFC" w:rsidRPr="000C6B16" w:rsidRDefault="0012202B" w:rsidP="00606DFC">
      <w:pPr>
        <w:ind w:left="360"/>
        <w:rPr>
          <w:rFonts w:ascii="Baskerville" w:eastAsia="Times New Roman" w:hAnsi="Baskerville"/>
        </w:rPr>
      </w:pPr>
      <w:r>
        <w:rPr>
          <w:rFonts w:ascii="Baskerville" w:hAnsi="Baskerville"/>
        </w:rPr>
        <w:t>Social</w:t>
      </w:r>
      <w:r w:rsidR="00066363" w:rsidRPr="00EC044B">
        <w:rPr>
          <w:rFonts w:ascii="Baskerville" w:hAnsi="Baskerville"/>
        </w:rPr>
        <w:t xml:space="preserve"> desirability bias or even worse, risk of harm, makes it difficult to elicit truthful responses in sensi</w:t>
      </w:r>
      <w:r w:rsidR="0078760C" w:rsidRPr="00EC044B">
        <w:rPr>
          <w:rFonts w:ascii="Baskerville" w:hAnsi="Baskerville"/>
        </w:rPr>
        <w:t xml:space="preserve">tive questions on a survey. </w:t>
      </w:r>
      <w:proofErr w:type="gramStart"/>
      <w:ins w:id="61" w:author="Donald Green" w:date="2017-01-04T19:00:00Z">
        <w:r w:rsidR="00C86293">
          <w:rPr>
            <w:rFonts w:ascii="Baskerville" w:hAnsi="Baskerville"/>
          </w:rPr>
          <w:t>A</w:t>
        </w:r>
      </w:ins>
      <w:del w:id="62" w:author="Donald Green" w:date="2017-01-04T19:00:00Z">
        <w:r w:rsidR="00E338C1" w:rsidRPr="00EC044B" w:rsidDel="00C86293">
          <w:rPr>
            <w:rFonts w:ascii="Baskerville" w:hAnsi="Baskerville"/>
          </w:rPr>
          <w:delText>There are a</w:delText>
        </w:r>
      </w:del>
      <w:r w:rsidR="00E338C1" w:rsidRPr="00EC044B">
        <w:rPr>
          <w:rFonts w:ascii="Baskerville" w:hAnsi="Baskerville"/>
        </w:rPr>
        <w:t xml:space="preserve"> class of </w:t>
      </w:r>
      <w:del w:id="63" w:author="Donald Green" w:date="2017-01-04T19:00:00Z">
        <w:r w:rsidR="00E338C1" w:rsidRPr="00EC044B" w:rsidDel="00C86293">
          <w:rPr>
            <w:rFonts w:ascii="Baskerville" w:hAnsi="Baskerville"/>
          </w:rPr>
          <w:delText xml:space="preserve">related </w:delText>
        </w:r>
      </w:del>
      <w:r w:rsidR="00E338C1" w:rsidRPr="00EC044B">
        <w:rPr>
          <w:rFonts w:ascii="Baskerville" w:hAnsi="Baskerville"/>
        </w:rPr>
        <w:t>statistical methods for survey methodology</w:t>
      </w:r>
      <w:del w:id="64" w:author="Donald Green" w:date="2017-01-04T19:00:00Z">
        <w:r w:rsidR="00E338C1" w:rsidRPr="00EC044B" w:rsidDel="00C86293">
          <w:rPr>
            <w:rFonts w:ascii="Baskerville" w:hAnsi="Baskerville"/>
          </w:rPr>
          <w:delText xml:space="preserve"> that</w:delText>
        </w:r>
      </w:del>
      <w:r w:rsidR="00E338C1" w:rsidRPr="00EC044B">
        <w:rPr>
          <w:rFonts w:ascii="Baskerville" w:hAnsi="Baskerville"/>
        </w:rPr>
        <w:t xml:space="preserve"> address</w:t>
      </w:r>
      <w:proofErr w:type="gramEnd"/>
      <w:r w:rsidR="00E338C1" w:rsidRPr="00EC044B">
        <w:rPr>
          <w:rFonts w:ascii="Baskerville" w:hAnsi="Baskerville"/>
        </w:rPr>
        <w:t xml:space="preserve"> this problem. Each method--</w:t>
      </w:r>
      <w:r w:rsidR="00E338C1" w:rsidRPr="00EC044B">
        <w:rPr>
          <w:rFonts w:ascii="Baskerville" w:eastAsia="Times New Roman" w:hAnsi="Baskerville"/>
          <w:color w:val="333332"/>
          <w:shd w:val="clear" w:color="auto" w:fill="FFFFFF"/>
        </w:rPr>
        <w:t> </w:t>
      </w:r>
      <w:r w:rsidR="00E338C1" w:rsidRPr="00EC044B">
        <w:rPr>
          <w:rFonts w:ascii="Baskerville" w:eastAsia="Times New Roman" w:hAnsi="Baskerville"/>
          <w:iCs/>
          <w:color w:val="333332"/>
          <w:shd w:val="clear" w:color="auto" w:fill="FFFFFF"/>
        </w:rPr>
        <w:t>list experiments</w:t>
      </w:r>
      <w:r w:rsidR="00E338C1" w:rsidRPr="00EC044B">
        <w:rPr>
          <w:rFonts w:ascii="Baskerville" w:eastAsia="Times New Roman" w:hAnsi="Baskerville"/>
          <w:color w:val="333332"/>
          <w:shd w:val="clear" w:color="auto" w:fill="FFFFFF"/>
        </w:rPr>
        <w:t>, </w:t>
      </w:r>
      <w:r w:rsidR="00E338C1" w:rsidRPr="00EC044B">
        <w:rPr>
          <w:rFonts w:ascii="Baskerville" w:eastAsia="Times New Roman" w:hAnsi="Baskerville"/>
          <w:iCs/>
          <w:color w:val="333332"/>
          <w:shd w:val="clear" w:color="auto" w:fill="FFFFFF"/>
        </w:rPr>
        <w:t>endorsement experiments</w:t>
      </w:r>
      <w:r w:rsidR="00E338C1" w:rsidRPr="00EC044B">
        <w:rPr>
          <w:rFonts w:ascii="Baskerville" w:eastAsia="Times New Roman" w:hAnsi="Baskerville"/>
          <w:color w:val="333332"/>
          <w:shd w:val="clear" w:color="auto" w:fill="FFFFFF"/>
        </w:rPr>
        <w:t>, and the </w:t>
      </w:r>
      <w:r w:rsidR="00E338C1" w:rsidRPr="00EC044B">
        <w:rPr>
          <w:rFonts w:ascii="Baskerville" w:eastAsia="Times New Roman" w:hAnsi="Baskerville"/>
          <w:iCs/>
          <w:color w:val="333332"/>
          <w:shd w:val="clear" w:color="auto" w:fill="FFFFFF"/>
        </w:rPr>
        <w:t>randomized response technique</w:t>
      </w:r>
      <w:r w:rsidR="00E338C1" w:rsidRPr="00EC044B">
        <w:rPr>
          <w:rFonts w:ascii="Baskerville" w:eastAsia="Times New Roman" w:hAnsi="Baskerville"/>
        </w:rPr>
        <w:t>—</w:t>
      </w:r>
      <w:r w:rsidR="000C6B16">
        <w:rPr>
          <w:rFonts w:ascii="Baskerville" w:eastAsia="Times New Roman" w:hAnsi="Baskerville"/>
        </w:rPr>
        <w:t>works b</w:t>
      </w:r>
      <w:r w:rsidR="00806B79">
        <w:rPr>
          <w:rFonts w:ascii="Baskerville" w:eastAsia="Times New Roman" w:hAnsi="Baskerville"/>
        </w:rPr>
        <w:t xml:space="preserve">y introducing random noise that conceals individual responses. </w:t>
      </w:r>
      <w:r w:rsidR="00606DFC">
        <w:rPr>
          <w:rFonts w:ascii="Baskerville" w:eastAsia="Times New Roman" w:hAnsi="Baskerville"/>
        </w:rPr>
        <w:t>This means that, on the subject side individual responses are hidden from the researcher, and on the researcher side</w:t>
      </w:r>
      <w:r w:rsidR="005B21A3">
        <w:rPr>
          <w:rFonts w:ascii="Baskerville" w:eastAsia="Times New Roman" w:hAnsi="Baskerville"/>
        </w:rPr>
        <w:t xml:space="preserve"> </w:t>
      </w:r>
      <w:r w:rsidR="00B80E0A">
        <w:rPr>
          <w:rFonts w:ascii="Baskerville" w:eastAsia="Times New Roman" w:hAnsi="Baskerville"/>
        </w:rPr>
        <w:t xml:space="preserve">you can only study the responses of groups (not individuals). </w:t>
      </w:r>
    </w:p>
    <w:p w14:paraId="0466FF27" w14:textId="77777777" w:rsidR="00376076" w:rsidRPr="00EC044B" w:rsidRDefault="00376076" w:rsidP="00606DFC">
      <w:pPr>
        <w:rPr>
          <w:rFonts w:ascii="Baskerville" w:eastAsia="Times New Roman" w:hAnsi="Baskerville"/>
        </w:rPr>
      </w:pPr>
    </w:p>
    <w:p w14:paraId="084508FB" w14:textId="7EAA57A2" w:rsidR="00B030D9" w:rsidRDefault="00B120E2" w:rsidP="00806B79">
      <w:pPr>
        <w:ind w:left="360"/>
        <w:rPr>
          <w:rFonts w:ascii="Baskerville" w:eastAsia="Times New Roman" w:hAnsi="Baskerville" w:cs="Arial"/>
          <w:bCs/>
          <w:color w:val="333332"/>
        </w:rPr>
      </w:pPr>
      <w:r w:rsidRPr="00EC044B">
        <w:rPr>
          <w:rFonts w:ascii="Baskerville" w:eastAsia="Times New Roman" w:hAnsi="Baskerville" w:cs="Arial"/>
          <w:bCs/>
          <w:color w:val="333332"/>
        </w:rPr>
        <w:t>In the case that you use one of these methods</w:t>
      </w:r>
      <w:r w:rsidR="00B030D9" w:rsidRPr="00B030D9">
        <w:rPr>
          <w:rFonts w:ascii="Baskerville" w:eastAsia="Times New Roman" w:hAnsi="Baskerville" w:cs="Arial"/>
          <w:bCs/>
          <w:color w:val="333332"/>
        </w:rPr>
        <w:t xml:space="preserve">, </w:t>
      </w:r>
      <w:r w:rsidR="00066363" w:rsidRPr="00EC044B">
        <w:rPr>
          <w:rFonts w:ascii="Baskerville" w:eastAsia="Times New Roman" w:hAnsi="Baskerville" w:cs="Arial"/>
          <w:bCs/>
          <w:color w:val="333332"/>
        </w:rPr>
        <w:t xml:space="preserve">you </w:t>
      </w:r>
      <w:r w:rsidR="00B030D9" w:rsidRPr="00B030D9">
        <w:rPr>
          <w:rFonts w:ascii="Baskerville" w:eastAsia="Times New Roman" w:hAnsi="Baskerville" w:cs="Arial"/>
          <w:bCs/>
          <w:color w:val="333332"/>
        </w:rPr>
        <w:t xml:space="preserve">may </w:t>
      </w:r>
      <w:r w:rsidRPr="00EC044B">
        <w:rPr>
          <w:rFonts w:ascii="Baskerville" w:eastAsia="Times New Roman" w:hAnsi="Baskerville" w:cs="Arial"/>
          <w:bCs/>
          <w:color w:val="333332"/>
        </w:rPr>
        <w:t xml:space="preserve">also </w:t>
      </w:r>
      <w:r w:rsidR="00B030D9" w:rsidRPr="00B030D9">
        <w:rPr>
          <w:rFonts w:ascii="Baskerville" w:eastAsia="Times New Roman" w:hAnsi="Baskerville" w:cs="Arial"/>
          <w:bCs/>
          <w:color w:val="333332"/>
        </w:rPr>
        <w:t>want to include direct survey measures of the same concept or directly measure for at least a sample of the subset to be able to capture the level of reporting bias across direct and list</w:t>
      </w:r>
      <w:r w:rsidRPr="00EC044B">
        <w:rPr>
          <w:rFonts w:ascii="Baskerville" w:eastAsia="Times New Roman" w:hAnsi="Baskerville" w:cs="Arial"/>
          <w:bCs/>
          <w:color w:val="333332"/>
        </w:rPr>
        <w:t xml:space="preserve">/endorsement/randomized response measures. </w:t>
      </w:r>
      <w:ins w:id="65" w:author="Donald Green" w:date="2017-01-04T19:01:00Z">
        <w:r w:rsidR="00D552DF">
          <w:rPr>
            <w:rFonts w:ascii="Baskerville" w:eastAsia="Times New Roman" w:hAnsi="Baskerville" w:cs="Arial"/>
            <w:bCs/>
            <w:color w:val="333332"/>
          </w:rPr>
          <w:t xml:space="preserve"> [ADD CITATIONS]</w:t>
        </w:r>
      </w:ins>
    </w:p>
    <w:p w14:paraId="31B3A652" w14:textId="77777777" w:rsidR="00F26952" w:rsidRDefault="00F26952" w:rsidP="00806B79">
      <w:pPr>
        <w:ind w:left="360"/>
        <w:rPr>
          <w:rFonts w:ascii="Baskerville" w:eastAsia="Times New Roman" w:hAnsi="Baskerville" w:cs="Arial"/>
          <w:bCs/>
          <w:color w:val="333332"/>
        </w:rPr>
      </w:pPr>
    </w:p>
    <w:p w14:paraId="54005C6C" w14:textId="2259923A" w:rsidR="00F26952" w:rsidRDefault="00F26952" w:rsidP="00806B79">
      <w:pPr>
        <w:ind w:left="360"/>
        <w:rPr>
          <w:rFonts w:ascii="Baskerville" w:eastAsia="Times New Roman" w:hAnsi="Baskerville" w:cs="Arial"/>
          <w:bCs/>
          <w:color w:val="333332"/>
        </w:rPr>
      </w:pPr>
      <w:r>
        <w:rPr>
          <w:rFonts w:ascii="Baskerville" w:eastAsia="Times New Roman" w:hAnsi="Baskerville" w:cs="Arial"/>
          <w:bCs/>
          <w:color w:val="333332"/>
        </w:rPr>
        <w:t>LINKS TO LIST EXPERIMENT RESOURCES:</w:t>
      </w:r>
    </w:p>
    <w:p w14:paraId="2CE683C3" w14:textId="760829C7" w:rsidR="00F26952" w:rsidRPr="00EC044B" w:rsidRDefault="007F41E1" w:rsidP="00806B79">
      <w:pPr>
        <w:ind w:left="360"/>
        <w:rPr>
          <w:rFonts w:ascii="Baskerville" w:eastAsia="Times New Roman" w:hAnsi="Baskerville" w:cs="Arial"/>
          <w:bCs/>
          <w:color w:val="333332"/>
        </w:rPr>
      </w:pPr>
      <w:r w:rsidRPr="007F41E1">
        <w:rPr>
          <w:rFonts w:ascii="Baskerville" w:eastAsia="Times New Roman" w:hAnsi="Baskerville" w:cs="Arial"/>
          <w:bCs/>
          <w:color w:val="333332"/>
        </w:rPr>
        <w:t>http://imai.princeton.edu/projects/sensitive.html</w:t>
      </w:r>
    </w:p>
    <w:p w14:paraId="0D3C2E82" w14:textId="77777777" w:rsidR="00066363" w:rsidRPr="00EC044B" w:rsidRDefault="00066363" w:rsidP="00066363">
      <w:pPr>
        <w:rPr>
          <w:rFonts w:ascii="Baskerville" w:hAnsi="Baskerville"/>
        </w:rPr>
      </w:pPr>
    </w:p>
    <w:p w14:paraId="59F0CF93" w14:textId="77777777" w:rsidR="00345911" w:rsidRDefault="00345911" w:rsidP="001E6A6B">
      <w:pPr>
        <w:pStyle w:val="Heading1"/>
        <w:rPr>
          <w:rFonts w:ascii="Baskerville" w:hAnsi="Baskerville"/>
        </w:rPr>
      </w:pPr>
      <w:bookmarkStart w:id="66" w:name="_Toc470387391"/>
      <w:r w:rsidRPr="00EC044B">
        <w:rPr>
          <w:rFonts w:ascii="Baskerville" w:hAnsi="Baskerville"/>
        </w:rPr>
        <w:t>If social desirability bias and/or risk to respondents are not concerns: then use attitudinal measures with these qualities</w:t>
      </w:r>
      <w:bookmarkEnd w:id="66"/>
    </w:p>
    <w:p w14:paraId="38FE0829" w14:textId="77777777" w:rsidR="00F26952" w:rsidRDefault="00F26952" w:rsidP="00F26952"/>
    <w:p w14:paraId="3D3D688D" w14:textId="64478A7F" w:rsidR="00FD644F" w:rsidRDefault="002609E3" w:rsidP="007E7022">
      <w:pPr>
        <w:rPr>
          <w:rFonts w:ascii="Baskerville" w:hAnsi="Baskerville"/>
        </w:rPr>
      </w:pPr>
      <w:r>
        <w:rPr>
          <w:rFonts w:ascii="Baskerville" w:hAnsi="Baskerville"/>
        </w:rPr>
        <w:t>High-</w:t>
      </w:r>
      <w:r w:rsidR="00EC4E21">
        <w:rPr>
          <w:rFonts w:ascii="Baskerville" w:hAnsi="Baskerville"/>
        </w:rPr>
        <w:t xml:space="preserve">quality measures </w:t>
      </w:r>
      <w:r w:rsidR="007E7022">
        <w:rPr>
          <w:rFonts w:ascii="Baskerville" w:hAnsi="Baskerville"/>
        </w:rPr>
        <w:t>share two main characteristics; they are valid and reliable. A v</w:t>
      </w:r>
      <w:r w:rsidR="00F26952" w:rsidRPr="007E7022">
        <w:rPr>
          <w:rFonts w:ascii="Baskerville" w:hAnsi="Baskerville"/>
        </w:rPr>
        <w:t>alid</w:t>
      </w:r>
      <w:r w:rsidR="007E7022">
        <w:rPr>
          <w:rFonts w:ascii="Baskerville" w:hAnsi="Baskerville"/>
        </w:rPr>
        <w:t xml:space="preserve"> </w:t>
      </w:r>
      <w:r w:rsidR="007E7022">
        <w:rPr>
          <w:rFonts w:ascii="Baskerville" w:eastAsia="Times New Roman" w:hAnsi="Baskerville"/>
        </w:rPr>
        <w:t>measure measures</w:t>
      </w:r>
      <w:r w:rsidRPr="007E7022">
        <w:rPr>
          <w:rFonts w:ascii="Baskerville" w:eastAsia="Times New Roman" w:hAnsi="Baskerville"/>
        </w:rPr>
        <w:t xml:space="preserve"> the underlying concept it is intended to </w:t>
      </w:r>
      <w:r w:rsidR="00EC4E21" w:rsidRPr="007E7022">
        <w:rPr>
          <w:rFonts w:ascii="Baskerville" w:eastAsia="Times New Roman" w:hAnsi="Baskerville"/>
        </w:rPr>
        <w:t>capture</w:t>
      </w:r>
      <w:r w:rsidR="004F4AEA" w:rsidRPr="007E7022">
        <w:rPr>
          <w:rFonts w:ascii="Baskerville" w:eastAsia="Times New Roman" w:hAnsi="Baskerville"/>
        </w:rPr>
        <w:t>.</w:t>
      </w:r>
      <w:r w:rsidR="007E7022">
        <w:rPr>
          <w:rFonts w:ascii="Baskerville" w:eastAsia="Times New Roman" w:hAnsi="Baskerville"/>
        </w:rPr>
        <w:t xml:space="preserve"> </w:t>
      </w:r>
      <w:r w:rsidR="007E7022">
        <w:rPr>
          <w:rFonts w:ascii="Baskerville" w:hAnsi="Baskerville"/>
        </w:rPr>
        <w:t>A r</w:t>
      </w:r>
      <w:r w:rsidR="00EC4E21" w:rsidRPr="007E7022">
        <w:rPr>
          <w:rFonts w:ascii="Baskerville" w:hAnsi="Baskerville"/>
        </w:rPr>
        <w:t>eliable</w:t>
      </w:r>
      <w:r w:rsidRPr="007E7022">
        <w:rPr>
          <w:rFonts w:ascii="Baskerville" w:hAnsi="Baskerville"/>
        </w:rPr>
        <w:t xml:space="preserve"> </w:t>
      </w:r>
      <w:r w:rsidR="007E7022">
        <w:rPr>
          <w:rFonts w:ascii="Baskerville" w:hAnsi="Baskerville"/>
        </w:rPr>
        <w:t xml:space="preserve">measure </w:t>
      </w:r>
      <w:del w:id="67" w:author="Donald Green" w:date="2017-01-04T19:02:00Z">
        <w:r w:rsidR="007E7022" w:rsidDel="00930A6B">
          <w:rPr>
            <w:rFonts w:ascii="Baskerville" w:hAnsi="Baskerville"/>
          </w:rPr>
          <w:delText xml:space="preserve">consistently </w:delText>
        </w:r>
      </w:del>
      <w:r w:rsidR="007E7022">
        <w:rPr>
          <w:rFonts w:ascii="Baskerville" w:eastAsia="Times New Roman" w:hAnsi="Baskerville"/>
        </w:rPr>
        <w:t xml:space="preserve">produces the same </w:t>
      </w:r>
      <w:del w:id="68" w:author="Donald Green" w:date="2017-01-04T19:02:00Z">
        <w:r w:rsidR="007E7022" w:rsidDel="00ED1B8F">
          <w:rPr>
            <w:rFonts w:ascii="Baskerville" w:eastAsia="Times New Roman" w:hAnsi="Baskerville"/>
          </w:rPr>
          <w:delText>estimates</w:delText>
        </w:r>
      </w:del>
      <w:ins w:id="69" w:author="Donald Green" w:date="2017-01-04T19:02:00Z">
        <w:r w:rsidR="00ED1B8F">
          <w:rPr>
            <w:rFonts w:ascii="Baskerville" w:eastAsia="Times New Roman" w:hAnsi="Baskerville"/>
          </w:rPr>
          <w:t>measurements</w:t>
        </w:r>
        <w:r w:rsidR="00930A6B">
          <w:rPr>
            <w:rFonts w:ascii="Baskerville" w:eastAsia="Times New Roman" w:hAnsi="Baskerville"/>
          </w:rPr>
          <w:t xml:space="preserve"> when a given quantity is assessed repeatedly</w:t>
        </w:r>
      </w:ins>
      <w:r w:rsidR="004F4AEA" w:rsidRPr="007E7022">
        <w:rPr>
          <w:rFonts w:ascii="Baskerville" w:eastAsia="Times New Roman" w:hAnsi="Baskerville"/>
        </w:rPr>
        <w:t>.</w:t>
      </w:r>
    </w:p>
    <w:p w14:paraId="7842AA18" w14:textId="77777777" w:rsidR="007E7022" w:rsidRPr="007E7022" w:rsidRDefault="007E7022" w:rsidP="007E7022">
      <w:pPr>
        <w:rPr>
          <w:rFonts w:ascii="Baskerville" w:hAnsi="Baskerville"/>
        </w:rPr>
      </w:pPr>
    </w:p>
    <w:p w14:paraId="6B8C11F6" w14:textId="53F7F9B7" w:rsidR="00FD644F" w:rsidRPr="00FD644F" w:rsidRDefault="00FD644F" w:rsidP="00FD644F">
      <w:pPr>
        <w:rPr>
          <w:rFonts w:ascii="Baskerville" w:hAnsi="Baskerville"/>
        </w:rPr>
      </w:pPr>
      <w:r>
        <w:rPr>
          <w:rFonts w:ascii="Baskerville" w:hAnsi="Baskerville"/>
        </w:rPr>
        <w:t xml:space="preserve">Experiments should be “replicable” in the sense that other scientists could run the same experiment in the same context and get the same results. Having a survey with valid and reliable measures </w:t>
      </w:r>
      <w:r w:rsidR="007E7022">
        <w:rPr>
          <w:rFonts w:ascii="Baskerville" w:hAnsi="Baskerville"/>
        </w:rPr>
        <w:t xml:space="preserve">is essential to making this </w:t>
      </w:r>
      <w:r>
        <w:rPr>
          <w:rFonts w:ascii="Baskerville" w:hAnsi="Baskerville"/>
        </w:rPr>
        <w:t xml:space="preserve">possible. </w:t>
      </w:r>
    </w:p>
    <w:p w14:paraId="16D9DBBE" w14:textId="77777777" w:rsidR="002609E3" w:rsidRDefault="002609E3" w:rsidP="00F26952">
      <w:pPr>
        <w:rPr>
          <w:rFonts w:eastAsia="Times New Roman"/>
        </w:rPr>
      </w:pPr>
    </w:p>
    <w:p w14:paraId="788027AF" w14:textId="7FD26E3E" w:rsidR="004F4AEA" w:rsidRDefault="004F4AEA" w:rsidP="00C063EE">
      <w:pPr>
        <w:pStyle w:val="Heading2"/>
        <w:rPr>
          <w:rFonts w:eastAsia="Times New Roman"/>
        </w:rPr>
      </w:pPr>
      <w:bookmarkStart w:id="70" w:name="_Toc470387392"/>
      <w:r w:rsidRPr="004F4AEA">
        <w:rPr>
          <w:rFonts w:eastAsia="Times New Roman"/>
        </w:rPr>
        <w:t>How do you construct questions that accomplish these goals?</w:t>
      </w:r>
      <w:bookmarkEnd w:id="70"/>
    </w:p>
    <w:p w14:paraId="46DC3F27" w14:textId="61811764" w:rsidR="004F4AEA" w:rsidRDefault="00F65515" w:rsidP="00C063EE">
      <w:pPr>
        <w:pStyle w:val="ListParagraph"/>
        <w:numPr>
          <w:ilvl w:val="0"/>
          <w:numId w:val="6"/>
        </w:numPr>
        <w:rPr>
          <w:rFonts w:ascii="Baskerville" w:eastAsia="Times New Roman" w:hAnsi="Baskerville"/>
        </w:rPr>
      </w:pPr>
      <w:r>
        <w:rPr>
          <w:rFonts w:ascii="Baskerville" w:eastAsia="Times New Roman" w:hAnsi="Baskerville"/>
        </w:rPr>
        <w:t xml:space="preserve">Use the simplest possible form of each question, using the most </w:t>
      </w:r>
      <w:proofErr w:type="gramStart"/>
      <w:r>
        <w:rPr>
          <w:rFonts w:ascii="Baskerville" w:eastAsia="Times New Roman" w:hAnsi="Baskerville"/>
        </w:rPr>
        <w:t>widely-understood</w:t>
      </w:r>
      <w:proofErr w:type="gramEnd"/>
      <w:r>
        <w:rPr>
          <w:rFonts w:ascii="Baskerville" w:eastAsia="Times New Roman" w:hAnsi="Baskerville"/>
        </w:rPr>
        <w:t xml:space="preserve"> words. A</w:t>
      </w:r>
      <w:r w:rsidR="007E7022">
        <w:rPr>
          <w:rFonts w:ascii="Baskerville" w:eastAsia="Times New Roman" w:hAnsi="Baskerville"/>
        </w:rPr>
        <w:t xml:space="preserve">void jargon or technical terms, and be </w:t>
      </w:r>
      <w:commentRangeStart w:id="71"/>
      <w:commentRangeStart w:id="72"/>
      <w:r w:rsidR="007E7022">
        <w:rPr>
          <w:rFonts w:ascii="Baskerville" w:eastAsia="Times New Roman" w:hAnsi="Baskerville"/>
        </w:rPr>
        <w:t>straightforward</w:t>
      </w:r>
      <w:commentRangeEnd w:id="71"/>
      <w:r w:rsidR="00B120CF">
        <w:rPr>
          <w:rStyle w:val="CommentReference"/>
        </w:rPr>
        <w:commentReference w:id="71"/>
      </w:r>
      <w:commentRangeEnd w:id="72"/>
      <w:r w:rsidR="00792600">
        <w:rPr>
          <w:rStyle w:val="CommentReference"/>
        </w:rPr>
        <w:commentReference w:id="72"/>
      </w:r>
      <w:r w:rsidR="007E7022">
        <w:rPr>
          <w:rFonts w:ascii="Baskerville" w:eastAsia="Times New Roman" w:hAnsi="Baskerville"/>
        </w:rPr>
        <w:t xml:space="preserve">. </w:t>
      </w:r>
    </w:p>
    <w:p w14:paraId="57B13A7F" w14:textId="306B4F84" w:rsidR="00F65515" w:rsidRDefault="00F65515" w:rsidP="00C063EE">
      <w:pPr>
        <w:pStyle w:val="ListParagraph"/>
        <w:numPr>
          <w:ilvl w:val="0"/>
          <w:numId w:val="6"/>
        </w:numPr>
        <w:rPr>
          <w:rFonts w:ascii="Baskerville" w:eastAsia="Times New Roman" w:hAnsi="Baskerville"/>
        </w:rPr>
      </w:pPr>
      <w:r>
        <w:rPr>
          <w:rFonts w:ascii="Baskerville" w:eastAsia="Times New Roman" w:hAnsi="Baskerville"/>
        </w:rPr>
        <w:t>Be specific, such that if the question were to be lifted from the section and asked without context you would get the same response.</w:t>
      </w:r>
      <w:r w:rsidR="007E7022">
        <w:rPr>
          <w:rFonts w:ascii="Baskerville" w:eastAsia="Times New Roman" w:hAnsi="Baskerville"/>
        </w:rPr>
        <w:t xml:space="preserve"> </w:t>
      </w:r>
    </w:p>
    <w:p w14:paraId="1C084C75" w14:textId="7C9EB4B1" w:rsidR="00F65515" w:rsidRDefault="00F65515" w:rsidP="00C063EE">
      <w:pPr>
        <w:pStyle w:val="ListParagraph"/>
        <w:numPr>
          <w:ilvl w:val="0"/>
          <w:numId w:val="6"/>
        </w:numPr>
        <w:rPr>
          <w:rFonts w:ascii="Baskerville" w:eastAsia="Times New Roman" w:hAnsi="Baskerville"/>
        </w:rPr>
      </w:pPr>
      <w:r>
        <w:rPr>
          <w:rFonts w:ascii="Baskerville" w:eastAsia="Times New Roman" w:hAnsi="Baskerville"/>
        </w:rPr>
        <w:t xml:space="preserve">Provide </w:t>
      </w:r>
      <w:commentRangeStart w:id="73"/>
      <w:r>
        <w:rPr>
          <w:rFonts w:ascii="Baskerville" w:eastAsia="Times New Roman" w:hAnsi="Baskerville"/>
        </w:rPr>
        <w:t>reference frame</w:t>
      </w:r>
      <w:r w:rsidR="007E7022">
        <w:rPr>
          <w:rFonts w:ascii="Baskerville" w:eastAsia="Times New Roman" w:hAnsi="Baskerville"/>
        </w:rPr>
        <w:t>s</w:t>
      </w:r>
      <w:commentRangeEnd w:id="73"/>
      <w:r w:rsidR="00792600">
        <w:rPr>
          <w:rStyle w:val="CommentReference"/>
        </w:rPr>
        <w:commentReference w:id="73"/>
      </w:r>
      <w:r w:rsidR="007E7022">
        <w:rPr>
          <w:rFonts w:ascii="Baskerville" w:eastAsia="Times New Roman" w:hAnsi="Baskerville"/>
        </w:rPr>
        <w:t xml:space="preserve">, </w:t>
      </w:r>
      <w:r>
        <w:rPr>
          <w:rFonts w:ascii="Baskerville" w:eastAsia="Times New Roman" w:hAnsi="Baskerville"/>
        </w:rPr>
        <w:t>particularly for open</w:t>
      </w:r>
      <w:ins w:id="74" w:author="Donald Green" w:date="2017-01-04T19:04:00Z">
        <w:r w:rsidR="00792600">
          <w:rPr>
            <w:rFonts w:ascii="Baskerville" w:eastAsia="Times New Roman" w:hAnsi="Baskerville"/>
          </w:rPr>
          <w:t>-</w:t>
        </w:r>
      </w:ins>
      <w:del w:id="75" w:author="Donald Green" w:date="2017-01-04T19:04:00Z">
        <w:r w:rsidDel="00792600">
          <w:rPr>
            <w:rFonts w:ascii="Baskerville" w:eastAsia="Times New Roman" w:hAnsi="Baskerville"/>
          </w:rPr>
          <w:delText xml:space="preserve"> </w:delText>
        </w:r>
      </w:del>
      <w:r>
        <w:rPr>
          <w:rFonts w:ascii="Baskerville" w:eastAsia="Times New Roman" w:hAnsi="Baskerville"/>
        </w:rPr>
        <w:t xml:space="preserve">ended questions. </w:t>
      </w:r>
      <w:r w:rsidR="007E7022">
        <w:rPr>
          <w:rFonts w:ascii="Baskerville" w:eastAsia="Times New Roman" w:hAnsi="Baskerville"/>
        </w:rPr>
        <w:t xml:space="preserve">It helps to begin </w:t>
      </w:r>
      <w:r>
        <w:rPr>
          <w:rFonts w:ascii="Baskerville" w:eastAsia="Times New Roman" w:hAnsi="Baskerville"/>
        </w:rPr>
        <w:t>the que</w:t>
      </w:r>
      <w:r w:rsidR="007E7022">
        <w:rPr>
          <w:rFonts w:ascii="Baskerville" w:eastAsia="Times New Roman" w:hAnsi="Baskerville"/>
        </w:rPr>
        <w:t>stion by providing a context. For example, you can prime a time period (</w:t>
      </w:r>
      <w:r>
        <w:rPr>
          <w:rFonts w:ascii="Baskerville" w:eastAsia="Times New Roman" w:hAnsi="Baskerville"/>
        </w:rPr>
        <w:t>“</w:t>
      </w:r>
      <w:r w:rsidR="007E7022">
        <w:rPr>
          <w:rFonts w:ascii="Baskerville" w:eastAsia="Times New Roman" w:hAnsi="Baskerville"/>
        </w:rPr>
        <w:t>T</w:t>
      </w:r>
      <w:r>
        <w:rPr>
          <w:rFonts w:ascii="Baskerville" w:eastAsia="Times New Roman" w:hAnsi="Baskerville"/>
        </w:rPr>
        <w:t>hinking of the last year: has your income been better, the same, or worse?”</w:t>
      </w:r>
      <w:r w:rsidR="007E7022">
        <w:rPr>
          <w:rFonts w:ascii="Baskerville" w:eastAsia="Times New Roman" w:hAnsi="Baskerville"/>
        </w:rPr>
        <w:t>), or a place (</w:t>
      </w:r>
      <w:r>
        <w:rPr>
          <w:rFonts w:ascii="Baskerville" w:eastAsia="Times New Roman" w:hAnsi="Baskerville"/>
        </w:rPr>
        <w:t>“</w:t>
      </w:r>
      <w:r w:rsidR="007E7022">
        <w:rPr>
          <w:rFonts w:ascii="Baskerville" w:eastAsia="Times New Roman" w:hAnsi="Baskerville"/>
        </w:rPr>
        <w:t>T</w:t>
      </w:r>
      <w:r>
        <w:rPr>
          <w:rFonts w:ascii="Baskerville" w:eastAsia="Times New Roman" w:hAnsi="Baskerville"/>
        </w:rPr>
        <w:t>hinking of people in this village: have people earned more or less this year as compared to last year?”</w:t>
      </w:r>
      <w:r w:rsidR="007E7022">
        <w:rPr>
          <w:rFonts w:ascii="Baskerville" w:eastAsia="Times New Roman" w:hAnsi="Baskerville"/>
        </w:rPr>
        <w:t>)</w:t>
      </w:r>
    </w:p>
    <w:p w14:paraId="273AF65C" w14:textId="6BAB7B14" w:rsidR="00F65515" w:rsidRDefault="00F65515" w:rsidP="00C063EE">
      <w:pPr>
        <w:pStyle w:val="ListParagraph"/>
        <w:numPr>
          <w:ilvl w:val="0"/>
          <w:numId w:val="6"/>
        </w:numPr>
        <w:rPr>
          <w:rFonts w:ascii="Baskerville" w:eastAsia="Times New Roman" w:hAnsi="Baskerville"/>
        </w:rPr>
      </w:pPr>
      <w:r>
        <w:rPr>
          <w:rFonts w:ascii="Baskerville" w:eastAsia="Times New Roman" w:hAnsi="Baskerville"/>
        </w:rPr>
        <w:t>Avoid measuring multiple things at once</w:t>
      </w:r>
      <w:r w:rsidR="009D7957">
        <w:rPr>
          <w:rFonts w:ascii="Baskerville" w:eastAsia="Times New Roman" w:hAnsi="Baskerville"/>
        </w:rPr>
        <w:t>. For example, the following question measures attitudes about both the president and government concurrently, making it difficult to draw a clear conclusion from the data: “Do you think the president and the government are doing a good job in terms of protecting basic freedoms?”</w:t>
      </w:r>
      <w:del w:id="76" w:author="Donald Green" w:date="2017-01-04T19:04:00Z">
        <w:r w:rsidR="009D7957" w:rsidDel="00792600">
          <w:rPr>
            <w:rFonts w:ascii="Baskerville" w:eastAsia="Times New Roman" w:hAnsi="Baskerville"/>
          </w:rPr>
          <w:delText>.</w:delText>
        </w:r>
      </w:del>
    </w:p>
    <w:p w14:paraId="452ACACB" w14:textId="346925AC" w:rsidR="00E02ED1" w:rsidRDefault="009D7957" w:rsidP="00C063EE">
      <w:pPr>
        <w:pStyle w:val="ListParagraph"/>
        <w:numPr>
          <w:ilvl w:val="0"/>
          <w:numId w:val="6"/>
        </w:numPr>
        <w:rPr>
          <w:rFonts w:ascii="Baskerville" w:eastAsia="Times New Roman" w:hAnsi="Baskerville"/>
        </w:rPr>
      </w:pPr>
      <w:r>
        <w:rPr>
          <w:rFonts w:ascii="Baskerville" w:eastAsia="Times New Roman" w:hAnsi="Baskerville"/>
        </w:rPr>
        <w:t>When constructing response categories, be as comprehensive as possible. I</w:t>
      </w:r>
      <w:r w:rsidR="00E02ED1">
        <w:rPr>
          <w:rFonts w:ascii="Baskerville" w:eastAsia="Times New Roman" w:hAnsi="Baskerville"/>
        </w:rPr>
        <w:t xml:space="preserve">nclude </w:t>
      </w:r>
      <w:r>
        <w:rPr>
          <w:rFonts w:ascii="Baskerville" w:eastAsia="Times New Roman" w:hAnsi="Baskerville"/>
        </w:rPr>
        <w:t>all possible responses. Y</w:t>
      </w:r>
      <w:r w:rsidR="00E02ED1">
        <w:rPr>
          <w:rFonts w:ascii="Baskerville" w:eastAsia="Times New Roman" w:hAnsi="Baskerville"/>
        </w:rPr>
        <w:t xml:space="preserve">ou don’t want </w:t>
      </w:r>
      <w:r>
        <w:rPr>
          <w:rFonts w:ascii="Baskerville" w:eastAsia="Times New Roman" w:hAnsi="Baskerville"/>
        </w:rPr>
        <w:t>to record a lot of “</w:t>
      </w:r>
      <w:r w:rsidR="00E02ED1">
        <w:rPr>
          <w:rFonts w:ascii="Baskerville" w:eastAsia="Times New Roman" w:hAnsi="Baskerville"/>
        </w:rPr>
        <w:t>don’t know</w:t>
      </w:r>
      <w:del w:id="77" w:author="Donald Green" w:date="2017-01-04T19:04:00Z">
        <w:r w:rsidR="00E02ED1" w:rsidDel="00792600">
          <w:rPr>
            <w:rFonts w:ascii="Baskerville" w:eastAsia="Times New Roman" w:hAnsi="Baskerville"/>
          </w:rPr>
          <w:delText>s</w:delText>
        </w:r>
      </w:del>
      <w:r>
        <w:rPr>
          <w:rFonts w:ascii="Baskerville" w:eastAsia="Times New Roman" w:hAnsi="Baskerville"/>
        </w:rPr>
        <w:t>”</w:t>
      </w:r>
      <w:ins w:id="78" w:author="Donald Green" w:date="2017-01-04T19:04:00Z">
        <w:r w:rsidR="00792600">
          <w:rPr>
            <w:rFonts w:ascii="Baskerville" w:eastAsia="Times New Roman" w:hAnsi="Baskerville"/>
          </w:rPr>
          <w:t xml:space="preserve"> responses</w:t>
        </w:r>
      </w:ins>
      <w:r w:rsidR="00E02ED1">
        <w:rPr>
          <w:rFonts w:ascii="Baskerville" w:eastAsia="Times New Roman" w:hAnsi="Baskerville"/>
        </w:rPr>
        <w:t xml:space="preserve"> </w:t>
      </w:r>
      <w:commentRangeStart w:id="79"/>
      <w:r w:rsidR="00E02ED1">
        <w:rPr>
          <w:rFonts w:ascii="Baskerville" w:eastAsia="Times New Roman" w:hAnsi="Baskerville"/>
        </w:rPr>
        <w:t>wher</w:t>
      </w:r>
      <w:r>
        <w:rPr>
          <w:rFonts w:ascii="Baskerville" w:eastAsia="Times New Roman" w:hAnsi="Baskerville"/>
        </w:rPr>
        <w:t>e everyone means the same thing</w:t>
      </w:r>
      <w:commentRangeEnd w:id="79"/>
      <w:r w:rsidR="00792600">
        <w:rPr>
          <w:rStyle w:val="CommentReference"/>
        </w:rPr>
        <w:commentReference w:id="79"/>
      </w:r>
      <w:r>
        <w:rPr>
          <w:rFonts w:ascii="Baskerville" w:eastAsia="Times New Roman" w:hAnsi="Baskerville"/>
        </w:rPr>
        <w:t xml:space="preserve">, and you have missed important information. </w:t>
      </w:r>
      <w:r w:rsidR="00253641">
        <w:rPr>
          <w:rFonts w:ascii="Baskerville" w:eastAsia="Times New Roman" w:hAnsi="Baskerville"/>
        </w:rPr>
        <w:t>See below for a discussion of scales.</w:t>
      </w:r>
    </w:p>
    <w:p w14:paraId="103CAABE" w14:textId="50F773C2" w:rsidR="00E02ED1" w:rsidRPr="00C063EE" w:rsidRDefault="009D7957" w:rsidP="00C063EE">
      <w:pPr>
        <w:pStyle w:val="ListParagraph"/>
        <w:numPr>
          <w:ilvl w:val="0"/>
          <w:numId w:val="6"/>
        </w:numPr>
        <w:rPr>
          <w:rFonts w:ascii="Baskerville" w:eastAsia="Times New Roman" w:hAnsi="Baskerville"/>
        </w:rPr>
      </w:pPr>
      <w:r>
        <w:rPr>
          <w:rFonts w:ascii="Baskerville" w:eastAsia="Times New Roman" w:hAnsi="Baskerville"/>
        </w:rPr>
        <w:t>Keep in mind the concerns with social desirability discussed above; d</w:t>
      </w:r>
      <w:r w:rsidR="00E02ED1">
        <w:rPr>
          <w:rFonts w:ascii="Baskerville" w:eastAsia="Times New Roman" w:hAnsi="Baskerville"/>
        </w:rPr>
        <w:t>on’t lead the respondent</w:t>
      </w:r>
      <w:r>
        <w:rPr>
          <w:rFonts w:ascii="Baskerville" w:eastAsia="Times New Roman" w:hAnsi="Baskerville"/>
        </w:rPr>
        <w:t xml:space="preserve"> </w:t>
      </w:r>
      <w:r w:rsidR="00253641">
        <w:rPr>
          <w:rFonts w:ascii="Baskerville" w:eastAsia="Times New Roman" w:hAnsi="Baskerville"/>
        </w:rPr>
        <w:t xml:space="preserve">towards a certain response. Priming a response will </w:t>
      </w:r>
      <w:commentRangeStart w:id="80"/>
      <w:r w:rsidR="00253641">
        <w:rPr>
          <w:rFonts w:ascii="Baskerville" w:eastAsia="Times New Roman" w:hAnsi="Baskerville"/>
        </w:rPr>
        <w:t xml:space="preserve">bias your data. </w:t>
      </w:r>
      <w:commentRangeEnd w:id="80"/>
      <w:r w:rsidR="00792600">
        <w:rPr>
          <w:rStyle w:val="CommentReference"/>
        </w:rPr>
        <w:commentReference w:id="80"/>
      </w:r>
    </w:p>
    <w:p w14:paraId="1A3564D6" w14:textId="77777777" w:rsidR="00C5162C" w:rsidRDefault="00C5162C" w:rsidP="00C5162C">
      <w:pPr>
        <w:pStyle w:val="Heading1"/>
        <w:rPr>
          <w:rFonts w:ascii="Baskerville" w:hAnsi="Baskerville"/>
        </w:rPr>
      </w:pPr>
      <w:bookmarkStart w:id="81" w:name="_Toc470387393"/>
      <w:r w:rsidRPr="00EC044B">
        <w:rPr>
          <w:rFonts w:ascii="Baskerville" w:hAnsi="Baskerville"/>
        </w:rPr>
        <w:t>Use standard measures in order to assuage external validity concerns</w:t>
      </w:r>
      <w:bookmarkEnd w:id="81"/>
      <w:r w:rsidRPr="00EC044B">
        <w:rPr>
          <w:rFonts w:ascii="Baskerville" w:hAnsi="Baskerville"/>
        </w:rPr>
        <w:t xml:space="preserve"> </w:t>
      </w:r>
    </w:p>
    <w:p w14:paraId="0AE512BE" w14:textId="77777777" w:rsidR="00F26952" w:rsidRDefault="00F26952" w:rsidP="00F26952"/>
    <w:p w14:paraId="65C77369" w14:textId="3DF236E7" w:rsidR="006934DE" w:rsidRPr="006934DE" w:rsidRDefault="006934DE" w:rsidP="00F26952">
      <w:pPr>
        <w:rPr>
          <w:rFonts w:ascii="Baskerville" w:hAnsi="Baskerville"/>
        </w:rPr>
      </w:pPr>
      <w:r w:rsidRPr="006934DE">
        <w:rPr>
          <w:rFonts w:ascii="Baskerville" w:hAnsi="Baskerville"/>
        </w:rPr>
        <w:t>Review in</w:t>
      </w:r>
      <w:r>
        <w:rPr>
          <w:rFonts w:ascii="Baskerville" w:hAnsi="Baskerville"/>
        </w:rPr>
        <w:t xml:space="preserve">struments posted on the EGAP pre-registration archive and regional public opinion </w:t>
      </w:r>
      <w:commentRangeStart w:id="82"/>
      <w:r>
        <w:rPr>
          <w:rFonts w:ascii="Baskerville" w:hAnsi="Baskerville"/>
        </w:rPr>
        <w:t>surveys</w:t>
      </w:r>
      <w:commentRangeEnd w:id="82"/>
      <w:r w:rsidR="00792600">
        <w:rPr>
          <w:rStyle w:val="CommentReference"/>
          <w:rFonts w:asciiTheme="minorHAnsi" w:eastAsiaTheme="minorEastAsia" w:hAnsiTheme="minorHAnsi" w:cstheme="minorBidi"/>
        </w:rPr>
        <w:commentReference w:id="82"/>
      </w:r>
      <w:r>
        <w:rPr>
          <w:rFonts w:ascii="Baskerville" w:hAnsi="Baskerville"/>
        </w:rPr>
        <w:t xml:space="preserve">; most likely someone has </w:t>
      </w:r>
      <w:r w:rsidR="005F038A">
        <w:rPr>
          <w:rFonts w:ascii="Baskerville" w:hAnsi="Baskerville"/>
        </w:rPr>
        <w:t xml:space="preserve">already </w:t>
      </w:r>
      <w:r>
        <w:rPr>
          <w:rFonts w:ascii="Baskerville" w:hAnsi="Baskerville"/>
        </w:rPr>
        <w:t xml:space="preserve">measured </w:t>
      </w:r>
      <w:r w:rsidR="005F038A">
        <w:rPr>
          <w:rFonts w:ascii="Baskerville" w:hAnsi="Baskerville"/>
        </w:rPr>
        <w:t xml:space="preserve">what you want to measure. </w:t>
      </w:r>
      <w:r>
        <w:rPr>
          <w:rFonts w:ascii="Baskerville" w:hAnsi="Baskerville"/>
        </w:rPr>
        <w:t>The critique of experiments often rests on the “portability” of results; we aren’</w:t>
      </w:r>
      <w:r w:rsidR="005F038A">
        <w:rPr>
          <w:rFonts w:ascii="Baskerville" w:hAnsi="Baskerville"/>
        </w:rPr>
        <w:t>t sure if</w:t>
      </w:r>
      <w:r>
        <w:rPr>
          <w:rFonts w:ascii="Baskerville" w:hAnsi="Baskerville"/>
        </w:rPr>
        <w:t xml:space="preserve"> results carry to other contexts. Using common measures is one step towards being able to compare effect sizes</w:t>
      </w:r>
      <w:r w:rsidR="00DC4C7A">
        <w:rPr>
          <w:rFonts w:ascii="Baskerville" w:hAnsi="Baskerville"/>
        </w:rPr>
        <w:t xml:space="preserve"> and underlying populations across contexts. </w:t>
      </w:r>
    </w:p>
    <w:p w14:paraId="3B23AF48" w14:textId="77777777" w:rsidR="00F65515" w:rsidRDefault="00F65515" w:rsidP="00F65515">
      <w:pPr>
        <w:pStyle w:val="Heading1"/>
        <w:rPr>
          <w:rFonts w:ascii="Baskerville" w:hAnsi="Baskerville"/>
        </w:rPr>
      </w:pPr>
      <w:bookmarkStart w:id="83" w:name="_Toc470387394"/>
      <w:r w:rsidRPr="00EC044B">
        <w:rPr>
          <w:rFonts w:ascii="Baskerville" w:hAnsi="Baskerville"/>
        </w:rPr>
        <w:t>You can always coarsen data, but you can’t make coarse data more granular</w:t>
      </w:r>
      <w:bookmarkEnd w:id="83"/>
    </w:p>
    <w:p w14:paraId="630823E3" w14:textId="77777777" w:rsidR="00F65515" w:rsidRDefault="00F65515" w:rsidP="00F65515">
      <w:pPr>
        <w:rPr>
          <w:rFonts w:ascii="Baskerville" w:hAnsi="Baskerville"/>
        </w:rPr>
      </w:pPr>
    </w:p>
    <w:p w14:paraId="4A55A749" w14:textId="35688D6C" w:rsidR="00F65515" w:rsidRDefault="00F65515" w:rsidP="00F65515">
      <w:pPr>
        <w:rPr>
          <w:rFonts w:ascii="Baskerville" w:hAnsi="Baskerville"/>
        </w:rPr>
      </w:pPr>
      <w:r>
        <w:rPr>
          <w:rFonts w:ascii="Baskerville" w:hAnsi="Baskerville"/>
        </w:rPr>
        <w:t xml:space="preserve">As frequently as possible, replace dichotomous </w:t>
      </w:r>
      <w:r w:rsidR="00F863DA">
        <w:rPr>
          <w:rFonts w:ascii="Baskerville" w:hAnsi="Baskerville"/>
        </w:rPr>
        <w:t>response categories with scales. Using ordinal or interval scales will allow you to estimate effect sizes</w:t>
      </w:r>
      <w:r w:rsidR="005831C9">
        <w:rPr>
          <w:rFonts w:ascii="Baskerville" w:hAnsi="Baskerville"/>
        </w:rPr>
        <w:t xml:space="preserve"> and compare respondents</w:t>
      </w:r>
      <w:r w:rsidR="00F863DA">
        <w:rPr>
          <w:rFonts w:ascii="Baskerville" w:hAnsi="Baskerville"/>
        </w:rPr>
        <w:t xml:space="preserve"> in a more precise </w:t>
      </w:r>
      <w:commentRangeStart w:id="84"/>
      <w:r w:rsidR="00F863DA">
        <w:rPr>
          <w:rFonts w:ascii="Baskerville" w:hAnsi="Baskerville"/>
        </w:rPr>
        <w:t>way</w:t>
      </w:r>
      <w:commentRangeEnd w:id="84"/>
      <w:r w:rsidR="00792600">
        <w:rPr>
          <w:rStyle w:val="CommentReference"/>
          <w:rFonts w:asciiTheme="minorHAnsi" w:eastAsiaTheme="minorEastAsia" w:hAnsiTheme="minorHAnsi" w:cstheme="minorBidi"/>
        </w:rPr>
        <w:commentReference w:id="84"/>
      </w:r>
      <w:r w:rsidR="00F863DA">
        <w:rPr>
          <w:rFonts w:ascii="Baskerville" w:hAnsi="Baskerville"/>
        </w:rPr>
        <w:t xml:space="preserve">. </w:t>
      </w:r>
    </w:p>
    <w:p w14:paraId="153FBC59" w14:textId="77777777" w:rsidR="004375CA" w:rsidRDefault="004375CA" w:rsidP="00F65515">
      <w:pPr>
        <w:rPr>
          <w:rFonts w:ascii="Baskerville" w:hAnsi="Baskerville"/>
        </w:rPr>
      </w:pPr>
    </w:p>
    <w:p w14:paraId="50B4048B" w14:textId="396BECC6" w:rsidR="004375CA" w:rsidRDefault="004375CA" w:rsidP="004375CA">
      <w:pPr>
        <w:rPr>
          <w:rFonts w:ascii="Baskerville" w:hAnsi="Baskerville"/>
        </w:rPr>
      </w:pPr>
      <w:r>
        <w:rPr>
          <w:rFonts w:ascii="Baskerville" w:hAnsi="Baskerville"/>
        </w:rPr>
        <w:t xml:space="preserve">Respondents will have trouble locating their attitudes on a scale with too many response categories and scales without a midpoint. Research has shown that the maximum number of response categories a respondent can easily grasp is 7. Scales with an odd number of response categories will have a mid-point (5 or </w:t>
      </w:r>
      <w:commentRangeStart w:id="85"/>
      <w:r>
        <w:rPr>
          <w:rFonts w:ascii="Baskerville" w:hAnsi="Baskerville"/>
        </w:rPr>
        <w:t>7</w:t>
      </w:r>
      <w:commentRangeEnd w:id="85"/>
      <w:r w:rsidR="00A220D5">
        <w:rPr>
          <w:rStyle w:val="CommentReference"/>
          <w:rFonts w:asciiTheme="minorHAnsi" w:eastAsiaTheme="minorEastAsia" w:hAnsiTheme="minorHAnsi" w:cstheme="minorBidi"/>
        </w:rPr>
        <w:commentReference w:id="85"/>
      </w:r>
      <w:r>
        <w:rPr>
          <w:rFonts w:ascii="Baskerville" w:hAnsi="Baskerville"/>
        </w:rPr>
        <w:t xml:space="preserve">). </w:t>
      </w:r>
    </w:p>
    <w:p w14:paraId="49294E77" w14:textId="77777777" w:rsidR="004375CA" w:rsidRDefault="004375CA" w:rsidP="00F65515">
      <w:pPr>
        <w:rPr>
          <w:rFonts w:ascii="Baskerville" w:hAnsi="Baskerville"/>
        </w:rPr>
      </w:pPr>
    </w:p>
    <w:p w14:paraId="66815176" w14:textId="77777777" w:rsidR="00AA2EC1" w:rsidRDefault="00AA2EC1" w:rsidP="00F65515">
      <w:pPr>
        <w:rPr>
          <w:rFonts w:ascii="Baskerville" w:hAnsi="Baskerville"/>
        </w:rPr>
      </w:pPr>
    </w:p>
    <w:p w14:paraId="2F76A2E0" w14:textId="5A40DC3C" w:rsidR="00F65515" w:rsidRDefault="00AA2EC1" w:rsidP="00F65515">
      <w:pPr>
        <w:rPr>
          <w:rFonts w:ascii="Baskerville" w:hAnsi="Baskerville"/>
        </w:rPr>
      </w:pPr>
      <w:proofErr w:type="gramStart"/>
      <w:r>
        <w:rPr>
          <w:rFonts w:ascii="Baskerville" w:hAnsi="Baskerville"/>
        </w:rPr>
        <w:t>Unipolar scales are more easily understood by respondents</w:t>
      </w:r>
      <w:proofErr w:type="gramEnd"/>
      <w:r>
        <w:rPr>
          <w:rFonts w:ascii="Baskerville" w:hAnsi="Baskerville"/>
        </w:rPr>
        <w:t xml:space="preserve">. </w:t>
      </w:r>
      <w:r w:rsidRPr="00EC044B">
        <w:rPr>
          <w:rFonts w:ascii="Baskerville" w:eastAsia="Times New Roman" w:hAnsi="Baskerville" w:cs="Arial"/>
          <w:color w:val="333333"/>
        </w:rPr>
        <w:t xml:space="preserve">For example, it’s better to use a scale that ranges from “extremely </w:t>
      </w:r>
      <w:r w:rsidR="004375CA">
        <w:rPr>
          <w:rFonts w:ascii="Baskerville" w:eastAsia="Times New Roman" w:hAnsi="Baskerville" w:cs="Arial"/>
          <w:color w:val="333333"/>
        </w:rPr>
        <w:t>responsive</w:t>
      </w:r>
      <w:r w:rsidRPr="00EC044B">
        <w:rPr>
          <w:rFonts w:ascii="Baskerville" w:eastAsia="Times New Roman" w:hAnsi="Baskerville" w:cs="Arial"/>
          <w:color w:val="333333"/>
        </w:rPr>
        <w:t xml:space="preserve">” to “not at all </w:t>
      </w:r>
      <w:r w:rsidR="004375CA">
        <w:rPr>
          <w:rFonts w:ascii="Baskerville" w:eastAsia="Times New Roman" w:hAnsi="Baskerville" w:cs="Arial"/>
          <w:color w:val="333333"/>
        </w:rPr>
        <w:t>responsive</w:t>
      </w:r>
      <w:r w:rsidRPr="00EC044B">
        <w:rPr>
          <w:rFonts w:ascii="Baskerville" w:eastAsia="Times New Roman" w:hAnsi="Baskerville" w:cs="Arial"/>
          <w:color w:val="333333"/>
        </w:rPr>
        <w:t xml:space="preserve">,” rather than a scale that ranges from “extremely </w:t>
      </w:r>
      <w:r w:rsidR="004375CA">
        <w:rPr>
          <w:rFonts w:ascii="Baskerville" w:eastAsia="Times New Roman" w:hAnsi="Baskerville" w:cs="Arial"/>
          <w:color w:val="333333"/>
        </w:rPr>
        <w:t>responsive</w:t>
      </w:r>
      <w:r w:rsidRPr="00EC044B">
        <w:rPr>
          <w:rFonts w:ascii="Baskerville" w:eastAsia="Times New Roman" w:hAnsi="Baskerville" w:cs="Arial"/>
          <w:color w:val="333333"/>
        </w:rPr>
        <w:t>” to “extremely</w:t>
      </w:r>
      <w:r w:rsidR="004375CA">
        <w:rPr>
          <w:rFonts w:ascii="Baskerville" w:eastAsia="Times New Roman" w:hAnsi="Baskerville" w:cs="Arial"/>
          <w:color w:val="333333"/>
        </w:rPr>
        <w:t xml:space="preserve"> unresponsive</w:t>
      </w:r>
      <w:r w:rsidRPr="00EC044B">
        <w:rPr>
          <w:rFonts w:ascii="Baskerville" w:eastAsia="Times New Roman" w:hAnsi="Baskerville" w:cs="Arial"/>
          <w:color w:val="333333"/>
        </w:rPr>
        <w:t>.”</w:t>
      </w:r>
      <w:r>
        <w:rPr>
          <w:rFonts w:ascii="Baskerville" w:eastAsia="Times New Roman" w:hAnsi="Baskerville" w:cs="Arial"/>
          <w:color w:val="333333"/>
        </w:rPr>
        <w:t xml:space="preserve"> That </w:t>
      </w:r>
      <w:proofErr w:type="gramStart"/>
      <w:r>
        <w:rPr>
          <w:rFonts w:ascii="Baskerville" w:eastAsia="Times New Roman" w:hAnsi="Baskerville" w:cs="Arial"/>
          <w:color w:val="333333"/>
        </w:rPr>
        <w:t>said</w:t>
      </w:r>
      <w:proofErr w:type="gramEnd"/>
      <w:r>
        <w:rPr>
          <w:rFonts w:ascii="Baskerville" w:eastAsia="Times New Roman" w:hAnsi="Baskerville" w:cs="Arial"/>
          <w:color w:val="333333"/>
        </w:rPr>
        <w:t xml:space="preserve">, </w:t>
      </w:r>
      <w:commentRangeStart w:id="86"/>
      <w:proofErr w:type="gramStart"/>
      <w:r>
        <w:rPr>
          <w:rFonts w:ascii="Baskerville" w:eastAsia="Times New Roman" w:hAnsi="Baskerville" w:cs="Arial"/>
          <w:color w:val="333333"/>
        </w:rPr>
        <w:t>you need</w:t>
      </w:r>
      <w:proofErr w:type="gramEnd"/>
      <w:r>
        <w:rPr>
          <w:rFonts w:ascii="Baskerville" w:eastAsia="Times New Roman" w:hAnsi="Baskerville" w:cs="Arial"/>
          <w:color w:val="333333"/>
        </w:rPr>
        <w:t xml:space="preserve"> to have all possible responses included.</w:t>
      </w:r>
      <w:commentRangeEnd w:id="86"/>
      <w:r w:rsidR="00FF5493">
        <w:rPr>
          <w:rStyle w:val="CommentReference"/>
          <w:rFonts w:asciiTheme="minorHAnsi" w:eastAsiaTheme="minorEastAsia" w:hAnsiTheme="minorHAnsi" w:cstheme="minorBidi"/>
        </w:rPr>
        <w:commentReference w:id="86"/>
      </w:r>
      <w:r>
        <w:rPr>
          <w:rFonts w:ascii="Baskerville" w:eastAsia="Times New Roman" w:hAnsi="Baskerville" w:cs="Arial"/>
          <w:color w:val="333333"/>
        </w:rPr>
        <w:t xml:space="preserve"> </w:t>
      </w:r>
    </w:p>
    <w:p w14:paraId="201842EF" w14:textId="77777777" w:rsidR="00AA2EC1" w:rsidRPr="00E7444E" w:rsidRDefault="00AA2EC1" w:rsidP="00F65515">
      <w:pPr>
        <w:rPr>
          <w:rFonts w:ascii="Baskerville" w:hAnsi="Baskerville"/>
        </w:rPr>
      </w:pPr>
    </w:p>
    <w:p w14:paraId="18593A2A" w14:textId="0F999660" w:rsidR="00F65515" w:rsidRPr="00AA2EC1" w:rsidRDefault="00AA2EC1" w:rsidP="00AA2EC1">
      <w:pPr>
        <w:rPr>
          <w:rFonts w:ascii="Baskerville" w:hAnsi="Baskerville"/>
          <w:b/>
        </w:rPr>
      </w:pPr>
      <w:r>
        <w:rPr>
          <w:rFonts w:ascii="Baskerville" w:eastAsia="Times New Roman" w:hAnsi="Baskerville"/>
        </w:rPr>
        <w:t xml:space="preserve">Your </w:t>
      </w:r>
      <w:r w:rsidR="00F65515" w:rsidRPr="00AA2EC1">
        <w:rPr>
          <w:rFonts w:ascii="Baskerville" w:eastAsia="Times New Roman" w:hAnsi="Baskerville"/>
        </w:rPr>
        <w:t xml:space="preserve">PAP should </w:t>
      </w:r>
      <w:proofErr w:type="gramStart"/>
      <w:r w:rsidR="00F65515" w:rsidRPr="00AA2EC1">
        <w:rPr>
          <w:rFonts w:ascii="Baskerville" w:eastAsia="Times New Roman" w:hAnsi="Baskerville"/>
        </w:rPr>
        <w:t>lay</w:t>
      </w:r>
      <w:proofErr w:type="gramEnd"/>
      <w:r w:rsidR="00F65515" w:rsidRPr="00AA2EC1">
        <w:rPr>
          <w:rFonts w:ascii="Baskerville" w:eastAsia="Times New Roman" w:hAnsi="Baskerville"/>
        </w:rPr>
        <w:t xml:space="preserve"> out how you plan to rescale</w:t>
      </w:r>
      <w:r>
        <w:rPr>
          <w:rFonts w:ascii="Baskerville" w:eastAsia="Times New Roman" w:hAnsi="Baskerville"/>
        </w:rPr>
        <w:t xml:space="preserve"> your data if you plan to dichotomize some variables for analysis.</w:t>
      </w:r>
    </w:p>
    <w:p w14:paraId="3219153B" w14:textId="77777777" w:rsidR="00F65515" w:rsidRPr="00EC044B" w:rsidRDefault="00F65515" w:rsidP="00C5162C">
      <w:pPr>
        <w:pStyle w:val="ListParagraph"/>
        <w:ind w:left="1440"/>
        <w:rPr>
          <w:rFonts w:ascii="Baskerville" w:hAnsi="Baskerville"/>
          <w:b/>
        </w:rPr>
      </w:pPr>
    </w:p>
    <w:p w14:paraId="20CE8EE0" w14:textId="77777777" w:rsidR="00C5162C" w:rsidRPr="00EC044B" w:rsidRDefault="00C5162C" w:rsidP="00C5162C">
      <w:pPr>
        <w:pStyle w:val="Heading1"/>
        <w:rPr>
          <w:rFonts w:ascii="Baskerville" w:hAnsi="Baskerville"/>
        </w:rPr>
      </w:pPr>
      <w:bookmarkStart w:id="87" w:name="_Toc470387395"/>
      <w:r w:rsidRPr="00EC044B">
        <w:rPr>
          <w:rFonts w:ascii="Baskerville" w:hAnsi="Baskerville"/>
        </w:rPr>
        <w:t>Question ordering matters</w:t>
      </w:r>
      <w:bookmarkEnd w:id="87"/>
    </w:p>
    <w:p w14:paraId="2F4BE8F0" w14:textId="77777777" w:rsidR="00C5162C" w:rsidRDefault="00C5162C" w:rsidP="00C5162C">
      <w:pPr>
        <w:rPr>
          <w:rFonts w:ascii="Baskerville" w:hAnsi="Baskerville"/>
        </w:rPr>
      </w:pPr>
      <w:r>
        <w:rPr>
          <w:rFonts w:ascii="Baskerville" w:hAnsi="Baskerville"/>
        </w:rPr>
        <w:t xml:space="preserve"> </w:t>
      </w:r>
    </w:p>
    <w:p w14:paraId="0E34168F" w14:textId="77777777" w:rsidR="00C5162C" w:rsidRDefault="00C5162C" w:rsidP="00C5162C">
      <w:pPr>
        <w:rPr>
          <w:rFonts w:ascii="Baskerville" w:hAnsi="Baskerville"/>
        </w:rPr>
      </w:pPr>
      <w:r>
        <w:rPr>
          <w:rFonts w:ascii="Baskerville" w:hAnsi="Baskerville"/>
        </w:rPr>
        <w:t xml:space="preserve">Responding to a survey is </w:t>
      </w:r>
      <w:r w:rsidRPr="00E64CCA">
        <w:rPr>
          <w:rFonts w:ascii="Baskerville" w:hAnsi="Baskerville"/>
        </w:rPr>
        <w:t>costly</w:t>
      </w:r>
      <w:r>
        <w:rPr>
          <w:rFonts w:ascii="Baskerville" w:hAnsi="Baskerville"/>
        </w:rPr>
        <w:t xml:space="preserve"> for the respondent. They are volunteering their time</w:t>
      </w:r>
      <w:del w:id="88" w:author="Donald Green" w:date="2017-01-04T19:11:00Z">
        <w:r w:rsidDel="00EC2FD4">
          <w:rPr>
            <w:rFonts w:ascii="Baskerville" w:hAnsi="Baskerville"/>
          </w:rPr>
          <w:delText>,</w:delText>
        </w:r>
      </w:del>
      <w:r>
        <w:rPr>
          <w:rFonts w:ascii="Baskerville" w:hAnsi="Baskerville"/>
        </w:rPr>
        <w:t xml:space="preserve"> and being asked to think in ways that may be new or unfamiliar to them, often for long periods of time. Keeping this in mind, keep your questionnaire as short and as engaging as </w:t>
      </w:r>
      <w:commentRangeStart w:id="89"/>
      <w:r>
        <w:rPr>
          <w:rFonts w:ascii="Baskerville" w:hAnsi="Baskerville"/>
        </w:rPr>
        <w:t>possible</w:t>
      </w:r>
      <w:commentRangeEnd w:id="89"/>
      <w:r w:rsidR="00EC2FD4">
        <w:rPr>
          <w:rStyle w:val="CommentReference"/>
          <w:rFonts w:asciiTheme="minorHAnsi" w:eastAsiaTheme="minorEastAsia" w:hAnsiTheme="minorHAnsi" w:cstheme="minorBidi"/>
        </w:rPr>
        <w:commentReference w:id="89"/>
      </w:r>
      <w:r>
        <w:rPr>
          <w:rFonts w:ascii="Baskerville" w:hAnsi="Baskerville"/>
        </w:rPr>
        <w:t xml:space="preserve">. </w:t>
      </w:r>
    </w:p>
    <w:p w14:paraId="7F52177B" w14:textId="77777777" w:rsidR="00C5162C" w:rsidRDefault="00C5162C" w:rsidP="00C5162C">
      <w:pPr>
        <w:rPr>
          <w:rFonts w:ascii="Baskerville" w:hAnsi="Baskerville"/>
        </w:rPr>
      </w:pPr>
    </w:p>
    <w:p w14:paraId="0B5BB7FB" w14:textId="77777777" w:rsidR="00C5162C" w:rsidRDefault="00C5162C" w:rsidP="00C5162C">
      <w:pPr>
        <w:rPr>
          <w:rFonts w:ascii="Baskerville" w:hAnsi="Baskerville"/>
        </w:rPr>
      </w:pPr>
      <w:r>
        <w:rPr>
          <w:rFonts w:ascii="Baskerville" w:hAnsi="Baskerville"/>
        </w:rPr>
        <w:t xml:space="preserve">Split your instrument into sections by topic. Give your questionnaire a logical flow as you move from one section to another, starting with general questions and moving to more complex topics. </w:t>
      </w:r>
    </w:p>
    <w:p w14:paraId="58ADDA0B" w14:textId="77777777" w:rsidR="00C5162C" w:rsidRDefault="00C5162C" w:rsidP="00C5162C">
      <w:pPr>
        <w:rPr>
          <w:rFonts w:ascii="Baskerville" w:hAnsi="Baskerville"/>
        </w:rPr>
      </w:pPr>
    </w:p>
    <w:p w14:paraId="2092CB3D" w14:textId="77777777" w:rsidR="00C5162C" w:rsidRDefault="00C5162C" w:rsidP="00C5162C">
      <w:pPr>
        <w:rPr>
          <w:rFonts w:ascii="Baskerville" w:hAnsi="Baskerville"/>
        </w:rPr>
      </w:pPr>
      <w:r>
        <w:rPr>
          <w:rFonts w:ascii="Baskerville" w:hAnsi="Baskerville"/>
        </w:rPr>
        <w:t xml:space="preserve">Start your questionnaire with an introduction that makes the respondent feel informed and safe. Ask sensitive questions towards the end of the survey; respondents will (hopefully) feel more comfortable as the interview goes on, and if the respondent ends the interview you still have most of your data. Be aware that priming in earlier sections will affect the responses to later questions. </w:t>
      </w:r>
    </w:p>
    <w:p w14:paraId="68B4D6DC" w14:textId="77777777" w:rsidR="001E6A6B" w:rsidRPr="00F65515" w:rsidRDefault="001E6A6B" w:rsidP="00F65515">
      <w:pPr>
        <w:rPr>
          <w:rFonts w:ascii="Baskerville" w:hAnsi="Baskerville"/>
        </w:rPr>
      </w:pPr>
    </w:p>
    <w:p w14:paraId="3B78A82C" w14:textId="6922D2FD" w:rsidR="00345911" w:rsidRPr="00282BB5" w:rsidRDefault="00223DE7" w:rsidP="00282BB5">
      <w:pPr>
        <w:pStyle w:val="Heading1"/>
        <w:rPr>
          <w:rFonts w:ascii="Baskerville" w:hAnsi="Baskerville"/>
        </w:rPr>
      </w:pPr>
      <w:bookmarkStart w:id="90" w:name="_Toc470387396"/>
      <w:r>
        <w:rPr>
          <w:rFonts w:ascii="Baskerville" w:hAnsi="Baskerville"/>
        </w:rPr>
        <w:t>Make sure response rates do</w:t>
      </w:r>
      <w:r w:rsidR="00345911" w:rsidRPr="00EC044B">
        <w:rPr>
          <w:rFonts w:ascii="Baskerville" w:hAnsi="Baskerville"/>
        </w:rPr>
        <w:t xml:space="preserve"> not differ as a function of treatment assignment</w:t>
      </w:r>
      <w:bookmarkEnd w:id="90"/>
    </w:p>
    <w:p w14:paraId="71FC9524" w14:textId="77777777" w:rsidR="001E6A6B" w:rsidRDefault="001E6A6B" w:rsidP="00282BB5">
      <w:pPr>
        <w:rPr>
          <w:rFonts w:ascii="Baskerville" w:hAnsi="Baskerville"/>
          <w:b/>
        </w:rPr>
      </w:pPr>
    </w:p>
    <w:p w14:paraId="4F8F1B57" w14:textId="428BC57D" w:rsidR="00282BB5" w:rsidRDefault="00282BB5" w:rsidP="00282BB5">
      <w:pPr>
        <w:rPr>
          <w:rFonts w:ascii="Baskerville" w:hAnsi="Baskerville"/>
        </w:rPr>
      </w:pPr>
      <w:r>
        <w:rPr>
          <w:rFonts w:ascii="Baskerville" w:hAnsi="Baskerville"/>
        </w:rPr>
        <w:t xml:space="preserve">If response rates are related to treatment status, your survey data can yield biased estimates. </w:t>
      </w:r>
      <w:commentRangeStart w:id="91"/>
      <w:r w:rsidR="00406AE1">
        <w:rPr>
          <w:rFonts w:ascii="Baskerville" w:hAnsi="Baskerville"/>
        </w:rPr>
        <w:t>For example</w:t>
      </w:r>
      <w:r w:rsidR="00017611">
        <w:rPr>
          <w:rFonts w:ascii="Baskerville" w:hAnsi="Baskerville"/>
        </w:rPr>
        <w:t>,</w:t>
      </w:r>
      <w:r w:rsidR="00406AE1">
        <w:rPr>
          <w:rFonts w:ascii="Baskerville" w:hAnsi="Baskerville"/>
        </w:rPr>
        <w:t xml:space="preserve"> </w:t>
      </w:r>
      <w:r w:rsidR="00017611">
        <w:rPr>
          <w:rFonts w:ascii="Baskerville" w:hAnsi="Baskerville"/>
        </w:rPr>
        <w:t xml:space="preserve">let’s say you are studying an intervention that aimed </w:t>
      </w:r>
      <w:r w:rsidR="00406AE1">
        <w:rPr>
          <w:rFonts w:ascii="Baskerville" w:hAnsi="Baskerville"/>
        </w:rPr>
        <w:t xml:space="preserve">to raise incomes and </w:t>
      </w:r>
      <w:r w:rsidR="00017611">
        <w:rPr>
          <w:rFonts w:ascii="Baskerville" w:hAnsi="Baskerville"/>
        </w:rPr>
        <w:t xml:space="preserve">was </w:t>
      </w:r>
      <w:r w:rsidR="00406AE1">
        <w:rPr>
          <w:rFonts w:ascii="Baskerville" w:hAnsi="Baskerville"/>
        </w:rPr>
        <w:t>adm</w:t>
      </w:r>
      <w:r w:rsidR="00017611">
        <w:rPr>
          <w:rFonts w:ascii="Baskerville" w:hAnsi="Baskerville"/>
        </w:rPr>
        <w:t>inistered at the village level. Y</w:t>
      </w:r>
      <w:r w:rsidR="00406AE1">
        <w:rPr>
          <w:rFonts w:ascii="Baskerville" w:hAnsi="Baskerville"/>
        </w:rPr>
        <w:t xml:space="preserve">ou might return to survey treated villages and find that economic success has allowed </w:t>
      </w:r>
      <w:r w:rsidR="00017611">
        <w:rPr>
          <w:rFonts w:ascii="Baskerville" w:hAnsi="Baskerville"/>
        </w:rPr>
        <w:t xml:space="preserve">people to move into the city. Simply interviewing a random subsample of village residents would yield data that was biased away from the true treatment effect—those with the highest potential outcomes (the biggest income gains) have dropped out of the sample. </w:t>
      </w:r>
      <w:commentRangeEnd w:id="91"/>
      <w:r w:rsidR="00EC2FD4">
        <w:rPr>
          <w:rStyle w:val="CommentReference"/>
          <w:rFonts w:asciiTheme="minorHAnsi" w:eastAsiaTheme="minorEastAsia" w:hAnsiTheme="minorHAnsi" w:cstheme="minorBidi"/>
        </w:rPr>
        <w:commentReference w:id="91"/>
      </w:r>
    </w:p>
    <w:p w14:paraId="23E3F140" w14:textId="77777777" w:rsidR="00282BB5" w:rsidRDefault="00282BB5" w:rsidP="00282BB5">
      <w:pPr>
        <w:rPr>
          <w:rFonts w:ascii="Baskerville" w:hAnsi="Baskerville"/>
        </w:rPr>
      </w:pPr>
    </w:p>
    <w:p w14:paraId="06282955" w14:textId="17B077A0" w:rsidR="000D0E5C" w:rsidRDefault="00282BB5" w:rsidP="000D0E5C">
      <w:pPr>
        <w:rPr>
          <w:ins w:id="92" w:author="Matt EGAP" w:date="2017-01-06T12:04:00Z"/>
          <w:rFonts w:ascii="Baskerville" w:hAnsi="Baskerville"/>
        </w:rPr>
      </w:pPr>
      <w:r>
        <w:rPr>
          <w:rFonts w:ascii="Baskerville" w:hAnsi="Baskerville"/>
        </w:rPr>
        <w:t xml:space="preserve">One way to deal with this in the design of your </w:t>
      </w:r>
      <w:r w:rsidRPr="00282BB5">
        <w:rPr>
          <w:rFonts w:ascii="Baskerville" w:hAnsi="Baskerville"/>
          <w:i/>
        </w:rPr>
        <w:t>survey</w:t>
      </w:r>
      <w:r>
        <w:rPr>
          <w:rFonts w:ascii="Baskerville" w:hAnsi="Baskerville"/>
        </w:rPr>
        <w:t xml:space="preserve"> (not </w:t>
      </w:r>
      <w:r w:rsidR="00BE23ED">
        <w:rPr>
          <w:rFonts w:ascii="Baskerville" w:hAnsi="Baskerville"/>
        </w:rPr>
        <w:t>the design of the treatment or in analysis alone [e</w:t>
      </w:r>
      <w:ins w:id="93" w:author="Donald Green" w:date="2017-01-04T19:14:00Z">
        <w:r w:rsidR="00EC2FD4">
          <w:rPr>
            <w:rFonts w:ascii="Baskerville" w:hAnsi="Baskerville"/>
          </w:rPr>
          <w:t>.</w:t>
        </w:r>
      </w:ins>
      <w:r w:rsidR="00BE23ED">
        <w:rPr>
          <w:rFonts w:ascii="Baskerville" w:hAnsi="Baskerville"/>
        </w:rPr>
        <w:t>g.</w:t>
      </w:r>
      <w:ins w:id="94" w:author="Donald Green" w:date="2017-01-04T19:14:00Z">
        <w:r w:rsidR="00EC2FD4">
          <w:rPr>
            <w:rFonts w:ascii="Baskerville" w:hAnsi="Baskerville"/>
          </w:rPr>
          <w:t>,</w:t>
        </w:r>
      </w:ins>
      <w:r w:rsidR="00BE23ED">
        <w:rPr>
          <w:rFonts w:ascii="Baskerville" w:hAnsi="Baskerville"/>
        </w:rPr>
        <w:t xml:space="preserve"> using </w:t>
      </w:r>
      <w:commentRangeStart w:id="95"/>
      <w:r w:rsidR="00BE23ED">
        <w:rPr>
          <w:rFonts w:ascii="Baskerville" w:hAnsi="Baskerville"/>
        </w:rPr>
        <w:t>bounded treatment effects</w:t>
      </w:r>
      <w:commentRangeEnd w:id="95"/>
      <w:r w:rsidR="00EC2FD4">
        <w:rPr>
          <w:rStyle w:val="CommentReference"/>
          <w:rFonts w:asciiTheme="minorHAnsi" w:eastAsiaTheme="minorEastAsia" w:hAnsiTheme="minorHAnsi" w:cstheme="minorBidi"/>
        </w:rPr>
        <w:commentReference w:id="95"/>
      </w:r>
      <w:r w:rsidR="00BE23ED">
        <w:rPr>
          <w:rFonts w:ascii="Baskerville" w:hAnsi="Baskerville"/>
        </w:rPr>
        <w:t>]</w:t>
      </w:r>
      <w:proofErr w:type="gramStart"/>
      <w:r>
        <w:rPr>
          <w:rFonts w:ascii="Baskerville" w:hAnsi="Baskerville"/>
        </w:rPr>
        <w:t>),</w:t>
      </w:r>
      <w:proofErr w:type="gramEnd"/>
      <w:r>
        <w:rPr>
          <w:rFonts w:ascii="Baskerville" w:hAnsi="Baskerville"/>
        </w:rPr>
        <w:t xml:space="preserve"> is to track a subsample of individuals from the hard-to-reach group. Choose a </w:t>
      </w:r>
      <w:r w:rsidR="00BE23ED">
        <w:rPr>
          <w:rFonts w:ascii="Baskerville" w:hAnsi="Baskerville"/>
        </w:rPr>
        <w:t>sub</w:t>
      </w:r>
      <w:r>
        <w:rPr>
          <w:rFonts w:ascii="Baskerville" w:hAnsi="Baskerville"/>
        </w:rPr>
        <w:t xml:space="preserve">set of missing respondents </w:t>
      </w:r>
      <w:r w:rsidR="00760D58">
        <w:rPr>
          <w:rFonts w:ascii="Baskerville" w:hAnsi="Baskerville"/>
        </w:rPr>
        <w:t xml:space="preserve">and invest in tracking them. At the </w:t>
      </w:r>
      <w:r>
        <w:rPr>
          <w:rFonts w:ascii="Baskerville" w:hAnsi="Baskerville"/>
        </w:rPr>
        <w:t xml:space="preserve">analysis </w:t>
      </w:r>
      <w:r w:rsidR="00760D58">
        <w:rPr>
          <w:rFonts w:ascii="Baskerville" w:hAnsi="Baskerville"/>
        </w:rPr>
        <w:t xml:space="preserve">stage </w:t>
      </w:r>
      <w:r>
        <w:rPr>
          <w:rFonts w:ascii="Baskerville" w:hAnsi="Baskerville"/>
        </w:rPr>
        <w:t xml:space="preserve">you have the option of weighting the data from this subsample in </w:t>
      </w:r>
      <w:r w:rsidR="00D17823">
        <w:rPr>
          <w:rFonts w:ascii="Baskerville" w:hAnsi="Baskerville"/>
        </w:rPr>
        <w:t xml:space="preserve">order to account for attrition, or using it to create bounds in a </w:t>
      </w:r>
      <w:commentRangeStart w:id="96"/>
      <w:r w:rsidR="00D17823">
        <w:rPr>
          <w:rFonts w:ascii="Baskerville" w:hAnsi="Baskerville"/>
        </w:rPr>
        <w:t>more informed way</w:t>
      </w:r>
      <w:commentRangeEnd w:id="96"/>
      <w:r w:rsidR="00EC2FD4">
        <w:rPr>
          <w:rStyle w:val="CommentReference"/>
          <w:rFonts w:asciiTheme="minorHAnsi" w:eastAsiaTheme="minorEastAsia" w:hAnsiTheme="minorHAnsi" w:cstheme="minorBidi"/>
        </w:rPr>
        <w:commentReference w:id="96"/>
      </w:r>
      <w:r w:rsidR="00D17823">
        <w:rPr>
          <w:rFonts w:ascii="Baskerville" w:hAnsi="Baskerville"/>
        </w:rPr>
        <w:t xml:space="preserve">. </w:t>
      </w:r>
    </w:p>
    <w:p w14:paraId="73E39704" w14:textId="77777777" w:rsidR="00526CFD" w:rsidRDefault="00526CFD" w:rsidP="000D0E5C">
      <w:pPr>
        <w:rPr>
          <w:ins w:id="97" w:author="Matt EGAP" w:date="2017-01-06T12:04:00Z"/>
          <w:rFonts w:ascii="Baskerville" w:hAnsi="Baskerville"/>
        </w:rPr>
      </w:pPr>
    </w:p>
    <w:p w14:paraId="20C5651C" w14:textId="77777777" w:rsidR="00526CFD" w:rsidRDefault="00526CFD" w:rsidP="000D0E5C">
      <w:pPr>
        <w:rPr>
          <w:ins w:id="98" w:author="Matt EGAP" w:date="2017-01-06T12:04:00Z"/>
          <w:rFonts w:ascii="Baskerville" w:hAnsi="Baskerville"/>
        </w:rPr>
      </w:pPr>
    </w:p>
    <w:p w14:paraId="4FC49AB1" w14:textId="011BB94F" w:rsidR="00526CFD" w:rsidRDefault="00526CFD" w:rsidP="000D0E5C">
      <w:pPr>
        <w:rPr>
          <w:ins w:id="99" w:author="Matt EGAP" w:date="2017-01-06T12:04:00Z"/>
          <w:rFonts w:ascii="Baskerville" w:hAnsi="Baskerville"/>
        </w:rPr>
      </w:pPr>
      <w:ins w:id="100" w:author="Matt EGAP" w:date="2017-01-06T12:04:00Z">
        <w:r>
          <w:rPr>
            <w:rFonts w:ascii="Baskerville" w:hAnsi="Baskerville"/>
          </w:rPr>
          <w:t>Lin comments:</w:t>
        </w:r>
      </w:ins>
    </w:p>
    <w:p w14:paraId="337D9600" w14:textId="747F0664" w:rsidR="00526CFD" w:rsidRPr="00526CFD" w:rsidRDefault="00526CFD" w:rsidP="00526CFD">
      <w:pPr>
        <w:widowControl w:val="0"/>
        <w:autoSpaceDE w:val="0"/>
        <w:autoSpaceDN w:val="0"/>
        <w:adjustRightInd w:val="0"/>
        <w:rPr>
          <w:ins w:id="101" w:author="Matt EGAP" w:date="2017-01-06T12:04:00Z"/>
          <w:rFonts w:ascii="Baskerville" w:hAnsi="Baskerville"/>
          <w:rPrChange w:id="102" w:author="Matt EGAP" w:date="2017-01-06T12:04:00Z">
            <w:rPr>
              <w:ins w:id="103" w:author="Matt EGAP" w:date="2017-01-06T12:04:00Z"/>
              <w:rFonts w:ascii="Arial" w:hAnsi="Arial" w:cs="Arial"/>
              <w:color w:val="1A1A1A"/>
              <w:sz w:val="26"/>
              <w:szCs w:val="26"/>
            </w:rPr>
          </w:rPrChange>
        </w:rPr>
      </w:pPr>
      <w:ins w:id="104" w:author="Matt EGAP" w:date="2017-01-06T12:04:00Z">
        <w:r w:rsidRPr="00526CFD">
          <w:rPr>
            <w:rFonts w:ascii="Baskerville" w:hAnsi="Baskerville"/>
            <w:rPrChange w:id="105" w:author="Matt EGAP" w:date="2017-01-06T12:04:00Z">
              <w:rPr>
                <w:rFonts w:ascii="Arial" w:hAnsi="Arial" w:cs="Arial"/>
                <w:color w:val="1A1A1A"/>
                <w:sz w:val="26"/>
                <w:szCs w:val="26"/>
              </w:rPr>
            </w:rPrChange>
          </w:rPr>
          <w:t>The focus on outcomes and covariates (and the emphasis on precision as</w:t>
        </w:r>
      </w:ins>
      <w:ins w:id="106" w:author="Matt EGAP" w:date="2017-01-06T12:08:00Z">
        <w:r w:rsidR="00B87DC6">
          <w:rPr>
            <w:rFonts w:ascii="Baskerville" w:hAnsi="Baskerville"/>
          </w:rPr>
          <w:t xml:space="preserve"> </w:t>
        </w:r>
      </w:ins>
      <w:ins w:id="107" w:author="Matt EGAP" w:date="2017-01-06T12:04:00Z">
        <w:r w:rsidR="00B87DC6" w:rsidRPr="00B87DC6">
          <w:rPr>
            <w:rFonts w:ascii="Baskerville" w:hAnsi="Baskerville"/>
          </w:rPr>
          <w:t xml:space="preserve">the main reason </w:t>
        </w:r>
        <w:r w:rsidRPr="00526CFD">
          <w:rPr>
            <w:rFonts w:ascii="Baskerville" w:hAnsi="Baskerville"/>
            <w:rPrChange w:id="108" w:author="Matt EGAP" w:date="2017-01-06T12:04:00Z">
              <w:rPr>
                <w:rFonts w:ascii="Arial" w:hAnsi="Arial" w:cs="Arial"/>
                <w:color w:val="1A1A1A"/>
                <w:sz w:val="26"/>
                <w:szCs w:val="26"/>
              </w:rPr>
            </w:rPrChange>
          </w:rPr>
          <w:t>to collect covariate data) feels a bit too narrow to</w:t>
        </w:r>
      </w:ins>
      <w:ins w:id="109" w:author="Matt EGAP" w:date="2017-01-06T12:08:00Z">
        <w:r w:rsidR="00B87DC6">
          <w:rPr>
            <w:rFonts w:ascii="Baskerville" w:hAnsi="Baskerville"/>
          </w:rPr>
          <w:t xml:space="preserve"> </w:t>
        </w:r>
      </w:ins>
      <w:ins w:id="110" w:author="Matt EGAP" w:date="2017-01-06T12:04:00Z">
        <w:r w:rsidRPr="00526CFD">
          <w:rPr>
            <w:rFonts w:ascii="Baskerville" w:hAnsi="Baskerville"/>
            <w:rPrChange w:id="111" w:author="Matt EGAP" w:date="2017-01-06T12:04:00Z">
              <w:rPr>
                <w:rFonts w:ascii="Arial" w:hAnsi="Arial" w:cs="Arial"/>
                <w:color w:val="1A1A1A"/>
                <w:sz w:val="26"/>
                <w:szCs w:val="26"/>
              </w:rPr>
            </w:rPrChange>
          </w:rPr>
          <w:t>me. Covariate adjustment often doesn't improve precision that much,</w:t>
        </w:r>
      </w:ins>
      <w:ins w:id="112" w:author="Matt EGAP" w:date="2017-01-06T12:08:00Z">
        <w:r w:rsidR="00B87DC6">
          <w:rPr>
            <w:rFonts w:ascii="Baskerville" w:hAnsi="Baskerville"/>
          </w:rPr>
          <w:t xml:space="preserve"> </w:t>
        </w:r>
      </w:ins>
      <w:ins w:id="113" w:author="Matt EGAP" w:date="2017-01-06T12:04:00Z">
        <w:r w:rsidRPr="00526CFD">
          <w:rPr>
            <w:rFonts w:ascii="Baskerville" w:hAnsi="Baskerville"/>
            <w:rPrChange w:id="114" w:author="Matt EGAP" w:date="2017-01-06T12:04:00Z">
              <w:rPr>
                <w:rFonts w:ascii="Arial" w:hAnsi="Arial" w:cs="Arial"/>
                <w:color w:val="1A1A1A"/>
                <w:sz w:val="26"/>
                <w:szCs w:val="26"/>
              </w:rPr>
            </w:rPrChange>
          </w:rPr>
          <w:t>but there can be other important uses for survey data, e.g.:</w:t>
        </w:r>
      </w:ins>
    </w:p>
    <w:p w14:paraId="73F03FEF" w14:textId="77777777" w:rsidR="00526CFD" w:rsidRPr="00526CFD" w:rsidRDefault="00526CFD" w:rsidP="00526CFD">
      <w:pPr>
        <w:widowControl w:val="0"/>
        <w:autoSpaceDE w:val="0"/>
        <w:autoSpaceDN w:val="0"/>
        <w:adjustRightInd w:val="0"/>
        <w:rPr>
          <w:ins w:id="115" w:author="Matt EGAP" w:date="2017-01-06T12:04:00Z"/>
          <w:rFonts w:ascii="Baskerville" w:hAnsi="Baskerville"/>
          <w:rPrChange w:id="116" w:author="Matt EGAP" w:date="2017-01-06T12:04:00Z">
            <w:rPr>
              <w:ins w:id="117" w:author="Matt EGAP" w:date="2017-01-06T12:04:00Z"/>
              <w:rFonts w:ascii="Arial" w:hAnsi="Arial" w:cs="Arial"/>
              <w:color w:val="1A1A1A"/>
              <w:sz w:val="26"/>
              <w:szCs w:val="26"/>
            </w:rPr>
          </w:rPrChange>
        </w:rPr>
      </w:pPr>
    </w:p>
    <w:p w14:paraId="62D1AE08" w14:textId="77777777" w:rsidR="00526CFD" w:rsidRPr="00526CFD" w:rsidRDefault="00526CFD" w:rsidP="00526CFD">
      <w:pPr>
        <w:widowControl w:val="0"/>
        <w:autoSpaceDE w:val="0"/>
        <w:autoSpaceDN w:val="0"/>
        <w:adjustRightInd w:val="0"/>
        <w:rPr>
          <w:ins w:id="118" w:author="Matt EGAP" w:date="2017-01-06T12:04:00Z"/>
          <w:rFonts w:ascii="Baskerville" w:hAnsi="Baskerville"/>
          <w:rPrChange w:id="119" w:author="Matt EGAP" w:date="2017-01-06T12:04:00Z">
            <w:rPr>
              <w:ins w:id="120" w:author="Matt EGAP" w:date="2017-01-06T12:04:00Z"/>
              <w:rFonts w:ascii="Arial" w:hAnsi="Arial" w:cs="Arial"/>
              <w:color w:val="1A1A1A"/>
              <w:sz w:val="26"/>
              <w:szCs w:val="26"/>
            </w:rPr>
          </w:rPrChange>
        </w:rPr>
      </w:pPr>
      <w:ins w:id="121" w:author="Matt EGAP" w:date="2017-01-06T12:04:00Z">
        <w:r w:rsidRPr="00526CFD">
          <w:rPr>
            <w:rFonts w:ascii="Baskerville" w:hAnsi="Baskerville"/>
            <w:rPrChange w:id="122" w:author="Matt EGAP" w:date="2017-01-06T12:04:00Z">
              <w:rPr>
                <w:rFonts w:ascii="Arial" w:hAnsi="Arial" w:cs="Arial"/>
                <w:color w:val="1A1A1A"/>
                <w:sz w:val="26"/>
                <w:szCs w:val="26"/>
              </w:rPr>
            </w:rPrChange>
          </w:rPr>
          <w:t>- Describing the population</w:t>
        </w:r>
      </w:ins>
    </w:p>
    <w:p w14:paraId="210E4CA3" w14:textId="77777777" w:rsidR="00526CFD" w:rsidRPr="00526CFD" w:rsidRDefault="00526CFD" w:rsidP="00526CFD">
      <w:pPr>
        <w:widowControl w:val="0"/>
        <w:autoSpaceDE w:val="0"/>
        <w:autoSpaceDN w:val="0"/>
        <w:adjustRightInd w:val="0"/>
        <w:rPr>
          <w:ins w:id="123" w:author="Matt EGAP" w:date="2017-01-06T12:04:00Z"/>
          <w:rFonts w:ascii="Baskerville" w:hAnsi="Baskerville"/>
          <w:rPrChange w:id="124" w:author="Matt EGAP" w:date="2017-01-06T12:04:00Z">
            <w:rPr>
              <w:ins w:id="125" w:author="Matt EGAP" w:date="2017-01-06T12:04:00Z"/>
              <w:rFonts w:ascii="Arial" w:hAnsi="Arial" w:cs="Arial"/>
              <w:color w:val="1A1A1A"/>
              <w:sz w:val="26"/>
              <w:szCs w:val="26"/>
            </w:rPr>
          </w:rPrChange>
        </w:rPr>
      </w:pPr>
    </w:p>
    <w:p w14:paraId="25A163DC" w14:textId="62BD5FE5" w:rsidR="00526CFD" w:rsidRPr="00526CFD" w:rsidRDefault="00526CFD" w:rsidP="00526CFD">
      <w:pPr>
        <w:widowControl w:val="0"/>
        <w:autoSpaceDE w:val="0"/>
        <w:autoSpaceDN w:val="0"/>
        <w:adjustRightInd w:val="0"/>
        <w:rPr>
          <w:ins w:id="126" w:author="Matt EGAP" w:date="2017-01-06T12:04:00Z"/>
          <w:rFonts w:ascii="Baskerville" w:hAnsi="Baskerville"/>
          <w:rPrChange w:id="127" w:author="Matt EGAP" w:date="2017-01-06T12:04:00Z">
            <w:rPr>
              <w:ins w:id="128" w:author="Matt EGAP" w:date="2017-01-06T12:04:00Z"/>
              <w:rFonts w:ascii="Arial" w:hAnsi="Arial" w:cs="Arial"/>
              <w:color w:val="1A1A1A"/>
              <w:sz w:val="26"/>
              <w:szCs w:val="26"/>
            </w:rPr>
          </w:rPrChange>
        </w:rPr>
      </w:pPr>
      <w:ins w:id="129" w:author="Matt EGAP" w:date="2017-01-06T12:04:00Z">
        <w:r w:rsidRPr="00526CFD">
          <w:rPr>
            <w:rFonts w:ascii="Baskerville" w:hAnsi="Baskerville"/>
            <w:rPrChange w:id="130" w:author="Matt EGAP" w:date="2017-01-06T12:04:00Z">
              <w:rPr>
                <w:rFonts w:ascii="Arial" w:hAnsi="Arial" w:cs="Arial"/>
                <w:color w:val="1A1A1A"/>
                <w:sz w:val="26"/>
                <w:szCs w:val="26"/>
              </w:rPr>
            </w:rPrChange>
          </w:rPr>
          <w:t>- Measuring the contrast between the treatment condition and the</w:t>
        </w:r>
      </w:ins>
      <w:ins w:id="131" w:author="Matt EGAP" w:date="2017-01-06T12:08:00Z">
        <w:r w:rsidR="00B87DC6">
          <w:rPr>
            <w:rFonts w:ascii="Baskerville" w:hAnsi="Baskerville"/>
          </w:rPr>
          <w:t xml:space="preserve"> </w:t>
        </w:r>
      </w:ins>
      <w:ins w:id="132" w:author="Matt EGAP" w:date="2017-01-06T12:04:00Z">
        <w:r w:rsidRPr="00526CFD">
          <w:rPr>
            <w:rFonts w:ascii="Baskerville" w:hAnsi="Baskerville"/>
            <w:rPrChange w:id="133" w:author="Matt EGAP" w:date="2017-01-06T12:04:00Z">
              <w:rPr>
                <w:rFonts w:ascii="Arial" w:hAnsi="Arial" w:cs="Arial"/>
                <w:color w:val="1A1A1A"/>
                <w:sz w:val="26"/>
                <w:szCs w:val="26"/>
              </w:rPr>
            </w:rPrChange>
          </w:rPr>
          <w:t>control condition (e.g., if the control group is denied access to a</w:t>
        </w:r>
      </w:ins>
      <w:ins w:id="134" w:author="Matt EGAP" w:date="2017-01-06T12:08:00Z">
        <w:r w:rsidR="00B87DC6">
          <w:rPr>
            <w:rFonts w:ascii="Baskerville" w:hAnsi="Baskerville"/>
          </w:rPr>
          <w:t xml:space="preserve"> </w:t>
        </w:r>
      </w:ins>
      <w:ins w:id="135" w:author="Matt EGAP" w:date="2017-01-06T12:04:00Z">
        <w:r w:rsidRPr="00526CFD">
          <w:rPr>
            <w:rFonts w:ascii="Baskerville" w:hAnsi="Baskerville"/>
            <w:rPrChange w:id="136" w:author="Matt EGAP" w:date="2017-01-06T12:04:00Z">
              <w:rPr>
                <w:rFonts w:ascii="Arial" w:hAnsi="Arial" w:cs="Arial"/>
                <w:color w:val="1A1A1A"/>
                <w:sz w:val="26"/>
                <w:szCs w:val="26"/>
              </w:rPr>
            </w:rPrChange>
          </w:rPr>
          <w:t>specific social program but can find similar services elsewhere, we</w:t>
        </w:r>
      </w:ins>
      <w:ins w:id="137" w:author="Matt EGAP" w:date="2017-01-06T12:09:00Z">
        <w:r w:rsidR="00B87DC6">
          <w:rPr>
            <w:rFonts w:ascii="Baskerville" w:hAnsi="Baskerville"/>
          </w:rPr>
          <w:t xml:space="preserve"> </w:t>
        </w:r>
      </w:ins>
      <w:ins w:id="138" w:author="Matt EGAP" w:date="2017-01-06T12:04:00Z">
        <w:r w:rsidRPr="00526CFD">
          <w:rPr>
            <w:rFonts w:ascii="Baskerville" w:hAnsi="Baskerville"/>
            <w:rPrChange w:id="139" w:author="Matt EGAP" w:date="2017-01-06T12:04:00Z">
              <w:rPr>
                <w:rFonts w:ascii="Arial" w:hAnsi="Arial" w:cs="Arial"/>
                <w:color w:val="1A1A1A"/>
                <w:sz w:val="26"/>
                <w:szCs w:val="26"/>
              </w:rPr>
            </w:rPrChange>
          </w:rPr>
          <w:t>want to know if the treatment group really got a larger dose of</w:t>
        </w:r>
      </w:ins>
      <w:ins w:id="140" w:author="Matt EGAP" w:date="2017-01-06T12:09:00Z">
        <w:r w:rsidR="00B87DC6">
          <w:rPr>
            <w:rFonts w:ascii="Baskerville" w:hAnsi="Baskerville"/>
          </w:rPr>
          <w:t xml:space="preserve"> </w:t>
        </w:r>
      </w:ins>
      <w:ins w:id="141" w:author="Matt EGAP" w:date="2017-01-06T12:04:00Z">
        <w:r w:rsidRPr="00526CFD">
          <w:rPr>
            <w:rFonts w:ascii="Baskerville" w:hAnsi="Baskerville"/>
            <w:rPrChange w:id="142" w:author="Matt EGAP" w:date="2017-01-06T12:04:00Z">
              <w:rPr>
                <w:rFonts w:ascii="Arial" w:hAnsi="Arial" w:cs="Arial"/>
                <w:color w:val="1A1A1A"/>
                <w:sz w:val="26"/>
                <w:szCs w:val="26"/>
              </w:rPr>
            </w:rPrChange>
          </w:rPr>
          <w:t xml:space="preserve">services, and by how much). </w:t>
        </w:r>
        <w:proofErr w:type="spellStart"/>
        <w:r w:rsidRPr="00526CFD">
          <w:rPr>
            <w:rFonts w:ascii="Baskerville" w:hAnsi="Baskerville"/>
            <w:rPrChange w:id="143" w:author="Matt EGAP" w:date="2017-01-06T12:04:00Z">
              <w:rPr>
                <w:rFonts w:ascii="Arial" w:hAnsi="Arial" w:cs="Arial"/>
                <w:color w:val="1A1A1A"/>
                <w:sz w:val="26"/>
                <w:szCs w:val="26"/>
              </w:rPr>
            </w:rPrChange>
          </w:rPr>
          <w:t>Orley</w:t>
        </w:r>
        <w:proofErr w:type="spellEnd"/>
        <w:r w:rsidRPr="00526CFD">
          <w:rPr>
            <w:rFonts w:ascii="Baskerville" w:hAnsi="Baskerville"/>
            <w:rPrChange w:id="144" w:author="Matt EGAP" w:date="2017-01-06T12:04:00Z">
              <w:rPr>
                <w:rFonts w:ascii="Arial" w:hAnsi="Arial" w:cs="Arial"/>
                <w:color w:val="1A1A1A"/>
                <w:sz w:val="26"/>
                <w:szCs w:val="26"/>
              </w:rPr>
            </w:rPrChange>
          </w:rPr>
          <w:t xml:space="preserve"> </w:t>
        </w:r>
        <w:proofErr w:type="spellStart"/>
        <w:r w:rsidRPr="00526CFD">
          <w:rPr>
            <w:rFonts w:ascii="Baskerville" w:hAnsi="Baskerville"/>
            <w:rPrChange w:id="145" w:author="Matt EGAP" w:date="2017-01-06T12:04:00Z">
              <w:rPr>
                <w:rFonts w:ascii="Arial" w:hAnsi="Arial" w:cs="Arial"/>
                <w:color w:val="1A1A1A"/>
                <w:sz w:val="26"/>
                <w:szCs w:val="26"/>
              </w:rPr>
            </w:rPrChange>
          </w:rPr>
          <w:t>Ashenfelter</w:t>
        </w:r>
        <w:proofErr w:type="spellEnd"/>
        <w:r w:rsidRPr="00526CFD">
          <w:rPr>
            <w:rFonts w:ascii="Baskerville" w:hAnsi="Baskerville"/>
            <w:rPrChange w:id="146" w:author="Matt EGAP" w:date="2017-01-06T12:04:00Z">
              <w:rPr>
                <w:rFonts w:ascii="Arial" w:hAnsi="Arial" w:cs="Arial"/>
                <w:color w:val="1A1A1A"/>
                <w:sz w:val="26"/>
                <w:szCs w:val="26"/>
              </w:rPr>
            </w:rPrChange>
          </w:rPr>
          <w:t xml:space="preserve"> has a nice little speech</w:t>
        </w:r>
      </w:ins>
      <w:ins w:id="147" w:author="Matt EGAP" w:date="2017-01-06T12:09:00Z">
        <w:r w:rsidR="00B87DC6">
          <w:rPr>
            <w:rFonts w:ascii="Baskerville" w:hAnsi="Baskerville"/>
          </w:rPr>
          <w:t xml:space="preserve"> </w:t>
        </w:r>
      </w:ins>
      <w:ins w:id="148" w:author="Matt EGAP" w:date="2017-01-06T12:04:00Z">
        <w:r w:rsidRPr="00526CFD">
          <w:rPr>
            <w:rFonts w:ascii="Baskerville" w:hAnsi="Baskerville"/>
            <w:rPrChange w:id="149" w:author="Matt EGAP" w:date="2017-01-06T12:04:00Z">
              <w:rPr>
                <w:rFonts w:ascii="Arial" w:hAnsi="Arial" w:cs="Arial"/>
                <w:color w:val="1A1A1A"/>
                <w:sz w:val="26"/>
                <w:szCs w:val="26"/>
              </w:rPr>
            </w:rPrChange>
          </w:rPr>
          <w:t>briefly making this point ("I think one of the most critical lessons</w:t>
        </w:r>
      </w:ins>
      <w:ins w:id="150" w:author="Matt EGAP" w:date="2017-01-06T12:09:00Z">
        <w:r w:rsidR="00B87DC6">
          <w:rPr>
            <w:rFonts w:ascii="Baskerville" w:hAnsi="Baskerville"/>
          </w:rPr>
          <w:t xml:space="preserve"> </w:t>
        </w:r>
      </w:ins>
      <w:ins w:id="151" w:author="Matt EGAP" w:date="2017-01-06T12:04:00Z">
        <w:r w:rsidRPr="00526CFD">
          <w:rPr>
            <w:rFonts w:ascii="Baskerville" w:hAnsi="Baskerville"/>
            <w:rPrChange w:id="152" w:author="Matt EGAP" w:date="2017-01-06T12:04:00Z">
              <w:rPr>
                <w:rFonts w:ascii="Arial" w:hAnsi="Arial" w:cs="Arial"/>
                <w:color w:val="1A1A1A"/>
                <w:sz w:val="26"/>
                <w:szCs w:val="26"/>
              </w:rPr>
            </w:rPrChange>
          </w:rPr>
          <w:t>learned from the program evaluation literature is the necessity of</w:t>
        </w:r>
      </w:ins>
      <w:ins w:id="153" w:author="Matt EGAP" w:date="2017-01-06T12:09:00Z">
        <w:r w:rsidR="00B87DC6">
          <w:rPr>
            <w:rFonts w:ascii="Baskerville" w:hAnsi="Baskerville"/>
          </w:rPr>
          <w:t xml:space="preserve"> </w:t>
        </w:r>
      </w:ins>
      <w:ins w:id="154" w:author="Matt EGAP" w:date="2017-01-06T12:04:00Z">
        <w:r w:rsidRPr="00526CFD">
          <w:rPr>
            <w:rFonts w:ascii="Baskerville" w:hAnsi="Baskerville"/>
            <w:rPrChange w:id="155" w:author="Matt EGAP" w:date="2017-01-06T12:04:00Z">
              <w:rPr>
                <w:rFonts w:ascii="Arial" w:hAnsi="Arial" w:cs="Arial"/>
                <w:color w:val="1A1A1A"/>
                <w:sz w:val="26"/>
                <w:szCs w:val="26"/>
              </w:rPr>
            </w:rPrChange>
          </w:rPr>
          <w:t>first showing that a program exists"):</w:t>
        </w:r>
      </w:ins>
    </w:p>
    <w:p w14:paraId="3B80C2B1" w14:textId="77777777" w:rsidR="00526CFD" w:rsidRPr="00526CFD" w:rsidRDefault="00526CFD" w:rsidP="00526CFD">
      <w:pPr>
        <w:widowControl w:val="0"/>
        <w:autoSpaceDE w:val="0"/>
        <w:autoSpaceDN w:val="0"/>
        <w:adjustRightInd w:val="0"/>
        <w:rPr>
          <w:ins w:id="156" w:author="Matt EGAP" w:date="2017-01-06T12:04:00Z"/>
          <w:rFonts w:ascii="Baskerville" w:hAnsi="Baskerville"/>
          <w:rPrChange w:id="157" w:author="Matt EGAP" w:date="2017-01-06T12:04:00Z">
            <w:rPr>
              <w:ins w:id="158" w:author="Matt EGAP" w:date="2017-01-06T12:04:00Z"/>
              <w:rFonts w:ascii="Arial" w:hAnsi="Arial" w:cs="Arial"/>
              <w:color w:val="1A1A1A"/>
              <w:sz w:val="26"/>
              <w:szCs w:val="26"/>
            </w:rPr>
          </w:rPrChange>
        </w:rPr>
      </w:pPr>
      <w:ins w:id="159" w:author="Matt EGAP" w:date="2017-01-06T12:04:00Z">
        <w:r w:rsidRPr="00526CFD">
          <w:rPr>
            <w:rFonts w:ascii="Baskerville" w:hAnsi="Baskerville"/>
            <w:rPrChange w:id="160" w:author="Matt EGAP" w:date="2017-01-06T12:04:00Z">
              <w:rPr>
                <w:rFonts w:ascii="Arial" w:hAnsi="Arial" w:cs="Arial"/>
                <w:color w:val="1A1A1A"/>
                <w:sz w:val="26"/>
                <w:szCs w:val="26"/>
              </w:rPr>
            </w:rPrChange>
          </w:rPr>
          <w:t xml:space="preserve">  </w:t>
        </w:r>
        <w:r w:rsidRPr="00526CFD">
          <w:rPr>
            <w:rFonts w:ascii="Baskerville" w:hAnsi="Baskerville"/>
            <w:rPrChange w:id="161" w:author="Matt EGAP" w:date="2017-01-06T12:04:00Z">
              <w:rPr>
                <w:rFonts w:ascii="Arial" w:hAnsi="Arial" w:cs="Arial"/>
                <w:color w:val="1A1A1A"/>
                <w:sz w:val="26"/>
                <w:szCs w:val="26"/>
              </w:rPr>
            </w:rPrChange>
          </w:rPr>
          <w:fldChar w:fldCharType="begin"/>
        </w:r>
        <w:r w:rsidRPr="00526CFD">
          <w:rPr>
            <w:rFonts w:ascii="Baskerville" w:hAnsi="Baskerville"/>
            <w:rPrChange w:id="162" w:author="Matt EGAP" w:date="2017-01-06T12:04:00Z">
              <w:rPr>
                <w:rFonts w:ascii="Arial" w:hAnsi="Arial" w:cs="Arial"/>
                <w:color w:val="1A1A1A"/>
                <w:sz w:val="26"/>
                <w:szCs w:val="26"/>
              </w:rPr>
            </w:rPrChange>
          </w:rPr>
          <w:instrText>HYPERLINK "http://legacy.iza.org/en/webcontent/prize/history/prize2003/Ashenfelter.pdf"</w:instrText>
        </w:r>
        <w:r w:rsidRPr="00526CFD">
          <w:rPr>
            <w:rFonts w:ascii="Baskerville" w:hAnsi="Baskerville"/>
            <w:rPrChange w:id="163" w:author="Matt EGAP" w:date="2017-01-06T12:04:00Z">
              <w:rPr>
                <w:rFonts w:ascii="Arial" w:hAnsi="Arial" w:cs="Arial"/>
                <w:color w:val="1A1A1A"/>
                <w:sz w:val="26"/>
                <w:szCs w:val="26"/>
              </w:rPr>
            </w:rPrChange>
          </w:rPr>
          <w:fldChar w:fldCharType="separate"/>
        </w:r>
        <w:r w:rsidRPr="00526CFD">
          <w:rPr>
            <w:rFonts w:ascii="Baskerville" w:hAnsi="Baskerville"/>
            <w:rPrChange w:id="164" w:author="Matt EGAP" w:date="2017-01-06T12:04:00Z">
              <w:rPr>
                <w:rFonts w:ascii="Arial" w:hAnsi="Arial" w:cs="Arial"/>
                <w:color w:val="103CC0"/>
                <w:sz w:val="26"/>
                <w:szCs w:val="26"/>
                <w:u w:val="single" w:color="103CC0"/>
              </w:rPr>
            </w:rPrChange>
          </w:rPr>
          <w:t>http://legacy.iza.org/en/webcontent/prize/history/prize2003/Ashenfelter.pdf</w:t>
        </w:r>
        <w:r w:rsidRPr="00526CFD">
          <w:rPr>
            <w:rFonts w:ascii="Baskerville" w:hAnsi="Baskerville"/>
            <w:rPrChange w:id="165" w:author="Matt EGAP" w:date="2017-01-06T12:04:00Z">
              <w:rPr>
                <w:rFonts w:ascii="Arial" w:hAnsi="Arial" w:cs="Arial"/>
                <w:color w:val="1A1A1A"/>
                <w:sz w:val="26"/>
                <w:szCs w:val="26"/>
              </w:rPr>
            </w:rPrChange>
          </w:rPr>
          <w:fldChar w:fldCharType="end"/>
        </w:r>
      </w:ins>
    </w:p>
    <w:p w14:paraId="2E1D1EFC" w14:textId="1BFC8711" w:rsidR="00526CFD" w:rsidRPr="00526CFD" w:rsidRDefault="00526CFD" w:rsidP="00526CFD">
      <w:pPr>
        <w:widowControl w:val="0"/>
        <w:autoSpaceDE w:val="0"/>
        <w:autoSpaceDN w:val="0"/>
        <w:adjustRightInd w:val="0"/>
        <w:rPr>
          <w:ins w:id="166" w:author="Matt EGAP" w:date="2017-01-06T12:04:00Z"/>
          <w:rFonts w:ascii="Baskerville" w:hAnsi="Baskerville"/>
          <w:rPrChange w:id="167" w:author="Matt EGAP" w:date="2017-01-06T12:04:00Z">
            <w:rPr>
              <w:ins w:id="168" w:author="Matt EGAP" w:date="2017-01-06T12:04:00Z"/>
              <w:rFonts w:ascii="Arial" w:hAnsi="Arial" w:cs="Arial"/>
              <w:color w:val="1A1A1A"/>
              <w:sz w:val="26"/>
              <w:szCs w:val="26"/>
            </w:rPr>
          </w:rPrChange>
        </w:rPr>
      </w:pPr>
      <w:ins w:id="169" w:author="Matt EGAP" w:date="2017-01-06T12:04:00Z">
        <w:r w:rsidRPr="00526CFD">
          <w:rPr>
            <w:rFonts w:ascii="Baskerville" w:hAnsi="Baskerville"/>
            <w:rPrChange w:id="170" w:author="Matt EGAP" w:date="2017-01-06T12:04:00Z">
              <w:rPr>
                <w:rFonts w:ascii="Arial" w:hAnsi="Arial" w:cs="Arial"/>
                <w:color w:val="1A1A1A"/>
                <w:sz w:val="26"/>
                <w:szCs w:val="26"/>
              </w:rPr>
            </w:rPrChange>
          </w:rPr>
          <w:t>The data collected to measure the treatment-control contrast may also</w:t>
        </w:r>
      </w:ins>
      <w:ins w:id="171" w:author="Matt EGAP" w:date="2017-01-06T12:09:00Z">
        <w:r w:rsidR="00B87DC6">
          <w:rPr>
            <w:rFonts w:ascii="Baskerville" w:hAnsi="Baskerville"/>
          </w:rPr>
          <w:t xml:space="preserve"> </w:t>
        </w:r>
      </w:ins>
      <w:ins w:id="172" w:author="Matt EGAP" w:date="2017-01-06T12:04:00Z">
        <w:r w:rsidRPr="00526CFD">
          <w:rPr>
            <w:rFonts w:ascii="Baskerville" w:hAnsi="Baskerville"/>
            <w:rPrChange w:id="173" w:author="Matt EGAP" w:date="2017-01-06T12:04:00Z">
              <w:rPr>
                <w:rFonts w:ascii="Arial" w:hAnsi="Arial" w:cs="Arial"/>
                <w:color w:val="1A1A1A"/>
                <w:sz w:val="26"/>
                <w:szCs w:val="26"/>
              </w:rPr>
            </w:rPrChange>
          </w:rPr>
          <w:t>be used to develop estimates of the net cost of the treatment (e.g.,</w:t>
        </w:r>
      </w:ins>
      <w:ins w:id="174" w:author="Matt EGAP" w:date="2017-01-06T12:09:00Z">
        <w:r w:rsidR="00B87DC6">
          <w:rPr>
            <w:rFonts w:ascii="Baskerville" w:hAnsi="Baskerville"/>
          </w:rPr>
          <w:t xml:space="preserve"> </w:t>
        </w:r>
      </w:ins>
      <w:ins w:id="175" w:author="Matt EGAP" w:date="2017-01-06T12:04:00Z">
        <w:r w:rsidRPr="00526CFD">
          <w:rPr>
            <w:rFonts w:ascii="Baskerville" w:hAnsi="Baskerville"/>
            <w:rPrChange w:id="176" w:author="Matt EGAP" w:date="2017-01-06T12:04:00Z">
              <w:rPr>
                <w:rFonts w:ascii="Arial" w:hAnsi="Arial" w:cs="Arial"/>
                <w:color w:val="1A1A1A"/>
                <w:sz w:val="26"/>
                <w:szCs w:val="26"/>
              </w:rPr>
            </w:rPrChange>
          </w:rPr>
          <w:t>see Larry Orr's book Social Experiments, pp. 180-182).</w:t>
        </w:r>
      </w:ins>
    </w:p>
    <w:p w14:paraId="2E3A8603" w14:textId="77777777" w:rsidR="00526CFD" w:rsidRPr="00526CFD" w:rsidRDefault="00526CFD" w:rsidP="00526CFD">
      <w:pPr>
        <w:widowControl w:val="0"/>
        <w:autoSpaceDE w:val="0"/>
        <w:autoSpaceDN w:val="0"/>
        <w:adjustRightInd w:val="0"/>
        <w:rPr>
          <w:ins w:id="177" w:author="Matt EGAP" w:date="2017-01-06T12:04:00Z"/>
          <w:rFonts w:ascii="Baskerville" w:hAnsi="Baskerville"/>
          <w:rPrChange w:id="178" w:author="Matt EGAP" w:date="2017-01-06T12:04:00Z">
            <w:rPr>
              <w:ins w:id="179" w:author="Matt EGAP" w:date="2017-01-06T12:04:00Z"/>
              <w:rFonts w:ascii="Arial" w:hAnsi="Arial" w:cs="Arial"/>
              <w:color w:val="1A1A1A"/>
              <w:sz w:val="26"/>
              <w:szCs w:val="26"/>
            </w:rPr>
          </w:rPrChange>
        </w:rPr>
      </w:pPr>
    </w:p>
    <w:p w14:paraId="36D3D970" w14:textId="4BDF060F" w:rsidR="00526CFD" w:rsidRPr="00526CFD" w:rsidRDefault="00526CFD" w:rsidP="00526CFD">
      <w:pPr>
        <w:widowControl w:val="0"/>
        <w:autoSpaceDE w:val="0"/>
        <w:autoSpaceDN w:val="0"/>
        <w:adjustRightInd w:val="0"/>
        <w:rPr>
          <w:ins w:id="180" w:author="Matt EGAP" w:date="2017-01-06T12:04:00Z"/>
          <w:rFonts w:ascii="Baskerville" w:hAnsi="Baskerville"/>
          <w:rPrChange w:id="181" w:author="Matt EGAP" w:date="2017-01-06T12:04:00Z">
            <w:rPr>
              <w:ins w:id="182" w:author="Matt EGAP" w:date="2017-01-06T12:04:00Z"/>
              <w:rFonts w:ascii="Arial" w:hAnsi="Arial" w:cs="Arial"/>
              <w:color w:val="1A1A1A"/>
              <w:sz w:val="26"/>
              <w:szCs w:val="26"/>
            </w:rPr>
          </w:rPrChange>
        </w:rPr>
      </w:pPr>
      <w:ins w:id="183" w:author="Matt EGAP" w:date="2017-01-06T12:04:00Z">
        <w:r w:rsidRPr="00526CFD">
          <w:rPr>
            <w:rFonts w:ascii="Baskerville" w:hAnsi="Baskerville"/>
            <w:rPrChange w:id="184" w:author="Matt EGAP" w:date="2017-01-06T12:04:00Z">
              <w:rPr>
                <w:rFonts w:ascii="Arial" w:hAnsi="Arial" w:cs="Arial"/>
                <w:color w:val="1A1A1A"/>
                <w:sz w:val="26"/>
                <w:szCs w:val="26"/>
              </w:rPr>
            </w:rPrChange>
          </w:rPr>
          <w:t>- Related to the above is measuring to what extent people understood</w:t>
        </w:r>
      </w:ins>
      <w:ins w:id="185" w:author="Matt EGAP" w:date="2017-01-06T12:09:00Z">
        <w:r w:rsidR="00B87DC6">
          <w:rPr>
            <w:rFonts w:ascii="Baskerville" w:hAnsi="Baskerville"/>
          </w:rPr>
          <w:t xml:space="preserve"> </w:t>
        </w:r>
      </w:ins>
      <w:ins w:id="186" w:author="Matt EGAP" w:date="2017-01-06T12:04:00Z">
        <w:r w:rsidRPr="00526CFD">
          <w:rPr>
            <w:rFonts w:ascii="Baskerville" w:hAnsi="Baskerville"/>
            <w:rPrChange w:id="187" w:author="Matt EGAP" w:date="2017-01-06T12:04:00Z">
              <w:rPr>
                <w:rFonts w:ascii="Arial" w:hAnsi="Arial" w:cs="Arial"/>
                <w:color w:val="1A1A1A"/>
                <w:sz w:val="26"/>
                <w:szCs w:val="26"/>
              </w:rPr>
            </w:rPrChange>
          </w:rPr>
          <w:t>the treatment condition. For example, David Card, Phil Robins, and I</w:t>
        </w:r>
      </w:ins>
      <w:ins w:id="188" w:author="Matt EGAP" w:date="2017-01-06T12:09:00Z">
        <w:r w:rsidR="00B87DC6">
          <w:rPr>
            <w:rFonts w:ascii="Baskerville" w:hAnsi="Baskerville"/>
          </w:rPr>
          <w:t xml:space="preserve"> </w:t>
        </w:r>
      </w:ins>
      <w:ins w:id="189" w:author="Matt EGAP" w:date="2017-01-06T12:04:00Z">
        <w:r w:rsidRPr="00526CFD">
          <w:rPr>
            <w:rFonts w:ascii="Baskerville" w:hAnsi="Baskerville"/>
            <w:rPrChange w:id="190" w:author="Matt EGAP" w:date="2017-01-06T12:04:00Z">
              <w:rPr>
                <w:rFonts w:ascii="Arial" w:hAnsi="Arial" w:cs="Arial"/>
                <w:color w:val="1A1A1A"/>
                <w:sz w:val="26"/>
                <w:szCs w:val="26"/>
              </w:rPr>
            </w:rPrChange>
          </w:rPr>
          <w:t>used survey data for a section called "Do people understand the</w:t>
        </w:r>
      </w:ins>
      <w:ins w:id="191" w:author="Matt EGAP" w:date="2017-01-06T12:09:00Z">
        <w:r w:rsidR="00B87DC6">
          <w:rPr>
            <w:rFonts w:ascii="Baskerville" w:hAnsi="Baskerville"/>
          </w:rPr>
          <w:t xml:space="preserve"> </w:t>
        </w:r>
      </w:ins>
      <w:ins w:id="192" w:author="Matt EGAP" w:date="2017-01-06T12:04:00Z">
        <w:r w:rsidRPr="00526CFD">
          <w:rPr>
            <w:rFonts w:ascii="Baskerville" w:hAnsi="Baskerville"/>
            <w:rPrChange w:id="193" w:author="Matt EGAP" w:date="2017-01-06T12:04:00Z">
              <w:rPr>
                <w:rFonts w:ascii="Arial" w:hAnsi="Arial" w:cs="Arial"/>
                <w:color w:val="1A1A1A"/>
                <w:sz w:val="26"/>
                <w:szCs w:val="26"/>
              </w:rPr>
            </w:rPrChange>
          </w:rPr>
          <w:t>treatment?" on pp. 11-15 of this 1997 working paper:</w:t>
        </w:r>
      </w:ins>
    </w:p>
    <w:p w14:paraId="78497161" w14:textId="77777777" w:rsidR="00526CFD" w:rsidRPr="00526CFD" w:rsidRDefault="00526CFD" w:rsidP="00526CFD">
      <w:pPr>
        <w:widowControl w:val="0"/>
        <w:autoSpaceDE w:val="0"/>
        <w:autoSpaceDN w:val="0"/>
        <w:adjustRightInd w:val="0"/>
        <w:rPr>
          <w:ins w:id="194" w:author="Matt EGAP" w:date="2017-01-06T12:04:00Z"/>
          <w:rFonts w:ascii="Baskerville" w:hAnsi="Baskerville"/>
          <w:rPrChange w:id="195" w:author="Matt EGAP" w:date="2017-01-06T12:04:00Z">
            <w:rPr>
              <w:ins w:id="196" w:author="Matt EGAP" w:date="2017-01-06T12:04:00Z"/>
              <w:rFonts w:ascii="Arial" w:hAnsi="Arial" w:cs="Arial"/>
              <w:color w:val="1A1A1A"/>
              <w:sz w:val="26"/>
              <w:szCs w:val="26"/>
            </w:rPr>
          </w:rPrChange>
        </w:rPr>
      </w:pPr>
      <w:ins w:id="197" w:author="Matt EGAP" w:date="2017-01-06T12:04:00Z">
        <w:r w:rsidRPr="00526CFD">
          <w:rPr>
            <w:rFonts w:ascii="Baskerville" w:hAnsi="Baskerville"/>
            <w:rPrChange w:id="198" w:author="Matt EGAP" w:date="2017-01-06T12:04:00Z">
              <w:rPr>
                <w:rFonts w:ascii="Arial" w:hAnsi="Arial" w:cs="Arial"/>
                <w:color w:val="1A1A1A"/>
                <w:sz w:val="26"/>
                <w:szCs w:val="26"/>
              </w:rPr>
            </w:rPrChange>
          </w:rPr>
          <w:t xml:space="preserve">  </w:t>
        </w:r>
        <w:r w:rsidRPr="00526CFD">
          <w:rPr>
            <w:rFonts w:ascii="Baskerville" w:hAnsi="Baskerville"/>
            <w:rPrChange w:id="199" w:author="Matt EGAP" w:date="2017-01-06T12:04:00Z">
              <w:rPr>
                <w:rFonts w:ascii="Arial" w:hAnsi="Arial" w:cs="Arial"/>
                <w:color w:val="1A1A1A"/>
                <w:sz w:val="26"/>
                <w:szCs w:val="26"/>
              </w:rPr>
            </w:rPrChange>
          </w:rPr>
          <w:fldChar w:fldCharType="begin"/>
        </w:r>
        <w:r w:rsidRPr="00526CFD">
          <w:rPr>
            <w:rFonts w:ascii="Baskerville" w:hAnsi="Baskerville"/>
            <w:rPrChange w:id="200" w:author="Matt EGAP" w:date="2017-01-06T12:04:00Z">
              <w:rPr>
                <w:rFonts w:ascii="Arial" w:hAnsi="Arial" w:cs="Arial"/>
                <w:color w:val="1A1A1A"/>
                <w:sz w:val="26"/>
                <w:szCs w:val="26"/>
              </w:rPr>
            </w:rPrChange>
          </w:rPr>
          <w:instrText>HYPERLINK "http://www.srdc.org/uploads/how_Important_entry_effects.pdf"</w:instrText>
        </w:r>
        <w:r w:rsidRPr="00526CFD">
          <w:rPr>
            <w:rFonts w:ascii="Baskerville" w:hAnsi="Baskerville"/>
            <w:rPrChange w:id="201" w:author="Matt EGAP" w:date="2017-01-06T12:04:00Z">
              <w:rPr>
                <w:rFonts w:ascii="Arial" w:hAnsi="Arial" w:cs="Arial"/>
                <w:color w:val="1A1A1A"/>
                <w:sz w:val="26"/>
                <w:szCs w:val="26"/>
              </w:rPr>
            </w:rPrChange>
          </w:rPr>
          <w:fldChar w:fldCharType="separate"/>
        </w:r>
        <w:r w:rsidRPr="00526CFD">
          <w:rPr>
            <w:rFonts w:ascii="Baskerville" w:hAnsi="Baskerville"/>
            <w:rPrChange w:id="202" w:author="Matt EGAP" w:date="2017-01-06T12:04:00Z">
              <w:rPr>
                <w:rFonts w:ascii="Arial" w:hAnsi="Arial" w:cs="Arial"/>
                <w:color w:val="103CC0"/>
                <w:sz w:val="26"/>
                <w:szCs w:val="26"/>
                <w:u w:val="single" w:color="103CC0"/>
              </w:rPr>
            </w:rPrChange>
          </w:rPr>
          <w:t>http://www.srdc.org/uploads/how_Important_entry_effects.pdf</w:t>
        </w:r>
        <w:r w:rsidRPr="00526CFD">
          <w:rPr>
            <w:rFonts w:ascii="Baskerville" w:hAnsi="Baskerville"/>
            <w:rPrChange w:id="203" w:author="Matt EGAP" w:date="2017-01-06T12:04:00Z">
              <w:rPr>
                <w:rFonts w:ascii="Arial" w:hAnsi="Arial" w:cs="Arial"/>
                <w:color w:val="1A1A1A"/>
                <w:sz w:val="26"/>
                <w:szCs w:val="26"/>
              </w:rPr>
            </w:rPrChange>
          </w:rPr>
          <w:fldChar w:fldCharType="end"/>
        </w:r>
      </w:ins>
    </w:p>
    <w:p w14:paraId="348F9252" w14:textId="77777777" w:rsidR="00526CFD" w:rsidRPr="00526CFD" w:rsidRDefault="00526CFD" w:rsidP="00526CFD">
      <w:pPr>
        <w:widowControl w:val="0"/>
        <w:autoSpaceDE w:val="0"/>
        <w:autoSpaceDN w:val="0"/>
        <w:adjustRightInd w:val="0"/>
        <w:rPr>
          <w:ins w:id="204" w:author="Matt EGAP" w:date="2017-01-06T12:04:00Z"/>
          <w:rFonts w:ascii="Baskerville" w:hAnsi="Baskerville"/>
          <w:rPrChange w:id="205" w:author="Matt EGAP" w:date="2017-01-06T12:04:00Z">
            <w:rPr>
              <w:ins w:id="206" w:author="Matt EGAP" w:date="2017-01-06T12:04:00Z"/>
              <w:rFonts w:ascii="Arial" w:hAnsi="Arial" w:cs="Arial"/>
              <w:color w:val="1A1A1A"/>
              <w:sz w:val="26"/>
              <w:szCs w:val="26"/>
            </w:rPr>
          </w:rPrChange>
        </w:rPr>
      </w:pPr>
    </w:p>
    <w:p w14:paraId="1ECA769F" w14:textId="7B159223" w:rsidR="00526CFD" w:rsidRPr="00526CFD" w:rsidRDefault="00526CFD" w:rsidP="00526CFD">
      <w:pPr>
        <w:widowControl w:val="0"/>
        <w:autoSpaceDE w:val="0"/>
        <w:autoSpaceDN w:val="0"/>
        <w:adjustRightInd w:val="0"/>
        <w:rPr>
          <w:ins w:id="207" w:author="Matt EGAP" w:date="2017-01-06T12:04:00Z"/>
          <w:rFonts w:ascii="Baskerville" w:hAnsi="Baskerville"/>
          <w:rPrChange w:id="208" w:author="Matt EGAP" w:date="2017-01-06T12:04:00Z">
            <w:rPr>
              <w:ins w:id="209" w:author="Matt EGAP" w:date="2017-01-06T12:04:00Z"/>
              <w:rFonts w:ascii="Arial" w:hAnsi="Arial" w:cs="Arial"/>
              <w:color w:val="1A1A1A"/>
              <w:sz w:val="26"/>
              <w:szCs w:val="26"/>
            </w:rPr>
          </w:rPrChange>
        </w:rPr>
      </w:pPr>
      <w:ins w:id="210" w:author="Matt EGAP" w:date="2017-01-06T12:04:00Z">
        <w:r w:rsidRPr="00526CFD">
          <w:rPr>
            <w:rFonts w:ascii="Baskerville" w:hAnsi="Baskerville"/>
            <w:rPrChange w:id="211" w:author="Matt EGAP" w:date="2017-01-06T12:04:00Z">
              <w:rPr>
                <w:rFonts w:ascii="Arial" w:hAnsi="Arial" w:cs="Arial"/>
                <w:color w:val="1A1A1A"/>
                <w:sz w:val="26"/>
                <w:szCs w:val="26"/>
              </w:rPr>
            </w:rPrChange>
          </w:rPr>
          <w:t>- Surveys may be useful for asking about reasons for noncompliance</w:t>
        </w:r>
      </w:ins>
      <w:ins w:id="212" w:author="Matt EGAP" w:date="2017-01-06T12:09:00Z">
        <w:r w:rsidR="00B87DC6">
          <w:rPr>
            <w:rFonts w:ascii="Baskerville" w:hAnsi="Baskerville"/>
          </w:rPr>
          <w:t xml:space="preserve"> </w:t>
        </w:r>
      </w:ins>
      <w:ins w:id="213" w:author="Matt EGAP" w:date="2017-01-06T12:04:00Z">
        <w:r w:rsidRPr="00526CFD">
          <w:rPr>
            <w:rFonts w:ascii="Baskerville" w:hAnsi="Baskerville"/>
            <w:rPrChange w:id="214" w:author="Matt EGAP" w:date="2017-01-06T12:04:00Z">
              <w:rPr>
                <w:rFonts w:ascii="Arial" w:hAnsi="Arial" w:cs="Arial"/>
                <w:color w:val="1A1A1A"/>
                <w:sz w:val="26"/>
                <w:szCs w:val="26"/>
              </w:rPr>
            </w:rPrChange>
          </w:rPr>
          <w:t>with the assigned treatment (though of course people's stated reasons</w:t>
        </w:r>
      </w:ins>
      <w:ins w:id="215" w:author="Matt EGAP" w:date="2017-01-06T12:09:00Z">
        <w:r w:rsidR="00B87DC6">
          <w:rPr>
            <w:rFonts w:ascii="Baskerville" w:hAnsi="Baskerville"/>
          </w:rPr>
          <w:t xml:space="preserve"> </w:t>
        </w:r>
      </w:ins>
      <w:ins w:id="216" w:author="Matt EGAP" w:date="2017-01-06T12:04:00Z">
        <w:r w:rsidRPr="00526CFD">
          <w:rPr>
            <w:rFonts w:ascii="Baskerville" w:hAnsi="Baskerville"/>
            <w:rPrChange w:id="217" w:author="Matt EGAP" w:date="2017-01-06T12:04:00Z">
              <w:rPr>
                <w:rFonts w:ascii="Arial" w:hAnsi="Arial" w:cs="Arial"/>
                <w:color w:val="1A1A1A"/>
                <w:sz w:val="26"/>
                <w:szCs w:val="26"/>
              </w:rPr>
            </w:rPrChange>
          </w:rPr>
          <w:t>aren't necessarily the only reasons). My coauthors and I wrote a 1998</w:t>
        </w:r>
      </w:ins>
      <w:ins w:id="218" w:author="Matt EGAP" w:date="2017-01-06T12:09:00Z">
        <w:r w:rsidR="00B87DC6">
          <w:rPr>
            <w:rFonts w:ascii="Baskerville" w:hAnsi="Baskerville"/>
          </w:rPr>
          <w:t xml:space="preserve"> </w:t>
        </w:r>
      </w:ins>
      <w:ins w:id="219" w:author="Matt EGAP" w:date="2017-01-06T12:04:00Z">
        <w:r w:rsidRPr="00526CFD">
          <w:rPr>
            <w:rFonts w:ascii="Baskerville" w:hAnsi="Baskerville"/>
            <w:rPrChange w:id="220" w:author="Matt EGAP" w:date="2017-01-06T12:04:00Z">
              <w:rPr>
                <w:rFonts w:ascii="Arial" w:hAnsi="Arial" w:cs="Arial"/>
                <w:color w:val="1A1A1A"/>
                <w:sz w:val="26"/>
                <w:szCs w:val="26"/>
              </w:rPr>
            </w:rPrChange>
          </w:rPr>
          <w:t>report on an experiment where the treatment group was offered a huge</w:t>
        </w:r>
      </w:ins>
      <w:ins w:id="221" w:author="Matt EGAP" w:date="2017-01-06T12:09:00Z">
        <w:r w:rsidR="00B87DC6">
          <w:rPr>
            <w:rFonts w:ascii="Baskerville" w:hAnsi="Baskerville"/>
          </w:rPr>
          <w:t xml:space="preserve"> </w:t>
        </w:r>
      </w:ins>
      <w:ins w:id="222" w:author="Matt EGAP" w:date="2017-01-06T12:04:00Z">
        <w:r w:rsidRPr="00526CFD">
          <w:rPr>
            <w:rFonts w:ascii="Baskerville" w:hAnsi="Baskerville"/>
            <w:rPrChange w:id="223" w:author="Matt EGAP" w:date="2017-01-06T12:04:00Z">
              <w:rPr>
                <w:rFonts w:ascii="Arial" w:hAnsi="Arial" w:cs="Arial"/>
                <w:color w:val="1A1A1A"/>
                <w:sz w:val="26"/>
                <w:szCs w:val="26"/>
              </w:rPr>
            </w:rPrChange>
          </w:rPr>
          <w:t>earnings supplement if they left welfare for full-time work. Only</w:t>
        </w:r>
      </w:ins>
      <w:ins w:id="224" w:author="Matt EGAP" w:date="2017-01-06T12:09:00Z">
        <w:r w:rsidR="00B87DC6">
          <w:rPr>
            <w:rFonts w:ascii="Baskerville" w:hAnsi="Baskerville"/>
          </w:rPr>
          <w:t xml:space="preserve"> </w:t>
        </w:r>
      </w:ins>
      <w:ins w:id="225" w:author="Matt EGAP" w:date="2017-01-06T12:04:00Z">
        <w:r w:rsidRPr="00526CFD">
          <w:rPr>
            <w:rFonts w:ascii="Baskerville" w:hAnsi="Baskerville"/>
            <w:rPrChange w:id="226" w:author="Matt EGAP" w:date="2017-01-06T12:04:00Z">
              <w:rPr>
                <w:rFonts w:ascii="Arial" w:hAnsi="Arial" w:cs="Arial"/>
                <w:color w:val="1A1A1A"/>
                <w:sz w:val="26"/>
                <w:szCs w:val="26"/>
              </w:rPr>
            </w:rPrChange>
          </w:rPr>
          <w:t>one-third of the treatment group took up the supplement. Ch. 2 of the</w:t>
        </w:r>
      </w:ins>
      <w:ins w:id="227" w:author="Matt EGAP" w:date="2017-01-06T12:09:00Z">
        <w:r w:rsidR="00B87DC6">
          <w:rPr>
            <w:rFonts w:ascii="Baskerville" w:hAnsi="Baskerville"/>
          </w:rPr>
          <w:t xml:space="preserve"> </w:t>
        </w:r>
      </w:ins>
      <w:ins w:id="228" w:author="Matt EGAP" w:date="2017-01-06T12:04:00Z">
        <w:r w:rsidRPr="00526CFD">
          <w:rPr>
            <w:rFonts w:ascii="Baskerville" w:hAnsi="Baskerville"/>
            <w:rPrChange w:id="229" w:author="Matt EGAP" w:date="2017-01-06T12:04:00Z">
              <w:rPr>
                <w:rFonts w:ascii="Arial" w:hAnsi="Arial" w:cs="Arial"/>
                <w:color w:val="1A1A1A"/>
                <w:sz w:val="26"/>
                <w:szCs w:val="26"/>
              </w:rPr>
            </w:rPrChange>
          </w:rPr>
          <w:t>report uses survey data to speculate about why.</w:t>
        </w:r>
      </w:ins>
    </w:p>
    <w:p w14:paraId="58356D2E" w14:textId="77777777" w:rsidR="00526CFD" w:rsidRPr="00526CFD" w:rsidRDefault="00526CFD" w:rsidP="00526CFD">
      <w:pPr>
        <w:widowControl w:val="0"/>
        <w:autoSpaceDE w:val="0"/>
        <w:autoSpaceDN w:val="0"/>
        <w:adjustRightInd w:val="0"/>
        <w:rPr>
          <w:ins w:id="230" w:author="Matt EGAP" w:date="2017-01-06T12:04:00Z"/>
          <w:rFonts w:ascii="Baskerville" w:hAnsi="Baskerville"/>
          <w:rPrChange w:id="231" w:author="Matt EGAP" w:date="2017-01-06T12:04:00Z">
            <w:rPr>
              <w:ins w:id="232" w:author="Matt EGAP" w:date="2017-01-06T12:04:00Z"/>
              <w:rFonts w:ascii="Arial" w:hAnsi="Arial" w:cs="Arial"/>
              <w:color w:val="1A1A1A"/>
              <w:sz w:val="26"/>
              <w:szCs w:val="26"/>
            </w:rPr>
          </w:rPrChange>
        </w:rPr>
      </w:pPr>
      <w:ins w:id="233" w:author="Matt EGAP" w:date="2017-01-06T12:04:00Z">
        <w:r w:rsidRPr="00526CFD">
          <w:rPr>
            <w:rFonts w:ascii="Baskerville" w:hAnsi="Baskerville"/>
            <w:rPrChange w:id="234" w:author="Matt EGAP" w:date="2017-01-06T12:04:00Z">
              <w:rPr>
                <w:rFonts w:ascii="Arial" w:hAnsi="Arial" w:cs="Arial"/>
                <w:color w:val="1A1A1A"/>
                <w:sz w:val="26"/>
                <w:szCs w:val="26"/>
              </w:rPr>
            </w:rPrChange>
          </w:rPr>
          <w:t xml:space="preserve">  </w:t>
        </w:r>
        <w:r w:rsidRPr="00526CFD">
          <w:rPr>
            <w:rFonts w:ascii="Baskerville" w:hAnsi="Baskerville"/>
            <w:rPrChange w:id="235" w:author="Matt EGAP" w:date="2017-01-06T12:04:00Z">
              <w:rPr>
                <w:rFonts w:ascii="Arial" w:hAnsi="Arial" w:cs="Arial"/>
                <w:color w:val="1A1A1A"/>
                <w:sz w:val="26"/>
                <w:szCs w:val="26"/>
              </w:rPr>
            </w:rPrChange>
          </w:rPr>
          <w:fldChar w:fldCharType="begin"/>
        </w:r>
        <w:r w:rsidRPr="00526CFD">
          <w:rPr>
            <w:rFonts w:ascii="Baskerville" w:hAnsi="Baskerville"/>
            <w:rPrChange w:id="236" w:author="Matt EGAP" w:date="2017-01-06T12:04:00Z">
              <w:rPr>
                <w:rFonts w:ascii="Arial" w:hAnsi="Arial" w:cs="Arial"/>
                <w:color w:val="1A1A1A"/>
                <w:sz w:val="26"/>
                <w:szCs w:val="26"/>
              </w:rPr>
            </w:rPrChange>
          </w:rPr>
          <w:instrText>HYPERLINK "http://www.srdc.org/uploads/when_fin_inc_encourage_work.pdf"</w:instrText>
        </w:r>
        <w:r w:rsidRPr="00526CFD">
          <w:rPr>
            <w:rFonts w:ascii="Baskerville" w:hAnsi="Baskerville"/>
            <w:rPrChange w:id="237" w:author="Matt EGAP" w:date="2017-01-06T12:04:00Z">
              <w:rPr>
                <w:rFonts w:ascii="Arial" w:hAnsi="Arial" w:cs="Arial"/>
                <w:color w:val="1A1A1A"/>
                <w:sz w:val="26"/>
                <w:szCs w:val="26"/>
              </w:rPr>
            </w:rPrChange>
          </w:rPr>
          <w:fldChar w:fldCharType="separate"/>
        </w:r>
        <w:r w:rsidRPr="00526CFD">
          <w:rPr>
            <w:rFonts w:ascii="Baskerville" w:hAnsi="Baskerville"/>
            <w:rPrChange w:id="238" w:author="Matt EGAP" w:date="2017-01-06T12:04:00Z">
              <w:rPr>
                <w:rFonts w:ascii="Arial" w:hAnsi="Arial" w:cs="Arial"/>
                <w:color w:val="103CC0"/>
                <w:sz w:val="26"/>
                <w:szCs w:val="26"/>
                <w:u w:val="single" w:color="103CC0"/>
              </w:rPr>
            </w:rPrChange>
          </w:rPr>
          <w:t>http://www.srdc.org/uploads/when_fin_inc_encourage_work.pdf</w:t>
        </w:r>
        <w:r w:rsidRPr="00526CFD">
          <w:rPr>
            <w:rFonts w:ascii="Baskerville" w:hAnsi="Baskerville"/>
            <w:rPrChange w:id="239" w:author="Matt EGAP" w:date="2017-01-06T12:04:00Z">
              <w:rPr>
                <w:rFonts w:ascii="Arial" w:hAnsi="Arial" w:cs="Arial"/>
                <w:color w:val="1A1A1A"/>
                <w:sz w:val="26"/>
                <w:szCs w:val="26"/>
              </w:rPr>
            </w:rPrChange>
          </w:rPr>
          <w:fldChar w:fldCharType="end"/>
        </w:r>
      </w:ins>
    </w:p>
    <w:p w14:paraId="14AA5920" w14:textId="77777777" w:rsidR="00526CFD" w:rsidRPr="00526CFD" w:rsidRDefault="00526CFD" w:rsidP="00526CFD">
      <w:pPr>
        <w:widowControl w:val="0"/>
        <w:autoSpaceDE w:val="0"/>
        <w:autoSpaceDN w:val="0"/>
        <w:adjustRightInd w:val="0"/>
        <w:rPr>
          <w:ins w:id="240" w:author="Matt EGAP" w:date="2017-01-06T12:04:00Z"/>
          <w:rFonts w:ascii="Baskerville" w:hAnsi="Baskerville"/>
          <w:rPrChange w:id="241" w:author="Matt EGAP" w:date="2017-01-06T12:04:00Z">
            <w:rPr>
              <w:ins w:id="242" w:author="Matt EGAP" w:date="2017-01-06T12:04:00Z"/>
              <w:rFonts w:ascii="Arial" w:hAnsi="Arial" w:cs="Arial"/>
              <w:color w:val="1A1A1A"/>
              <w:sz w:val="26"/>
              <w:szCs w:val="26"/>
            </w:rPr>
          </w:rPrChange>
        </w:rPr>
      </w:pPr>
    </w:p>
    <w:p w14:paraId="5C60AD9C" w14:textId="0FDE6E1A" w:rsidR="00526CFD" w:rsidRPr="00526CFD" w:rsidRDefault="00526CFD" w:rsidP="00526CFD">
      <w:pPr>
        <w:widowControl w:val="0"/>
        <w:autoSpaceDE w:val="0"/>
        <w:autoSpaceDN w:val="0"/>
        <w:adjustRightInd w:val="0"/>
        <w:rPr>
          <w:ins w:id="243" w:author="Matt EGAP" w:date="2017-01-06T12:04:00Z"/>
          <w:rFonts w:ascii="Baskerville" w:hAnsi="Baskerville"/>
          <w:rPrChange w:id="244" w:author="Matt EGAP" w:date="2017-01-06T12:04:00Z">
            <w:rPr>
              <w:ins w:id="245" w:author="Matt EGAP" w:date="2017-01-06T12:04:00Z"/>
              <w:rFonts w:ascii="Arial" w:hAnsi="Arial" w:cs="Arial"/>
              <w:color w:val="1A1A1A"/>
              <w:sz w:val="26"/>
              <w:szCs w:val="26"/>
            </w:rPr>
          </w:rPrChange>
        </w:rPr>
      </w:pPr>
      <w:ins w:id="246" w:author="Matt EGAP" w:date="2017-01-06T12:04:00Z">
        <w:r w:rsidRPr="00526CFD">
          <w:rPr>
            <w:rFonts w:ascii="Baskerville" w:hAnsi="Baskerville"/>
            <w:rPrChange w:id="247" w:author="Matt EGAP" w:date="2017-01-06T12:04:00Z">
              <w:rPr>
                <w:rFonts w:ascii="Arial" w:hAnsi="Arial" w:cs="Arial"/>
                <w:color w:val="1A1A1A"/>
                <w:sz w:val="26"/>
                <w:szCs w:val="26"/>
              </w:rPr>
            </w:rPrChange>
          </w:rPr>
          <w:t xml:space="preserve">Some of these (and other) uses of surveys are mentioned in </w:t>
        </w:r>
        <w:proofErr w:type="spellStart"/>
        <w:r w:rsidRPr="00526CFD">
          <w:rPr>
            <w:rFonts w:ascii="Baskerville" w:hAnsi="Baskerville"/>
            <w:rPrChange w:id="248" w:author="Matt EGAP" w:date="2017-01-06T12:04:00Z">
              <w:rPr>
                <w:rFonts w:ascii="Arial" w:hAnsi="Arial" w:cs="Arial"/>
                <w:color w:val="1A1A1A"/>
                <w:sz w:val="26"/>
                <w:szCs w:val="26"/>
              </w:rPr>
            </w:rPrChange>
          </w:rPr>
          <w:t>Glennerster</w:t>
        </w:r>
      </w:ins>
      <w:proofErr w:type="spellEnd"/>
      <w:ins w:id="249" w:author="Matt EGAP" w:date="2017-01-06T12:09:00Z">
        <w:r w:rsidR="00B87DC6">
          <w:rPr>
            <w:rFonts w:ascii="Baskerville" w:hAnsi="Baskerville"/>
          </w:rPr>
          <w:t xml:space="preserve"> </w:t>
        </w:r>
      </w:ins>
      <w:ins w:id="250" w:author="Matt EGAP" w:date="2017-01-06T12:04:00Z">
        <w:r w:rsidRPr="00526CFD">
          <w:rPr>
            <w:rFonts w:ascii="Baskerville" w:hAnsi="Baskerville"/>
            <w:rPrChange w:id="251" w:author="Matt EGAP" w:date="2017-01-06T12:04:00Z">
              <w:rPr>
                <w:rFonts w:ascii="Arial" w:hAnsi="Arial" w:cs="Arial"/>
                <w:color w:val="1A1A1A"/>
                <w:sz w:val="26"/>
                <w:szCs w:val="26"/>
              </w:rPr>
            </w:rPrChange>
          </w:rPr>
          <w:t xml:space="preserve">&amp; </w:t>
        </w:r>
        <w:proofErr w:type="spellStart"/>
        <w:r w:rsidRPr="00526CFD">
          <w:rPr>
            <w:rFonts w:ascii="Baskerville" w:hAnsi="Baskerville"/>
            <w:rPrChange w:id="252" w:author="Matt EGAP" w:date="2017-01-06T12:04:00Z">
              <w:rPr>
                <w:rFonts w:ascii="Arial" w:hAnsi="Arial" w:cs="Arial"/>
                <w:color w:val="1A1A1A"/>
                <w:sz w:val="26"/>
                <w:szCs w:val="26"/>
              </w:rPr>
            </w:rPrChange>
          </w:rPr>
          <w:t>Takavarasha's</w:t>
        </w:r>
        <w:proofErr w:type="spellEnd"/>
        <w:r w:rsidRPr="00526CFD">
          <w:rPr>
            <w:rFonts w:ascii="Baskerville" w:hAnsi="Baskerville"/>
            <w:rPrChange w:id="253" w:author="Matt EGAP" w:date="2017-01-06T12:04:00Z">
              <w:rPr>
                <w:rFonts w:ascii="Arial" w:hAnsi="Arial" w:cs="Arial"/>
                <w:color w:val="1A1A1A"/>
                <w:sz w:val="26"/>
                <w:szCs w:val="26"/>
              </w:rPr>
            </w:rPrChange>
          </w:rPr>
          <w:t xml:space="preserve"> book Running Randomized Evaluations (</w:t>
        </w:r>
        <w:proofErr w:type="spellStart"/>
        <w:r w:rsidRPr="00526CFD">
          <w:rPr>
            <w:rFonts w:ascii="Baskerville" w:hAnsi="Baskerville"/>
            <w:rPrChange w:id="254" w:author="Matt EGAP" w:date="2017-01-06T12:04:00Z">
              <w:rPr>
                <w:rFonts w:ascii="Arial" w:hAnsi="Arial" w:cs="Arial"/>
                <w:color w:val="1A1A1A"/>
                <w:sz w:val="26"/>
                <w:szCs w:val="26"/>
              </w:rPr>
            </w:rPrChange>
          </w:rPr>
          <w:t>ch.</w:t>
        </w:r>
        <w:proofErr w:type="spellEnd"/>
        <w:r w:rsidRPr="00526CFD">
          <w:rPr>
            <w:rFonts w:ascii="Baskerville" w:hAnsi="Baskerville"/>
            <w:rPrChange w:id="255" w:author="Matt EGAP" w:date="2017-01-06T12:04:00Z">
              <w:rPr>
                <w:rFonts w:ascii="Arial" w:hAnsi="Arial" w:cs="Arial"/>
                <w:color w:val="1A1A1A"/>
                <w:sz w:val="26"/>
                <w:szCs w:val="26"/>
              </w:rPr>
            </w:rPrChange>
          </w:rPr>
          <w:t xml:space="preserve"> 5) and Orr's</w:t>
        </w:r>
      </w:ins>
      <w:ins w:id="256" w:author="Matt EGAP" w:date="2017-01-06T12:09:00Z">
        <w:r w:rsidR="00B87DC6">
          <w:rPr>
            <w:rFonts w:ascii="Baskerville" w:hAnsi="Baskerville"/>
          </w:rPr>
          <w:t xml:space="preserve"> </w:t>
        </w:r>
      </w:ins>
      <w:ins w:id="257" w:author="Matt EGAP" w:date="2017-01-06T12:04:00Z">
        <w:r w:rsidRPr="00526CFD">
          <w:rPr>
            <w:rFonts w:ascii="Baskerville" w:hAnsi="Baskerville"/>
            <w:rPrChange w:id="258" w:author="Matt EGAP" w:date="2017-01-06T12:04:00Z">
              <w:rPr>
                <w:rFonts w:ascii="Arial" w:hAnsi="Arial" w:cs="Arial"/>
                <w:color w:val="1A1A1A"/>
                <w:sz w:val="26"/>
                <w:szCs w:val="26"/>
              </w:rPr>
            </w:rPrChange>
          </w:rPr>
          <w:t>book Social Experiments (</w:t>
        </w:r>
        <w:proofErr w:type="spellStart"/>
        <w:r w:rsidRPr="00526CFD">
          <w:rPr>
            <w:rFonts w:ascii="Baskerville" w:hAnsi="Baskerville"/>
            <w:rPrChange w:id="259" w:author="Matt EGAP" w:date="2017-01-06T12:04:00Z">
              <w:rPr>
                <w:rFonts w:ascii="Arial" w:hAnsi="Arial" w:cs="Arial"/>
                <w:color w:val="1A1A1A"/>
                <w:sz w:val="26"/>
                <w:szCs w:val="26"/>
              </w:rPr>
            </w:rPrChange>
          </w:rPr>
          <w:t>ch.</w:t>
        </w:r>
        <w:proofErr w:type="spellEnd"/>
        <w:r w:rsidRPr="00526CFD">
          <w:rPr>
            <w:rFonts w:ascii="Baskerville" w:hAnsi="Baskerville"/>
            <w:rPrChange w:id="260" w:author="Matt EGAP" w:date="2017-01-06T12:04:00Z">
              <w:rPr>
                <w:rFonts w:ascii="Arial" w:hAnsi="Arial" w:cs="Arial"/>
                <w:color w:val="1A1A1A"/>
                <w:sz w:val="26"/>
                <w:szCs w:val="26"/>
              </w:rPr>
            </w:rPrChange>
          </w:rPr>
          <w:t xml:space="preserve"> 5).</w:t>
        </w:r>
      </w:ins>
    </w:p>
    <w:p w14:paraId="03F12EA4" w14:textId="77777777" w:rsidR="00526CFD" w:rsidRPr="00526CFD" w:rsidRDefault="00526CFD" w:rsidP="00526CFD">
      <w:pPr>
        <w:widowControl w:val="0"/>
        <w:autoSpaceDE w:val="0"/>
        <w:autoSpaceDN w:val="0"/>
        <w:adjustRightInd w:val="0"/>
        <w:rPr>
          <w:ins w:id="261" w:author="Matt EGAP" w:date="2017-01-06T12:04:00Z"/>
          <w:rFonts w:ascii="Baskerville" w:hAnsi="Baskerville"/>
          <w:rPrChange w:id="262" w:author="Matt EGAP" w:date="2017-01-06T12:04:00Z">
            <w:rPr>
              <w:ins w:id="263" w:author="Matt EGAP" w:date="2017-01-06T12:04:00Z"/>
              <w:rFonts w:ascii="Arial" w:hAnsi="Arial" w:cs="Arial"/>
              <w:color w:val="1A1A1A"/>
              <w:sz w:val="26"/>
              <w:szCs w:val="26"/>
            </w:rPr>
          </w:rPrChange>
        </w:rPr>
      </w:pPr>
    </w:p>
    <w:p w14:paraId="78FF5ACB" w14:textId="5FB854AF" w:rsidR="00526CFD" w:rsidRPr="00526CFD" w:rsidRDefault="00526CFD" w:rsidP="00526CFD">
      <w:pPr>
        <w:widowControl w:val="0"/>
        <w:autoSpaceDE w:val="0"/>
        <w:autoSpaceDN w:val="0"/>
        <w:adjustRightInd w:val="0"/>
        <w:rPr>
          <w:ins w:id="264" w:author="Matt EGAP" w:date="2017-01-06T12:04:00Z"/>
          <w:rFonts w:ascii="Baskerville" w:hAnsi="Baskerville"/>
          <w:rPrChange w:id="265" w:author="Matt EGAP" w:date="2017-01-06T12:04:00Z">
            <w:rPr>
              <w:ins w:id="266" w:author="Matt EGAP" w:date="2017-01-06T12:04:00Z"/>
              <w:rFonts w:ascii="Arial" w:hAnsi="Arial" w:cs="Arial"/>
              <w:color w:val="1A1A1A"/>
              <w:sz w:val="26"/>
              <w:szCs w:val="26"/>
            </w:rPr>
          </w:rPrChange>
        </w:rPr>
      </w:pPr>
      <w:ins w:id="267" w:author="Matt EGAP" w:date="2017-01-06T12:04:00Z">
        <w:r w:rsidRPr="00526CFD">
          <w:rPr>
            <w:rFonts w:ascii="Baskerville" w:hAnsi="Baskerville"/>
            <w:rPrChange w:id="268" w:author="Matt EGAP" w:date="2017-01-06T12:04:00Z">
              <w:rPr>
                <w:rFonts w:ascii="Arial" w:hAnsi="Arial" w:cs="Arial"/>
                <w:color w:val="1A1A1A"/>
                <w:sz w:val="26"/>
                <w:szCs w:val="26"/>
              </w:rPr>
            </w:rPrChange>
          </w:rPr>
          <w:t xml:space="preserve">The table mentions accuracy and </w:t>
        </w:r>
        <w:proofErr w:type="spellStart"/>
        <w:r w:rsidRPr="00526CFD">
          <w:rPr>
            <w:rFonts w:ascii="Baskerville" w:hAnsi="Baskerville"/>
            <w:rPrChange w:id="269" w:author="Matt EGAP" w:date="2017-01-06T12:04:00Z">
              <w:rPr>
                <w:rFonts w:ascii="Arial" w:hAnsi="Arial" w:cs="Arial"/>
                <w:color w:val="1A1A1A"/>
                <w:sz w:val="26"/>
                <w:szCs w:val="26"/>
              </w:rPr>
            </w:rPrChange>
          </w:rPr>
          <w:t>unbiasedness</w:t>
        </w:r>
        <w:proofErr w:type="spellEnd"/>
        <w:r w:rsidRPr="00526CFD">
          <w:rPr>
            <w:rFonts w:ascii="Baskerville" w:hAnsi="Baskerville"/>
            <w:rPrChange w:id="270" w:author="Matt EGAP" w:date="2017-01-06T12:04:00Z">
              <w:rPr>
                <w:rFonts w:ascii="Arial" w:hAnsi="Arial" w:cs="Arial"/>
                <w:color w:val="1A1A1A"/>
                <w:sz w:val="26"/>
                <w:szCs w:val="26"/>
              </w:rPr>
            </w:rPrChange>
          </w:rPr>
          <w:t xml:space="preserve"> as benefits of</w:t>
        </w:r>
      </w:ins>
      <w:ins w:id="271" w:author="Matt EGAP" w:date="2017-01-06T12:09:00Z">
        <w:r w:rsidR="00B87DC6">
          <w:rPr>
            <w:rFonts w:ascii="Baskerville" w:hAnsi="Baskerville"/>
          </w:rPr>
          <w:t xml:space="preserve"> </w:t>
        </w:r>
      </w:ins>
      <w:ins w:id="272" w:author="Matt EGAP" w:date="2017-01-06T12:04:00Z">
        <w:r w:rsidRPr="00526CFD">
          <w:rPr>
            <w:rFonts w:ascii="Baskerville" w:hAnsi="Baskerville"/>
            <w:rPrChange w:id="273" w:author="Matt EGAP" w:date="2017-01-06T12:04:00Z">
              <w:rPr>
                <w:rFonts w:ascii="Arial" w:hAnsi="Arial" w:cs="Arial"/>
                <w:color w:val="1A1A1A"/>
                <w:sz w:val="26"/>
                <w:szCs w:val="26"/>
              </w:rPr>
            </w:rPrChange>
          </w:rPr>
          <w:t>pre-existing or admin data, but that isn't always the case. Government</w:t>
        </w:r>
      </w:ins>
      <w:ins w:id="274" w:author="Matt EGAP" w:date="2017-01-06T12:09:00Z">
        <w:r w:rsidR="00B87DC6">
          <w:rPr>
            <w:rFonts w:ascii="Baskerville" w:hAnsi="Baskerville"/>
          </w:rPr>
          <w:t xml:space="preserve"> </w:t>
        </w:r>
      </w:ins>
      <w:ins w:id="275" w:author="Matt EGAP" w:date="2017-01-06T12:04:00Z">
        <w:r w:rsidRPr="00526CFD">
          <w:rPr>
            <w:rFonts w:ascii="Baskerville" w:hAnsi="Baskerville"/>
            <w:rPrChange w:id="276" w:author="Matt EGAP" w:date="2017-01-06T12:04:00Z">
              <w:rPr>
                <w:rFonts w:ascii="Arial" w:hAnsi="Arial" w:cs="Arial"/>
                <w:color w:val="1A1A1A"/>
                <w:sz w:val="26"/>
                <w:szCs w:val="26"/>
              </w:rPr>
            </w:rPrChange>
          </w:rPr>
          <w:t>admin data on employment and earnings (e.g., from Unemployment</w:t>
        </w:r>
      </w:ins>
      <w:ins w:id="277" w:author="Matt EGAP" w:date="2017-01-06T12:09:00Z">
        <w:r w:rsidR="00B87DC6">
          <w:rPr>
            <w:rFonts w:ascii="Baskerville" w:hAnsi="Baskerville"/>
          </w:rPr>
          <w:t xml:space="preserve"> </w:t>
        </w:r>
      </w:ins>
      <w:ins w:id="278" w:author="Matt EGAP" w:date="2017-01-06T12:04:00Z">
        <w:r w:rsidRPr="00526CFD">
          <w:rPr>
            <w:rFonts w:ascii="Baskerville" w:hAnsi="Baskerville"/>
            <w:rPrChange w:id="279" w:author="Matt EGAP" w:date="2017-01-06T12:04:00Z">
              <w:rPr>
                <w:rFonts w:ascii="Arial" w:hAnsi="Arial" w:cs="Arial"/>
                <w:color w:val="1A1A1A"/>
                <w:sz w:val="26"/>
                <w:szCs w:val="26"/>
              </w:rPr>
            </w:rPrChange>
          </w:rPr>
          <w:t>Insurance, Social Security, or the IRS) may systematically understate</w:t>
        </w:r>
      </w:ins>
      <w:ins w:id="280" w:author="Matt EGAP" w:date="2017-01-06T12:09:00Z">
        <w:r w:rsidR="00B87DC6">
          <w:rPr>
            <w:rFonts w:ascii="Baskerville" w:hAnsi="Baskerville"/>
          </w:rPr>
          <w:t xml:space="preserve"> </w:t>
        </w:r>
      </w:ins>
      <w:ins w:id="281" w:author="Matt EGAP" w:date="2017-01-06T12:04:00Z">
        <w:r w:rsidRPr="00526CFD">
          <w:rPr>
            <w:rFonts w:ascii="Baskerville" w:hAnsi="Baskerville"/>
            <w:rPrChange w:id="282" w:author="Matt EGAP" w:date="2017-01-06T12:04:00Z">
              <w:rPr>
                <w:rFonts w:ascii="Arial" w:hAnsi="Arial" w:cs="Arial"/>
                <w:color w:val="1A1A1A"/>
                <w:sz w:val="26"/>
                <w:szCs w:val="26"/>
              </w:rPr>
            </w:rPrChange>
          </w:rPr>
          <w:t>informal employment, which may be better captured on surveys. Bob</w:t>
        </w:r>
      </w:ins>
      <w:ins w:id="283" w:author="Matt EGAP" w:date="2017-01-06T12:09:00Z">
        <w:r w:rsidR="00B87DC6">
          <w:rPr>
            <w:rFonts w:ascii="Baskerville" w:hAnsi="Baskerville"/>
          </w:rPr>
          <w:t xml:space="preserve"> </w:t>
        </w:r>
      </w:ins>
      <w:proofErr w:type="spellStart"/>
      <w:ins w:id="284" w:author="Matt EGAP" w:date="2017-01-06T12:04:00Z">
        <w:r w:rsidRPr="00526CFD">
          <w:rPr>
            <w:rFonts w:ascii="Baskerville" w:hAnsi="Baskerville"/>
            <w:rPrChange w:id="285" w:author="Matt EGAP" w:date="2017-01-06T12:04:00Z">
              <w:rPr>
                <w:rFonts w:ascii="Arial" w:hAnsi="Arial" w:cs="Arial"/>
                <w:color w:val="1A1A1A"/>
                <w:sz w:val="26"/>
                <w:szCs w:val="26"/>
              </w:rPr>
            </w:rPrChange>
          </w:rPr>
          <w:t>Kornfeld</w:t>
        </w:r>
        <w:proofErr w:type="spellEnd"/>
        <w:r w:rsidRPr="00526CFD">
          <w:rPr>
            <w:rFonts w:ascii="Baskerville" w:hAnsi="Baskerville"/>
            <w:rPrChange w:id="286" w:author="Matt EGAP" w:date="2017-01-06T12:04:00Z">
              <w:rPr>
                <w:rFonts w:ascii="Arial" w:hAnsi="Arial" w:cs="Arial"/>
                <w:color w:val="1A1A1A"/>
                <w:sz w:val="26"/>
                <w:szCs w:val="26"/>
              </w:rPr>
            </w:rPrChange>
          </w:rPr>
          <w:t xml:space="preserve"> &amp; Howard Bloom </w:t>
        </w:r>
        <w:proofErr w:type="gramStart"/>
        <w:r w:rsidRPr="00526CFD">
          <w:rPr>
            <w:rFonts w:ascii="Baskerville" w:hAnsi="Baskerville"/>
            <w:rPrChange w:id="287" w:author="Matt EGAP" w:date="2017-01-06T12:04:00Z">
              <w:rPr>
                <w:rFonts w:ascii="Arial" w:hAnsi="Arial" w:cs="Arial"/>
                <w:color w:val="1A1A1A"/>
                <w:sz w:val="26"/>
                <w:szCs w:val="26"/>
              </w:rPr>
            </w:rPrChange>
          </w:rPr>
          <w:t>have</w:t>
        </w:r>
        <w:proofErr w:type="gramEnd"/>
        <w:r w:rsidRPr="00526CFD">
          <w:rPr>
            <w:rFonts w:ascii="Baskerville" w:hAnsi="Baskerville"/>
            <w:rPrChange w:id="288" w:author="Matt EGAP" w:date="2017-01-06T12:04:00Z">
              <w:rPr>
                <w:rFonts w:ascii="Arial" w:hAnsi="Arial" w:cs="Arial"/>
                <w:color w:val="1A1A1A"/>
                <w:sz w:val="26"/>
                <w:szCs w:val="26"/>
              </w:rPr>
            </w:rPrChange>
          </w:rPr>
          <w:t xml:space="preserve"> a 1999 paper comparing survey and admin</w:t>
        </w:r>
      </w:ins>
      <w:ins w:id="289" w:author="Matt EGAP" w:date="2017-01-06T12:09:00Z">
        <w:r w:rsidR="00B87DC6">
          <w:rPr>
            <w:rFonts w:ascii="Baskerville" w:hAnsi="Baskerville"/>
          </w:rPr>
          <w:t xml:space="preserve"> </w:t>
        </w:r>
      </w:ins>
      <w:ins w:id="290" w:author="Matt EGAP" w:date="2017-01-06T12:04:00Z">
        <w:r w:rsidRPr="00526CFD">
          <w:rPr>
            <w:rFonts w:ascii="Baskerville" w:hAnsi="Baskerville"/>
            <w:rPrChange w:id="291" w:author="Matt EGAP" w:date="2017-01-06T12:04:00Z">
              <w:rPr>
                <w:rFonts w:ascii="Arial" w:hAnsi="Arial" w:cs="Arial"/>
                <w:color w:val="1A1A1A"/>
                <w:sz w:val="26"/>
                <w:szCs w:val="26"/>
              </w:rPr>
            </w:rPrChange>
          </w:rPr>
          <w:t>data in the JTPA experiment:</w:t>
        </w:r>
      </w:ins>
    </w:p>
    <w:p w14:paraId="774B133B" w14:textId="77777777" w:rsidR="00526CFD" w:rsidRPr="00526CFD" w:rsidRDefault="00526CFD" w:rsidP="00526CFD">
      <w:pPr>
        <w:widowControl w:val="0"/>
        <w:autoSpaceDE w:val="0"/>
        <w:autoSpaceDN w:val="0"/>
        <w:adjustRightInd w:val="0"/>
        <w:rPr>
          <w:ins w:id="292" w:author="Matt EGAP" w:date="2017-01-06T12:04:00Z"/>
          <w:rFonts w:ascii="Baskerville" w:hAnsi="Baskerville"/>
          <w:rPrChange w:id="293" w:author="Matt EGAP" w:date="2017-01-06T12:04:00Z">
            <w:rPr>
              <w:ins w:id="294" w:author="Matt EGAP" w:date="2017-01-06T12:04:00Z"/>
              <w:rFonts w:ascii="Arial" w:hAnsi="Arial" w:cs="Arial"/>
              <w:color w:val="1A1A1A"/>
              <w:sz w:val="26"/>
              <w:szCs w:val="26"/>
            </w:rPr>
          </w:rPrChange>
        </w:rPr>
      </w:pPr>
      <w:ins w:id="295" w:author="Matt EGAP" w:date="2017-01-06T12:04:00Z">
        <w:r w:rsidRPr="00526CFD">
          <w:rPr>
            <w:rFonts w:ascii="Baskerville" w:hAnsi="Baskerville"/>
            <w:rPrChange w:id="296" w:author="Matt EGAP" w:date="2017-01-06T12:04:00Z">
              <w:rPr>
                <w:rFonts w:ascii="Arial" w:hAnsi="Arial" w:cs="Arial"/>
                <w:color w:val="1A1A1A"/>
                <w:sz w:val="26"/>
                <w:szCs w:val="26"/>
              </w:rPr>
            </w:rPrChange>
          </w:rPr>
          <w:t xml:space="preserve">  </w:t>
        </w:r>
        <w:r w:rsidRPr="00526CFD">
          <w:rPr>
            <w:rFonts w:ascii="Baskerville" w:hAnsi="Baskerville"/>
            <w:rPrChange w:id="297" w:author="Matt EGAP" w:date="2017-01-06T12:04:00Z">
              <w:rPr>
                <w:rFonts w:ascii="Arial" w:hAnsi="Arial" w:cs="Arial"/>
                <w:color w:val="1A1A1A"/>
                <w:sz w:val="26"/>
                <w:szCs w:val="26"/>
              </w:rPr>
            </w:rPrChange>
          </w:rPr>
          <w:fldChar w:fldCharType="begin"/>
        </w:r>
        <w:r w:rsidRPr="00526CFD">
          <w:rPr>
            <w:rFonts w:ascii="Baskerville" w:hAnsi="Baskerville"/>
            <w:rPrChange w:id="298" w:author="Matt EGAP" w:date="2017-01-06T12:04:00Z">
              <w:rPr>
                <w:rFonts w:ascii="Arial" w:hAnsi="Arial" w:cs="Arial"/>
                <w:color w:val="1A1A1A"/>
                <w:sz w:val="26"/>
                <w:szCs w:val="26"/>
              </w:rPr>
            </w:rPrChange>
          </w:rPr>
          <w:instrText>HYPERLINK "http://www.jstor.org/stable/10.1086/209917"</w:instrText>
        </w:r>
        <w:r w:rsidRPr="00526CFD">
          <w:rPr>
            <w:rFonts w:ascii="Baskerville" w:hAnsi="Baskerville"/>
            <w:rPrChange w:id="299" w:author="Matt EGAP" w:date="2017-01-06T12:04:00Z">
              <w:rPr>
                <w:rFonts w:ascii="Arial" w:hAnsi="Arial" w:cs="Arial"/>
                <w:color w:val="1A1A1A"/>
                <w:sz w:val="26"/>
                <w:szCs w:val="26"/>
              </w:rPr>
            </w:rPrChange>
          </w:rPr>
          <w:fldChar w:fldCharType="separate"/>
        </w:r>
        <w:r w:rsidRPr="00526CFD">
          <w:rPr>
            <w:rFonts w:ascii="Baskerville" w:hAnsi="Baskerville"/>
            <w:rPrChange w:id="300" w:author="Matt EGAP" w:date="2017-01-06T12:04:00Z">
              <w:rPr>
                <w:rFonts w:ascii="Arial" w:hAnsi="Arial" w:cs="Arial"/>
                <w:color w:val="103CC0"/>
                <w:sz w:val="26"/>
                <w:szCs w:val="26"/>
                <w:u w:val="single" w:color="103CC0"/>
              </w:rPr>
            </w:rPrChange>
          </w:rPr>
          <w:t>http://www.jstor.org/stable/10.1086/209917</w:t>
        </w:r>
        <w:r w:rsidRPr="00526CFD">
          <w:rPr>
            <w:rFonts w:ascii="Baskerville" w:hAnsi="Baskerville"/>
            <w:rPrChange w:id="301" w:author="Matt EGAP" w:date="2017-01-06T12:04:00Z">
              <w:rPr>
                <w:rFonts w:ascii="Arial" w:hAnsi="Arial" w:cs="Arial"/>
                <w:color w:val="1A1A1A"/>
                <w:sz w:val="26"/>
                <w:szCs w:val="26"/>
              </w:rPr>
            </w:rPrChange>
          </w:rPr>
          <w:fldChar w:fldCharType="end"/>
        </w:r>
      </w:ins>
    </w:p>
    <w:p w14:paraId="162DB772" w14:textId="77777777" w:rsidR="00526CFD" w:rsidRPr="00526CFD" w:rsidRDefault="00526CFD" w:rsidP="00526CFD">
      <w:pPr>
        <w:widowControl w:val="0"/>
        <w:autoSpaceDE w:val="0"/>
        <w:autoSpaceDN w:val="0"/>
        <w:adjustRightInd w:val="0"/>
        <w:rPr>
          <w:ins w:id="302" w:author="Matt EGAP" w:date="2017-01-06T12:04:00Z"/>
          <w:rFonts w:ascii="Baskerville" w:hAnsi="Baskerville"/>
          <w:rPrChange w:id="303" w:author="Matt EGAP" w:date="2017-01-06T12:04:00Z">
            <w:rPr>
              <w:ins w:id="304" w:author="Matt EGAP" w:date="2017-01-06T12:04:00Z"/>
              <w:rFonts w:ascii="Arial" w:hAnsi="Arial" w:cs="Arial"/>
              <w:color w:val="1A1A1A"/>
              <w:sz w:val="26"/>
              <w:szCs w:val="26"/>
            </w:rPr>
          </w:rPrChange>
        </w:rPr>
      </w:pPr>
    </w:p>
    <w:p w14:paraId="15B5BC39" w14:textId="33F79477" w:rsidR="00526CFD" w:rsidRPr="00526CFD" w:rsidRDefault="00526CFD" w:rsidP="00526CFD">
      <w:pPr>
        <w:widowControl w:val="0"/>
        <w:autoSpaceDE w:val="0"/>
        <w:autoSpaceDN w:val="0"/>
        <w:adjustRightInd w:val="0"/>
        <w:rPr>
          <w:ins w:id="305" w:author="Matt EGAP" w:date="2017-01-06T12:04:00Z"/>
          <w:rFonts w:ascii="Baskerville" w:hAnsi="Baskerville"/>
          <w:rPrChange w:id="306" w:author="Matt EGAP" w:date="2017-01-06T12:04:00Z">
            <w:rPr>
              <w:ins w:id="307" w:author="Matt EGAP" w:date="2017-01-06T12:04:00Z"/>
              <w:rFonts w:ascii="Arial" w:hAnsi="Arial" w:cs="Arial"/>
              <w:color w:val="1A1A1A"/>
              <w:sz w:val="26"/>
              <w:szCs w:val="26"/>
            </w:rPr>
          </w:rPrChange>
        </w:rPr>
      </w:pPr>
      <w:ins w:id="308" w:author="Matt EGAP" w:date="2017-01-06T12:04:00Z">
        <w:r w:rsidRPr="00526CFD">
          <w:rPr>
            <w:rFonts w:ascii="Baskerville" w:hAnsi="Baskerville"/>
            <w:rPrChange w:id="309" w:author="Matt EGAP" w:date="2017-01-06T12:04:00Z">
              <w:rPr>
                <w:rFonts w:ascii="Arial" w:hAnsi="Arial" w:cs="Arial"/>
                <w:color w:val="1A1A1A"/>
                <w:sz w:val="26"/>
                <w:szCs w:val="26"/>
              </w:rPr>
            </w:rPrChange>
          </w:rPr>
          <w:t>In the section mentioning pre-analysis plans, I'd also recommend</w:t>
        </w:r>
      </w:ins>
      <w:ins w:id="310" w:author="Matt EGAP" w:date="2017-01-06T12:09:00Z">
        <w:r w:rsidR="00B87DC6">
          <w:rPr>
            <w:rFonts w:ascii="Baskerville" w:hAnsi="Baskerville"/>
          </w:rPr>
          <w:t xml:space="preserve"> </w:t>
        </w:r>
      </w:ins>
      <w:ins w:id="311" w:author="Matt EGAP" w:date="2017-01-06T12:04:00Z">
        <w:r w:rsidRPr="00526CFD">
          <w:rPr>
            <w:rFonts w:ascii="Baskerville" w:hAnsi="Baskerville"/>
            <w:rPrChange w:id="312" w:author="Matt EGAP" w:date="2017-01-06T12:04:00Z">
              <w:rPr>
                <w:rFonts w:ascii="Arial" w:hAnsi="Arial" w:cs="Arial"/>
                <w:color w:val="1A1A1A"/>
                <w:sz w:val="26"/>
                <w:szCs w:val="26"/>
              </w:rPr>
            </w:rPrChange>
          </w:rPr>
          <w:t xml:space="preserve">linking to Ben </w:t>
        </w:r>
        <w:proofErr w:type="spellStart"/>
        <w:r w:rsidRPr="00526CFD">
          <w:rPr>
            <w:rFonts w:ascii="Baskerville" w:hAnsi="Baskerville"/>
            <w:rPrChange w:id="313" w:author="Matt EGAP" w:date="2017-01-06T12:04:00Z">
              <w:rPr>
                <w:rFonts w:ascii="Arial" w:hAnsi="Arial" w:cs="Arial"/>
                <w:color w:val="1A1A1A"/>
                <w:sz w:val="26"/>
                <w:szCs w:val="26"/>
              </w:rPr>
            </w:rPrChange>
          </w:rPr>
          <w:t>Olken's</w:t>
        </w:r>
        <w:proofErr w:type="spellEnd"/>
        <w:r w:rsidRPr="00526CFD">
          <w:rPr>
            <w:rFonts w:ascii="Baskerville" w:hAnsi="Baskerville"/>
            <w:rPrChange w:id="314" w:author="Matt EGAP" w:date="2017-01-06T12:04:00Z">
              <w:rPr>
                <w:rFonts w:ascii="Arial" w:hAnsi="Arial" w:cs="Arial"/>
                <w:color w:val="1A1A1A"/>
                <w:sz w:val="26"/>
                <w:szCs w:val="26"/>
              </w:rPr>
            </w:rPrChange>
          </w:rPr>
          <w:t xml:space="preserve"> article:</w:t>
        </w:r>
      </w:ins>
    </w:p>
    <w:p w14:paraId="7802A35B" w14:textId="77777777" w:rsidR="00526CFD" w:rsidRPr="00526CFD" w:rsidRDefault="00526CFD" w:rsidP="00526CFD">
      <w:pPr>
        <w:widowControl w:val="0"/>
        <w:autoSpaceDE w:val="0"/>
        <w:autoSpaceDN w:val="0"/>
        <w:adjustRightInd w:val="0"/>
        <w:rPr>
          <w:ins w:id="315" w:author="Matt EGAP" w:date="2017-01-06T12:04:00Z"/>
          <w:rFonts w:ascii="Baskerville" w:hAnsi="Baskerville"/>
          <w:rPrChange w:id="316" w:author="Matt EGAP" w:date="2017-01-06T12:04:00Z">
            <w:rPr>
              <w:ins w:id="317" w:author="Matt EGAP" w:date="2017-01-06T12:04:00Z"/>
              <w:rFonts w:ascii="Arial" w:hAnsi="Arial" w:cs="Arial"/>
              <w:color w:val="1A1A1A"/>
              <w:sz w:val="26"/>
              <w:szCs w:val="26"/>
            </w:rPr>
          </w:rPrChange>
        </w:rPr>
      </w:pPr>
      <w:ins w:id="318" w:author="Matt EGAP" w:date="2017-01-06T12:04:00Z">
        <w:r w:rsidRPr="00526CFD">
          <w:rPr>
            <w:rFonts w:ascii="Baskerville" w:hAnsi="Baskerville"/>
            <w:rPrChange w:id="319" w:author="Matt EGAP" w:date="2017-01-06T12:04:00Z">
              <w:rPr>
                <w:rFonts w:ascii="Arial" w:hAnsi="Arial" w:cs="Arial"/>
                <w:color w:val="1A1A1A"/>
                <w:sz w:val="26"/>
                <w:szCs w:val="26"/>
              </w:rPr>
            </w:rPrChange>
          </w:rPr>
          <w:t> </w:t>
        </w:r>
        <w:r w:rsidRPr="00526CFD">
          <w:rPr>
            <w:rFonts w:ascii="Baskerville" w:hAnsi="Baskerville"/>
            <w:rPrChange w:id="320" w:author="Matt EGAP" w:date="2017-01-06T12:04:00Z">
              <w:rPr>
                <w:rFonts w:ascii="Arial" w:hAnsi="Arial" w:cs="Arial"/>
                <w:color w:val="1A1A1A"/>
                <w:sz w:val="26"/>
                <w:szCs w:val="26"/>
              </w:rPr>
            </w:rPrChange>
          </w:rPr>
          <w:fldChar w:fldCharType="begin"/>
        </w:r>
        <w:r w:rsidRPr="00526CFD">
          <w:rPr>
            <w:rFonts w:ascii="Baskerville" w:hAnsi="Baskerville"/>
            <w:rPrChange w:id="321" w:author="Matt EGAP" w:date="2017-01-06T12:04:00Z">
              <w:rPr>
                <w:rFonts w:ascii="Arial" w:hAnsi="Arial" w:cs="Arial"/>
                <w:color w:val="1A1A1A"/>
                <w:sz w:val="26"/>
                <w:szCs w:val="26"/>
              </w:rPr>
            </w:rPrChange>
          </w:rPr>
          <w:instrText>HYPERLINK "http://doi.org/10.1257/jep.29.3.61"</w:instrText>
        </w:r>
        <w:r w:rsidRPr="00526CFD">
          <w:rPr>
            <w:rFonts w:ascii="Baskerville" w:hAnsi="Baskerville"/>
            <w:rPrChange w:id="322" w:author="Matt EGAP" w:date="2017-01-06T12:04:00Z">
              <w:rPr>
                <w:rFonts w:ascii="Arial" w:hAnsi="Arial" w:cs="Arial"/>
                <w:color w:val="1A1A1A"/>
                <w:sz w:val="26"/>
                <w:szCs w:val="26"/>
              </w:rPr>
            </w:rPrChange>
          </w:rPr>
          <w:fldChar w:fldCharType="separate"/>
        </w:r>
        <w:r w:rsidRPr="00526CFD">
          <w:rPr>
            <w:rFonts w:ascii="Baskerville" w:hAnsi="Baskerville"/>
            <w:rPrChange w:id="323" w:author="Matt EGAP" w:date="2017-01-06T12:04:00Z">
              <w:rPr>
                <w:rFonts w:ascii="Arial" w:hAnsi="Arial" w:cs="Arial"/>
                <w:color w:val="103CC0"/>
                <w:sz w:val="26"/>
                <w:szCs w:val="26"/>
                <w:u w:val="single" w:color="103CC0"/>
              </w:rPr>
            </w:rPrChange>
          </w:rPr>
          <w:t>http://doi.org/10.1257/jep.29.3.61</w:t>
        </w:r>
        <w:r w:rsidRPr="00526CFD">
          <w:rPr>
            <w:rFonts w:ascii="Baskerville" w:hAnsi="Baskerville"/>
            <w:rPrChange w:id="324" w:author="Matt EGAP" w:date="2017-01-06T12:04:00Z">
              <w:rPr>
                <w:rFonts w:ascii="Arial" w:hAnsi="Arial" w:cs="Arial"/>
                <w:color w:val="1A1A1A"/>
                <w:sz w:val="26"/>
                <w:szCs w:val="26"/>
              </w:rPr>
            </w:rPrChange>
          </w:rPr>
          <w:fldChar w:fldCharType="end"/>
        </w:r>
      </w:ins>
    </w:p>
    <w:p w14:paraId="1841D34C" w14:textId="77777777" w:rsidR="00526CFD" w:rsidRPr="00526CFD" w:rsidRDefault="00526CFD" w:rsidP="00526CFD">
      <w:pPr>
        <w:widowControl w:val="0"/>
        <w:autoSpaceDE w:val="0"/>
        <w:autoSpaceDN w:val="0"/>
        <w:adjustRightInd w:val="0"/>
        <w:rPr>
          <w:ins w:id="325" w:author="Matt EGAP" w:date="2017-01-06T12:04:00Z"/>
          <w:rFonts w:ascii="Baskerville" w:hAnsi="Baskerville"/>
          <w:rPrChange w:id="326" w:author="Matt EGAP" w:date="2017-01-06T12:04:00Z">
            <w:rPr>
              <w:ins w:id="327" w:author="Matt EGAP" w:date="2017-01-06T12:04:00Z"/>
              <w:rFonts w:ascii="Arial" w:hAnsi="Arial" w:cs="Arial"/>
              <w:color w:val="1A1A1A"/>
              <w:sz w:val="26"/>
              <w:szCs w:val="26"/>
            </w:rPr>
          </w:rPrChange>
        </w:rPr>
      </w:pPr>
    </w:p>
    <w:p w14:paraId="3CF2D77D" w14:textId="2353B7B9" w:rsidR="00526CFD" w:rsidRPr="00526CFD" w:rsidRDefault="00526CFD" w:rsidP="00526CFD">
      <w:pPr>
        <w:widowControl w:val="0"/>
        <w:autoSpaceDE w:val="0"/>
        <w:autoSpaceDN w:val="0"/>
        <w:adjustRightInd w:val="0"/>
        <w:rPr>
          <w:ins w:id="328" w:author="Matt EGAP" w:date="2017-01-06T12:04:00Z"/>
          <w:rFonts w:ascii="Baskerville" w:hAnsi="Baskerville"/>
          <w:rPrChange w:id="329" w:author="Matt EGAP" w:date="2017-01-06T12:04:00Z">
            <w:rPr>
              <w:ins w:id="330" w:author="Matt EGAP" w:date="2017-01-06T12:04:00Z"/>
              <w:rFonts w:ascii="Arial" w:hAnsi="Arial" w:cs="Arial"/>
              <w:color w:val="1A1A1A"/>
              <w:sz w:val="26"/>
              <w:szCs w:val="26"/>
            </w:rPr>
          </w:rPrChange>
        </w:rPr>
      </w:pPr>
      <w:ins w:id="331" w:author="Matt EGAP" w:date="2017-01-06T12:04:00Z">
        <w:r w:rsidRPr="00526CFD">
          <w:rPr>
            <w:rFonts w:ascii="Baskerville" w:hAnsi="Baskerville"/>
            <w:rPrChange w:id="332" w:author="Matt EGAP" w:date="2017-01-06T12:04:00Z">
              <w:rPr>
                <w:rFonts w:ascii="Arial" w:hAnsi="Arial" w:cs="Arial"/>
                <w:color w:val="1A1A1A"/>
                <w:sz w:val="26"/>
                <w:szCs w:val="26"/>
              </w:rPr>
            </w:rPrChange>
          </w:rPr>
          <w:t>Finally, the Development Impact blog has a "curated list" of posts on</w:t>
        </w:r>
      </w:ins>
      <w:ins w:id="333" w:author="Matt EGAP" w:date="2017-01-06T12:09:00Z">
        <w:r w:rsidR="00B87DC6">
          <w:rPr>
            <w:rFonts w:ascii="Baskerville" w:hAnsi="Baskerville"/>
          </w:rPr>
          <w:t xml:space="preserve"> </w:t>
        </w:r>
      </w:ins>
      <w:ins w:id="334" w:author="Matt EGAP" w:date="2017-01-06T12:04:00Z">
        <w:r w:rsidRPr="00526CFD">
          <w:rPr>
            <w:rFonts w:ascii="Baskerville" w:hAnsi="Baskerville"/>
            <w:rPrChange w:id="335" w:author="Matt EGAP" w:date="2017-01-06T12:04:00Z">
              <w:rPr>
                <w:rFonts w:ascii="Arial" w:hAnsi="Arial" w:cs="Arial"/>
                <w:color w:val="1A1A1A"/>
                <w:sz w:val="26"/>
                <w:szCs w:val="26"/>
              </w:rPr>
            </w:rPrChange>
          </w:rPr>
          <w:t>measurement and survey design. I haven't read most of these, but</w:t>
        </w:r>
      </w:ins>
      <w:ins w:id="336" w:author="Matt EGAP" w:date="2017-01-06T12:10:00Z">
        <w:r w:rsidR="00B87DC6">
          <w:rPr>
            <w:rFonts w:ascii="Baskerville" w:hAnsi="Baskerville"/>
          </w:rPr>
          <w:t xml:space="preserve"> </w:t>
        </w:r>
      </w:ins>
      <w:ins w:id="337" w:author="Matt EGAP" w:date="2017-01-06T12:04:00Z">
        <w:r w:rsidRPr="00526CFD">
          <w:rPr>
            <w:rFonts w:ascii="Baskerville" w:hAnsi="Baskerville"/>
            <w:rPrChange w:id="338" w:author="Matt EGAP" w:date="2017-01-06T12:04:00Z">
              <w:rPr>
                <w:rFonts w:ascii="Arial" w:hAnsi="Arial" w:cs="Arial"/>
                <w:color w:val="1A1A1A"/>
                <w:sz w:val="26"/>
                <w:szCs w:val="26"/>
              </w:rPr>
            </w:rPrChange>
          </w:rPr>
          <w:t>here's the link:</w:t>
        </w:r>
        <w:bookmarkStart w:id="339" w:name="_GoBack"/>
        <w:bookmarkEnd w:id="339"/>
      </w:ins>
    </w:p>
    <w:p w14:paraId="446F68FE" w14:textId="4B419978" w:rsidR="00526CFD" w:rsidRPr="005831C9" w:rsidRDefault="00526CFD" w:rsidP="00526CFD">
      <w:pPr>
        <w:rPr>
          <w:rFonts w:ascii="Baskerville" w:hAnsi="Baskerville"/>
        </w:rPr>
      </w:pPr>
      <w:ins w:id="340" w:author="Matt EGAP" w:date="2017-01-06T12:04:00Z">
        <w:r w:rsidRPr="00526CFD">
          <w:rPr>
            <w:rFonts w:ascii="Baskerville" w:hAnsi="Baskerville"/>
            <w:rPrChange w:id="341" w:author="Matt EGAP" w:date="2017-01-06T12:04:00Z">
              <w:rPr>
                <w:rFonts w:ascii="Arial" w:hAnsi="Arial" w:cs="Arial"/>
                <w:color w:val="1A1A1A"/>
                <w:sz w:val="26"/>
                <w:szCs w:val="26"/>
              </w:rPr>
            </w:rPrChange>
          </w:rPr>
          <w:fldChar w:fldCharType="begin"/>
        </w:r>
        <w:r w:rsidRPr="00526CFD">
          <w:rPr>
            <w:rFonts w:ascii="Baskerville" w:hAnsi="Baskerville"/>
            <w:rPrChange w:id="342" w:author="Matt EGAP" w:date="2017-01-06T12:04:00Z">
              <w:rPr>
                <w:rFonts w:ascii="Arial" w:hAnsi="Arial" w:cs="Arial"/>
                <w:color w:val="1A1A1A"/>
                <w:sz w:val="26"/>
                <w:szCs w:val="26"/>
              </w:rPr>
            </w:rPrChange>
          </w:rPr>
          <w:instrText>HYPERLINK "http://blogs.worldbank.org/impactevaluations/curated-list-our-postings-measurement-and-survey-design"</w:instrText>
        </w:r>
        <w:r w:rsidRPr="00526CFD">
          <w:rPr>
            <w:rFonts w:ascii="Baskerville" w:hAnsi="Baskerville"/>
            <w:rPrChange w:id="343" w:author="Matt EGAP" w:date="2017-01-06T12:04:00Z">
              <w:rPr>
                <w:rFonts w:ascii="Arial" w:hAnsi="Arial" w:cs="Arial"/>
                <w:color w:val="1A1A1A"/>
                <w:sz w:val="26"/>
                <w:szCs w:val="26"/>
              </w:rPr>
            </w:rPrChange>
          </w:rPr>
          <w:fldChar w:fldCharType="separate"/>
        </w:r>
        <w:r w:rsidRPr="00526CFD">
          <w:rPr>
            <w:rFonts w:ascii="Baskerville" w:hAnsi="Baskerville"/>
            <w:rPrChange w:id="344" w:author="Matt EGAP" w:date="2017-01-06T12:04:00Z">
              <w:rPr>
                <w:rFonts w:ascii="Arial" w:hAnsi="Arial" w:cs="Arial"/>
                <w:color w:val="103CC0"/>
                <w:sz w:val="26"/>
                <w:szCs w:val="26"/>
                <w:u w:val="single" w:color="103CC0"/>
              </w:rPr>
            </w:rPrChange>
          </w:rPr>
          <w:t>http://blogs.worldbank.org/impactevaluations/curated-list-our-postings-measurement-and-survey-design</w:t>
        </w:r>
        <w:r w:rsidRPr="00526CFD">
          <w:rPr>
            <w:rFonts w:ascii="Baskerville" w:hAnsi="Baskerville"/>
            <w:rPrChange w:id="345" w:author="Matt EGAP" w:date="2017-01-06T12:04:00Z">
              <w:rPr>
                <w:rFonts w:ascii="Arial" w:hAnsi="Arial" w:cs="Arial"/>
                <w:color w:val="1A1A1A"/>
                <w:sz w:val="26"/>
                <w:szCs w:val="26"/>
              </w:rPr>
            </w:rPrChange>
          </w:rPr>
          <w:fldChar w:fldCharType="end"/>
        </w:r>
      </w:ins>
    </w:p>
    <w:sectPr w:rsidR="00526CFD" w:rsidRPr="005831C9" w:rsidSect="001C7D1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Donald Green" w:date="2017-01-04T18:43:00Z" w:initials="DG">
    <w:p w14:paraId="303AF282" w14:textId="7C2C17BD" w:rsidR="00FF5493" w:rsidRDefault="00FF5493">
      <w:pPr>
        <w:pStyle w:val="CommentText"/>
      </w:pPr>
      <w:r>
        <w:rPr>
          <w:rStyle w:val="CommentReference"/>
        </w:rPr>
        <w:annotationRef/>
      </w:r>
      <w:r>
        <w:t>Hyperlink to the guide on covariates</w:t>
      </w:r>
    </w:p>
  </w:comment>
  <w:comment w:id="15" w:author="Donald Green" w:date="2017-01-04T18:46:00Z" w:initials="DG">
    <w:p w14:paraId="79CC32D3" w14:textId="767E3DCD" w:rsidR="00FF5493" w:rsidRDefault="00FF5493">
      <w:pPr>
        <w:pStyle w:val="CommentText"/>
      </w:pPr>
      <w:r>
        <w:rPr>
          <w:rStyle w:val="CommentReference"/>
        </w:rPr>
        <w:annotationRef/>
      </w:r>
      <w:r>
        <w:t>ORDINARILY, COVARIATES COLLECTED AFTER TREATMENT ASSIGNMENT ARE CONSIDERED SUSPECT, AS THEY COULD CONCEIVABLY BE AFFECTED BY TREATMENT</w:t>
      </w:r>
    </w:p>
  </w:comment>
  <w:comment w:id="17" w:author="Donald Green" w:date="2017-01-04T18:48:00Z" w:initials="DG">
    <w:p w14:paraId="0C6AB7F8" w14:textId="73F5B617" w:rsidR="00FF5493" w:rsidRDefault="00FF5493">
      <w:pPr>
        <w:pStyle w:val="CommentText"/>
      </w:pPr>
      <w:r>
        <w:rPr>
          <w:rStyle w:val="CommentReference"/>
        </w:rPr>
        <w:annotationRef/>
      </w:r>
      <w:r>
        <w:t xml:space="preserve">WHAT DOES THIS TERM MEAN?  </w:t>
      </w:r>
    </w:p>
  </w:comment>
  <w:comment w:id="28" w:author="Donald Green" w:date="2017-01-04T18:51:00Z" w:initials="DG">
    <w:p w14:paraId="658F8AB6" w14:textId="012A24A8" w:rsidR="00FF5493" w:rsidRDefault="00FF5493">
      <w:pPr>
        <w:pStyle w:val="CommentText"/>
      </w:pPr>
      <w:r>
        <w:rPr>
          <w:rStyle w:val="CommentReference"/>
        </w:rPr>
        <w:annotationRef/>
      </w:r>
      <w:r>
        <w:t>You should also stress the importance of pilot testing!</w:t>
      </w:r>
    </w:p>
  </w:comment>
  <w:comment w:id="32" w:author="Donald Green" w:date="2017-01-04T18:53:00Z" w:initials="DG">
    <w:p w14:paraId="309902C9" w14:textId="046B45EE" w:rsidR="00FF5493" w:rsidRDefault="00FF5493">
      <w:pPr>
        <w:pStyle w:val="CommentText"/>
      </w:pPr>
      <w:r>
        <w:rPr>
          <w:rStyle w:val="CommentReference"/>
        </w:rPr>
        <w:annotationRef/>
      </w:r>
      <w:r>
        <w:t>This definition should be stated the first time the term is used</w:t>
      </w:r>
    </w:p>
  </w:comment>
  <w:comment w:id="35" w:author="Donald Green" w:date="2017-01-04T18:55:00Z" w:initials="DG">
    <w:p w14:paraId="4C7618FC" w14:textId="68E1A7E7" w:rsidR="00FF5493" w:rsidRDefault="00FF5493">
      <w:pPr>
        <w:pStyle w:val="CommentText"/>
      </w:pPr>
      <w:r>
        <w:rPr>
          <w:rStyle w:val="CommentReference"/>
        </w:rPr>
        <w:annotationRef/>
      </w:r>
      <w:r>
        <w:t>Not quite true: depends on whether the covariates are prognostic of outcomes</w:t>
      </w:r>
    </w:p>
  </w:comment>
  <w:comment w:id="58" w:author="Donald Green" w:date="2017-01-04T19:01:00Z" w:initials="DG">
    <w:p w14:paraId="67F0DCE2" w14:textId="3A980A08" w:rsidR="00FF5493" w:rsidRDefault="00FF5493">
      <w:pPr>
        <w:pStyle w:val="CommentText"/>
      </w:pPr>
      <w:r>
        <w:rPr>
          <w:rStyle w:val="CommentReference"/>
        </w:rPr>
        <w:annotationRef/>
      </w:r>
      <w:r>
        <w:t>This may be too glib; these methods are pretty good, but they are also noisy and often produce anomalous results</w:t>
      </w:r>
    </w:p>
  </w:comment>
  <w:comment w:id="71" w:author="Donald Green" w:date="2017-01-04T19:03:00Z" w:initials="DG">
    <w:p w14:paraId="6EBD496D" w14:textId="62873803" w:rsidR="00FF5493" w:rsidRDefault="00FF5493">
      <w:pPr>
        <w:pStyle w:val="CommentText"/>
      </w:pPr>
      <w:r>
        <w:rPr>
          <w:rStyle w:val="CommentReference"/>
        </w:rPr>
        <w:annotationRef/>
      </w:r>
      <w:r>
        <w:t>And brief?</w:t>
      </w:r>
    </w:p>
  </w:comment>
  <w:comment w:id="72" w:author="Donald Green" w:date="2017-01-04T19:06:00Z" w:initials="DG">
    <w:p w14:paraId="2AEE599C" w14:textId="102136EB" w:rsidR="00FF5493" w:rsidRDefault="00FF5493">
      <w:pPr>
        <w:pStyle w:val="CommentText"/>
      </w:pPr>
      <w:r>
        <w:rPr>
          <w:rStyle w:val="CommentReference"/>
        </w:rPr>
        <w:annotationRef/>
      </w:r>
      <w:r>
        <w:t>Give an example of a good and bad question that measure the same trait</w:t>
      </w:r>
    </w:p>
  </w:comment>
  <w:comment w:id="73" w:author="Donald Green" w:date="2017-01-04T19:04:00Z" w:initials="DG">
    <w:p w14:paraId="6F86E255" w14:textId="092D92E6" w:rsidR="00FF5493" w:rsidRDefault="00FF5493">
      <w:pPr>
        <w:pStyle w:val="CommentText"/>
      </w:pPr>
      <w:r>
        <w:rPr>
          <w:rStyle w:val="CommentReference"/>
        </w:rPr>
        <w:annotationRef/>
      </w:r>
      <w:r>
        <w:t>?</w:t>
      </w:r>
    </w:p>
  </w:comment>
  <w:comment w:id="79" w:author="Donald Green" w:date="2017-01-04T19:05:00Z" w:initials="DG">
    <w:p w14:paraId="40D70017" w14:textId="7F254B30" w:rsidR="00FF5493" w:rsidRDefault="00FF5493">
      <w:pPr>
        <w:pStyle w:val="CommentText"/>
      </w:pPr>
      <w:r>
        <w:rPr>
          <w:rStyle w:val="CommentReference"/>
        </w:rPr>
        <w:annotationRef/>
      </w:r>
      <w:proofErr w:type="gramStart"/>
      <w:r>
        <w:t>awkward</w:t>
      </w:r>
      <w:proofErr w:type="gramEnd"/>
      <w:r>
        <w:t xml:space="preserve"> phrasing</w:t>
      </w:r>
    </w:p>
  </w:comment>
  <w:comment w:id="80" w:author="Donald Green" w:date="2017-01-04T19:05:00Z" w:initials="DG">
    <w:p w14:paraId="54C25B96" w14:textId="22BF961B" w:rsidR="00FF5493" w:rsidRDefault="00FF5493">
      <w:pPr>
        <w:pStyle w:val="CommentText"/>
      </w:pPr>
      <w:r>
        <w:rPr>
          <w:rStyle w:val="CommentReference"/>
        </w:rPr>
        <w:annotationRef/>
      </w:r>
      <w:proofErr w:type="gramStart"/>
      <w:r>
        <w:t>a</w:t>
      </w:r>
      <w:proofErr w:type="gramEnd"/>
      <w:r>
        <w:t xml:space="preserve"> jumble of jargon</w:t>
      </w:r>
    </w:p>
  </w:comment>
  <w:comment w:id="82" w:author="Donald Green" w:date="2017-01-04T19:06:00Z" w:initials="DG">
    <w:p w14:paraId="65448506" w14:textId="508C1BD4" w:rsidR="00FF5493" w:rsidRDefault="00FF5493">
      <w:pPr>
        <w:pStyle w:val="CommentText"/>
      </w:pPr>
      <w:r>
        <w:rPr>
          <w:rStyle w:val="CommentReference"/>
        </w:rPr>
        <w:annotationRef/>
      </w:r>
      <w:proofErr w:type="gramStart"/>
      <w:r>
        <w:t>give</w:t>
      </w:r>
      <w:proofErr w:type="gramEnd"/>
      <w:r>
        <w:t xml:space="preserve"> examples of where these can be found</w:t>
      </w:r>
    </w:p>
  </w:comment>
  <w:comment w:id="84" w:author="Donald Green" w:date="2017-01-04T19:08:00Z" w:initials="DG">
    <w:p w14:paraId="2A147580" w14:textId="55217570" w:rsidR="00FF5493" w:rsidRDefault="00FF5493">
      <w:pPr>
        <w:pStyle w:val="CommentText"/>
      </w:pPr>
      <w:r>
        <w:rPr>
          <w:rStyle w:val="CommentReference"/>
        </w:rPr>
        <w:annotationRef/>
      </w:r>
      <w:r>
        <w:t>I would not recommend this approach in general; it slows respondents down and makes it harder for them to reliably translate their feelings into responses; if you can point to a specific research literature bolstering this hypothesis, do so</w:t>
      </w:r>
    </w:p>
  </w:comment>
  <w:comment w:id="85" w:author="Donald Green" w:date="2017-01-04T19:11:00Z" w:initials="DG">
    <w:p w14:paraId="566399EC" w14:textId="2381330D" w:rsidR="00FF5493" w:rsidRDefault="00FF5493">
      <w:pPr>
        <w:pStyle w:val="CommentText"/>
      </w:pPr>
      <w:r>
        <w:rPr>
          <w:rStyle w:val="CommentReference"/>
        </w:rPr>
        <w:annotationRef/>
      </w:r>
      <w:r>
        <w:t>But the midpoint provides lazy or ignorant respondents to give a noncommittal answer</w:t>
      </w:r>
      <w:r w:rsidR="000914D0">
        <w:t>.  Again, point to the research literature on the trade-off between middle options and no middle options.</w:t>
      </w:r>
    </w:p>
  </w:comment>
  <w:comment w:id="86" w:author="Donald Green" w:date="2017-01-04T19:10:00Z" w:initials="DG">
    <w:p w14:paraId="55945161" w14:textId="1A928BC8" w:rsidR="00FF5493" w:rsidRDefault="00FF5493">
      <w:pPr>
        <w:pStyle w:val="CommentText"/>
      </w:pPr>
      <w:r>
        <w:rPr>
          <w:rStyle w:val="CommentReference"/>
        </w:rPr>
        <w:annotationRef/>
      </w:r>
      <w:r>
        <w:t>This is too pat for my tastes; where is the research literature to back up this assertion?</w:t>
      </w:r>
    </w:p>
  </w:comment>
  <w:comment w:id="89" w:author="Donald Green" w:date="2017-01-04T19:12:00Z" w:initials="DG">
    <w:p w14:paraId="0E6DBCAA" w14:textId="6FAE7CE2" w:rsidR="00EC2FD4" w:rsidRDefault="00EC2FD4">
      <w:pPr>
        <w:pStyle w:val="CommentText"/>
      </w:pPr>
      <w:r>
        <w:rPr>
          <w:rStyle w:val="CommentReference"/>
        </w:rPr>
        <w:annotationRef/>
      </w:r>
      <w:r>
        <w:t>Explain that you can shorten a questionnaire by randomly assigning some of the respondents to different forms</w:t>
      </w:r>
    </w:p>
  </w:comment>
  <w:comment w:id="91" w:author="Donald Green" w:date="2017-01-04T19:13:00Z" w:initials="DG">
    <w:p w14:paraId="13F9DBC5" w14:textId="12CCEECF" w:rsidR="00EC2FD4" w:rsidRDefault="00EC2FD4">
      <w:pPr>
        <w:pStyle w:val="CommentText"/>
      </w:pPr>
      <w:r>
        <w:rPr>
          <w:rStyle w:val="CommentReference"/>
        </w:rPr>
        <w:annotationRef/>
      </w:r>
      <w:r>
        <w:t xml:space="preserve">This is not the clearest example because it involves mobility and attrition.  Better would be a study about a sensitive intervention that causes people in the treatment group to become apprehensive about answering a survey </w:t>
      </w:r>
    </w:p>
  </w:comment>
  <w:comment w:id="95" w:author="Donald Green" w:date="2017-01-04T19:15:00Z" w:initials="DG">
    <w:p w14:paraId="67E9FE54" w14:textId="15DFD415" w:rsidR="00EC2FD4" w:rsidRDefault="00EC2FD4">
      <w:pPr>
        <w:pStyle w:val="CommentText"/>
      </w:pPr>
      <w:r>
        <w:rPr>
          <w:rStyle w:val="CommentReference"/>
        </w:rPr>
        <w:annotationRef/>
      </w:r>
      <w:proofErr w:type="gramStart"/>
      <w:r>
        <w:t>explain</w:t>
      </w:r>
      <w:proofErr w:type="gramEnd"/>
    </w:p>
  </w:comment>
  <w:comment w:id="96" w:author="Donald Green" w:date="2017-01-04T19:15:00Z" w:initials="DG">
    <w:p w14:paraId="46D7F169" w14:textId="0C15DD9F" w:rsidR="00EC2FD4" w:rsidRDefault="00EC2FD4">
      <w:pPr>
        <w:pStyle w:val="CommentText"/>
      </w:pPr>
      <w:r>
        <w:rPr>
          <w:rStyle w:val="CommentReference"/>
        </w:rPr>
        <w:annotationRef/>
      </w:r>
      <w:proofErr w:type="gramStart"/>
      <w:r>
        <w:t>hard</w:t>
      </w:r>
      <w:proofErr w:type="gramEnd"/>
      <w:r>
        <w:t xml:space="preserve"> to understand if you don’t already know what’s going 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20BBC8" w14:textId="77777777" w:rsidR="00FF5493" w:rsidRDefault="00FF5493" w:rsidP="00C54930">
      <w:r>
        <w:separator/>
      </w:r>
    </w:p>
  </w:endnote>
  <w:endnote w:type="continuationSeparator" w:id="0">
    <w:p w14:paraId="5EDC6488" w14:textId="77777777" w:rsidR="00FF5493" w:rsidRDefault="00FF5493" w:rsidP="00C54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Yu Mincho">
    <w:panose1 w:val="00000000000000000000"/>
    <w:charset w:val="00"/>
    <w:family w:val="roman"/>
    <w:notTrueType/>
    <w:pitch w:val="default"/>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0D40E" w14:textId="77777777" w:rsidR="00FF5493" w:rsidRDefault="00FF5493" w:rsidP="00C54930">
      <w:r>
        <w:separator/>
      </w:r>
    </w:p>
  </w:footnote>
  <w:footnote w:type="continuationSeparator" w:id="0">
    <w:p w14:paraId="1F5F97AB" w14:textId="77777777" w:rsidR="00FF5493" w:rsidRDefault="00FF5493" w:rsidP="00C54930">
      <w:r>
        <w:continuationSeparator/>
      </w:r>
    </w:p>
  </w:footnote>
  <w:footnote w:id="1">
    <w:p w14:paraId="493C7ABB" w14:textId="77777777" w:rsidR="00FF5493" w:rsidRPr="0012202B" w:rsidRDefault="00FF5493" w:rsidP="00807507">
      <w:pPr>
        <w:rPr>
          <w:rFonts w:ascii="Baskerville" w:eastAsia="Times New Roman" w:hAnsi="Baskerville"/>
        </w:rPr>
      </w:pPr>
      <w:r w:rsidRPr="0012202B">
        <w:rPr>
          <w:rStyle w:val="FootnoteReference"/>
          <w:rFonts w:ascii="Baskerville" w:hAnsi="Baskerville"/>
        </w:rPr>
        <w:footnoteRef/>
      </w:r>
      <w:r w:rsidRPr="0012202B">
        <w:rPr>
          <w:rFonts w:ascii="Baskerville" w:hAnsi="Baskerville"/>
        </w:rPr>
        <w:t xml:space="preserve"> </w:t>
      </w:r>
      <w:r w:rsidRPr="0012202B">
        <w:rPr>
          <w:rFonts w:ascii="Baskerville" w:eastAsia="Times New Roman" w:hAnsi="Baskerville"/>
        </w:rPr>
        <w:t>Link to fishing article:</w:t>
      </w:r>
    </w:p>
    <w:p w14:paraId="37DBFCE5" w14:textId="0207EB28" w:rsidR="00FF5493" w:rsidRPr="0012202B" w:rsidRDefault="00B87DC6" w:rsidP="00807507">
      <w:pPr>
        <w:rPr>
          <w:rFonts w:ascii="Baskerville" w:eastAsia="Times New Roman" w:hAnsi="Baskerville"/>
        </w:rPr>
      </w:pPr>
      <w:hyperlink r:id="rId1" w:history="1">
        <w:r w:rsidR="00FF5493" w:rsidRPr="0012202B">
          <w:rPr>
            <w:rStyle w:val="Hyperlink"/>
            <w:rFonts w:ascii="Baskerville" w:eastAsia="Times New Roman" w:hAnsi="Baskerville"/>
          </w:rPr>
          <w:t>http://www.columbia.edu/~mh2245/papers1/PA_2012b.pdf</w:t>
        </w:r>
      </w:hyperlink>
    </w:p>
    <w:p w14:paraId="0D81A7C0" w14:textId="77777777" w:rsidR="00FF5493" w:rsidRPr="0012202B" w:rsidRDefault="00FF5493" w:rsidP="00807507">
      <w:pPr>
        <w:rPr>
          <w:rFonts w:ascii="Baskerville" w:eastAsia="Times New Roman" w:hAnsi="Baskerville"/>
        </w:rPr>
      </w:pPr>
      <w:r w:rsidRPr="0012202B">
        <w:rPr>
          <w:rFonts w:ascii="Baskerville" w:eastAsia="Times New Roman" w:hAnsi="Baskerville"/>
        </w:rPr>
        <w:t>Link to Casey et al:</w:t>
      </w:r>
    </w:p>
    <w:p w14:paraId="19C6914A" w14:textId="2F6BE7BD" w:rsidR="00FF5493" w:rsidRPr="0012202B" w:rsidRDefault="00B87DC6">
      <w:pPr>
        <w:pStyle w:val="FootnoteText"/>
        <w:rPr>
          <w:rFonts w:ascii="Baskerville" w:eastAsia="Times New Roman" w:hAnsi="Baskerville" w:cs="Times New Roman"/>
        </w:rPr>
      </w:pPr>
      <w:hyperlink r:id="rId2" w:history="1">
        <w:r w:rsidR="00FF5493" w:rsidRPr="0012202B">
          <w:rPr>
            <w:rStyle w:val="Hyperlink"/>
            <w:rFonts w:ascii="Baskerville" w:eastAsia="Times New Roman" w:hAnsi="Baskerville" w:cs="Times New Roman"/>
          </w:rPr>
          <w:t>http://qje.oxfordjournals.org/content/127/4/1755.full.pdf+html</w:t>
        </w:r>
      </w:hyperlink>
    </w:p>
    <w:p w14:paraId="04D50313" w14:textId="77777777" w:rsidR="00FF5493" w:rsidRPr="0012202B" w:rsidRDefault="00FF5493">
      <w:pPr>
        <w:pStyle w:val="FootnoteText"/>
        <w:rPr>
          <w:rFonts w:ascii="Baskerville" w:hAnsi="Baskerville"/>
        </w:rPr>
      </w:pPr>
    </w:p>
  </w:footnote>
  <w:footnote w:id="2">
    <w:p w14:paraId="11A530B4" w14:textId="39B5E551" w:rsidR="00FF5493" w:rsidRPr="0012202B" w:rsidRDefault="00FF5493" w:rsidP="00271076">
      <w:pPr>
        <w:rPr>
          <w:rFonts w:ascii="Baskerville" w:eastAsia="Times New Roman" w:hAnsi="Baskerville" w:cs="Arial"/>
          <w:bCs/>
          <w:color w:val="222222"/>
        </w:rPr>
      </w:pPr>
      <w:r w:rsidRPr="0012202B">
        <w:rPr>
          <w:rStyle w:val="FootnoteReference"/>
          <w:rFonts w:ascii="Baskerville" w:hAnsi="Baskerville"/>
        </w:rPr>
        <w:footnoteRef/>
      </w:r>
      <w:r w:rsidRPr="0012202B">
        <w:rPr>
          <w:rFonts w:ascii="Baskerville" w:hAnsi="Baskerville"/>
        </w:rPr>
        <w:t xml:space="preserve"> </w:t>
      </w:r>
      <w:r w:rsidRPr="0012202B">
        <w:rPr>
          <w:rFonts w:ascii="Baskerville" w:eastAsia="Times New Roman" w:hAnsi="Baskerville" w:cs="Arial"/>
          <w:bCs/>
          <w:color w:val="222222"/>
        </w:rPr>
        <w:t xml:space="preserve">If employing multiple survey measures for the same outcome; pre-commit to how you will analyze them e.g. in an index/with accounting for multiple comparisons etc. to avoid </w:t>
      </w:r>
      <w:proofErr w:type="gramStart"/>
      <w:r w:rsidRPr="0012202B">
        <w:rPr>
          <w:rFonts w:ascii="Baskerville" w:eastAsia="Times New Roman" w:hAnsi="Baskerville" w:cs="Arial"/>
          <w:bCs/>
          <w:color w:val="222222"/>
        </w:rPr>
        <w:t>cherry-picking</w:t>
      </w:r>
      <w:proofErr w:type="gramEnd"/>
      <w:r w:rsidRPr="0012202B">
        <w:rPr>
          <w:rFonts w:ascii="Baskerville" w:eastAsia="Times New Roman" w:hAnsi="Baskerville" w:cs="Arial"/>
          <w:bCs/>
          <w:color w:val="222222"/>
        </w:rPr>
        <w:t xml:space="preserve"> measures post-hoc.</w:t>
      </w:r>
    </w:p>
    <w:p w14:paraId="418A0F15" w14:textId="6582FD45" w:rsidR="00FF5493" w:rsidRPr="0012202B" w:rsidRDefault="00FF5493">
      <w:pPr>
        <w:pStyle w:val="FootnoteText"/>
        <w:rPr>
          <w:rFonts w:ascii="Baskerville" w:hAnsi="Baskerville"/>
        </w:rPr>
      </w:pPr>
    </w:p>
  </w:footnote>
  <w:footnote w:id="3">
    <w:p w14:paraId="05095A2F" w14:textId="77777777" w:rsidR="00FF5493" w:rsidRPr="00886474" w:rsidRDefault="00FF5493" w:rsidP="008127C0">
      <w:pPr>
        <w:rPr>
          <w:rFonts w:ascii="Baskerville" w:hAnsi="Baskerville"/>
          <w:color w:val="333333"/>
        </w:rPr>
      </w:pPr>
      <w:r w:rsidRPr="0012202B">
        <w:rPr>
          <w:rStyle w:val="FootnoteReference"/>
          <w:rFonts w:ascii="Baskerville" w:hAnsi="Baskerville"/>
        </w:rPr>
        <w:footnoteRef/>
      </w:r>
      <w:r w:rsidRPr="0012202B">
        <w:rPr>
          <w:rFonts w:ascii="Baskerville" w:hAnsi="Baskerville"/>
        </w:rPr>
        <w:t xml:space="preserve"> </w:t>
      </w:r>
      <w:r w:rsidRPr="0012202B">
        <w:rPr>
          <w:rFonts w:ascii="Baskerville" w:eastAsia="Times New Roman" w:hAnsi="Baskerville"/>
          <w:color w:val="000000"/>
        </w:rPr>
        <w:t>Gerber, Alan S., and Donald P. Green. </w:t>
      </w:r>
      <w:r w:rsidRPr="0012202B">
        <w:rPr>
          <w:rFonts w:ascii="Baskerville" w:eastAsia="Times New Roman" w:hAnsi="Baskerville"/>
          <w:i/>
          <w:iCs/>
          <w:color w:val="000000"/>
        </w:rPr>
        <w:t>Field Experiments: Design, Analysis, and Interpretation</w:t>
      </w:r>
      <w:r w:rsidRPr="0012202B">
        <w:rPr>
          <w:rFonts w:ascii="Baskerville" w:eastAsia="Times New Roman" w:hAnsi="Baskerville"/>
          <w:color w:val="000000"/>
        </w:rPr>
        <w:t xml:space="preserve">. New York: W.W. Norton, 2012. </w:t>
      </w:r>
    </w:p>
    <w:p w14:paraId="52D55DBE" w14:textId="77777777" w:rsidR="00FF5493" w:rsidRPr="0012202B" w:rsidRDefault="00FF5493" w:rsidP="008127C0">
      <w:pPr>
        <w:rPr>
          <w:rFonts w:ascii="Baskerville" w:eastAsia="Times New Roman" w:hAnsi="Baskerville"/>
        </w:rPr>
      </w:pPr>
    </w:p>
    <w:p w14:paraId="5E7A235B" w14:textId="77777777" w:rsidR="00FF5493" w:rsidRPr="0012202B" w:rsidRDefault="00FF5493" w:rsidP="008127C0">
      <w:pPr>
        <w:pStyle w:val="FootnoteText"/>
        <w:rPr>
          <w:rFonts w:ascii="Baskerville" w:hAnsi="Baskerville"/>
        </w:rPr>
      </w:pPr>
    </w:p>
  </w:footnote>
  <w:footnote w:id="4">
    <w:p w14:paraId="45013BC7" w14:textId="27501236" w:rsidR="00FF5493" w:rsidRPr="0012202B" w:rsidRDefault="00FF5493" w:rsidP="0012202B">
      <w:pPr>
        <w:rPr>
          <w:rFonts w:ascii="Baskerville" w:eastAsia="Times New Roman" w:hAnsi="Baskerville"/>
        </w:rPr>
      </w:pPr>
      <w:r w:rsidRPr="0012202B">
        <w:rPr>
          <w:rStyle w:val="FootnoteReference"/>
          <w:rFonts w:ascii="Baskerville" w:hAnsi="Baskerville"/>
        </w:rPr>
        <w:footnoteRef/>
      </w:r>
      <w:r w:rsidRPr="0012202B">
        <w:rPr>
          <w:rFonts w:ascii="Baskerville" w:hAnsi="Baskerville"/>
        </w:rPr>
        <w:t xml:space="preserve"> Young, Lauren. </w:t>
      </w:r>
      <w:proofErr w:type="gramStart"/>
      <w:r w:rsidRPr="0012202B">
        <w:rPr>
          <w:rFonts w:ascii="Baskerville" w:eastAsia="Times New Roman" w:hAnsi="Baskerville"/>
        </w:rPr>
        <w:t>The psychology of political risk in autocracy.</w:t>
      </w:r>
      <w:proofErr w:type="gramEnd"/>
      <w:r w:rsidRPr="0012202B">
        <w:rPr>
          <w:rFonts w:ascii="Baskerville" w:eastAsia="Times New Roman" w:hAnsi="Baskerville"/>
        </w:rPr>
        <w:t xml:space="preserve"> </w:t>
      </w:r>
      <w:r w:rsidRPr="0012202B">
        <w:rPr>
          <w:rFonts w:ascii="Baskerville" w:eastAsia="Times New Roman" w:hAnsi="Baskerville"/>
          <w:i/>
        </w:rPr>
        <w:t>Working paper</w:t>
      </w:r>
      <w:ins w:id="48" w:author="Donald Green" w:date="2017-01-04T18:59:00Z">
        <w:r>
          <w:rPr>
            <w:rFonts w:ascii="Baskerville" w:eastAsia="Times New Roman" w:hAnsi="Baskerville"/>
            <w:i/>
          </w:rPr>
          <w:t xml:space="preserve"> GIVE UNIVERSITY OR THINK TANK</w:t>
        </w:r>
      </w:ins>
      <w:r w:rsidRPr="0012202B">
        <w:rPr>
          <w:rFonts w:ascii="Baskerville" w:eastAsia="Times New Roman" w:hAnsi="Baskerville"/>
          <w:i/>
        </w:rPr>
        <w:t xml:space="preserve">, </w:t>
      </w:r>
      <w:r w:rsidRPr="0012202B">
        <w:rPr>
          <w:rFonts w:ascii="Baskerville" w:eastAsia="Times New Roman" w:hAnsi="Baskerville"/>
        </w:rPr>
        <w:t>September 2015.</w:t>
      </w:r>
    </w:p>
    <w:p w14:paraId="2203DEC0" w14:textId="52F4C6C7" w:rsidR="00FF5493" w:rsidRPr="0012202B" w:rsidRDefault="00FF5493">
      <w:pPr>
        <w:pStyle w:val="FootnoteText"/>
        <w:rPr>
          <w:rFonts w:ascii="Baskerville" w:hAnsi="Baskerville"/>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A0C"/>
    <w:multiLevelType w:val="hybridMultilevel"/>
    <w:tmpl w:val="BE242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145C26"/>
    <w:multiLevelType w:val="hybridMultilevel"/>
    <w:tmpl w:val="ED022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8E54D8"/>
    <w:multiLevelType w:val="hybridMultilevel"/>
    <w:tmpl w:val="655CF572"/>
    <w:lvl w:ilvl="0" w:tplc="04090019">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
    <w:nsid w:val="54690B69"/>
    <w:multiLevelType w:val="hybridMultilevel"/>
    <w:tmpl w:val="E4B204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7121C19"/>
    <w:multiLevelType w:val="hybridMultilevel"/>
    <w:tmpl w:val="4AECD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826E90"/>
    <w:multiLevelType w:val="hybridMultilevel"/>
    <w:tmpl w:val="BE242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FF1A86"/>
    <w:multiLevelType w:val="hybridMultilevel"/>
    <w:tmpl w:val="87426A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911"/>
    <w:rsid w:val="00000D4B"/>
    <w:rsid w:val="00010A6E"/>
    <w:rsid w:val="000160C1"/>
    <w:rsid w:val="00017611"/>
    <w:rsid w:val="00026008"/>
    <w:rsid w:val="000360D6"/>
    <w:rsid w:val="000475E2"/>
    <w:rsid w:val="0005100C"/>
    <w:rsid w:val="00053680"/>
    <w:rsid w:val="000645E1"/>
    <w:rsid w:val="00066363"/>
    <w:rsid w:val="000710CC"/>
    <w:rsid w:val="00085F67"/>
    <w:rsid w:val="0008608E"/>
    <w:rsid w:val="000914D0"/>
    <w:rsid w:val="000C15D9"/>
    <w:rsid w:val="000C39E3"/>
    <w:rsid w:val="000C6B16"/>
    <w:rsid w:val="000C6F3B"/>
    <w:rsid w:val="000D0E5C"/>
    <w:rsid w:val="000E1DBE"/>
    <w:rsid w:val="0012202B"/>
    <w:rsid w:val="001555C4"/>
    <w:rsid w:val="00157F0F"/>
    <w:rsid w:val="00160427"/>
    <w:rsid w:val="00190D14"/>
    <w:rsid w:val="001C3534"/>
    <w:rsid w:val="001C407C"/>
    <w:rsid w:val="001C548D"/>
    <w:rsid w:val="001C7D18"/>
    <w:rsid w:val="001D30D2"/>
    <w:rsid w:val="001D7316"/>
    <w:rsid w:val="001E6A6B"/>
    <w:rsid w:val="001F0A1A"/>
    <w:rsid w:val="001F6E4F"/>
    <w:rsid w:val="002129A1"/>
    <w:rsid w:val="0021700A"/>
    <w:rsid w:val="00220467"/>
    <w:rsid w:val="00223DE7"/>
    <w:rsid w:val="00232965"/>
    <w:rsid w:val="00253641"/>
    <w:rsid w:val="002609E3"/>
    <w:rsid w:val="00260C51"/>
    <w:rsid w:val="00267940"/>
    <w:rsid w:val="00271076"/>
    <w:rsid w:val="002823C4"/>
    <w:rsid w:val="00282BB5"/>
    <w:rsid w:val="0028614A"/>
    <w:rsid w:val="0029125B"/>
    <w:rsid w:val="0029663E"/>
    <w:rsid w:val="002A4660"/>
    <w:rsid w:val="002A5592"/>
    <w:rsid w:val="002D45C5"/>
    <w:rsid w:val="00301BD3"/>
    <w:rsid w:val="0030673B"/>
    <w:rsid w:val="003118E5"/>
    <w:rsid w:val="003140B9"/>
    <w:rsid w:val="00327CA4"/>
    <w:rsid w:val="00340602"/>
    <w:rsid w:val="00345911"/>
    <w:rsid w:val="0036075A"/>
    <w:rsid w:val="00365663"/>
    <w:rsid w:val="00376076"/>
    <w:rsid w:val="00381C33"/>
    <w:rsid w:val="00381F1C"/>
    <w:rsid w:val="003902FB"/>
    <w:rsid w:val="003A2078"/>
    <w:rsid w:val="003B719F"/>
    <w:rsid w:val="003F1A6F"/>
    <w:rsid w:val="00403701"/>
    <w:rsid w:val="00406AE1"/>
    <w:rsid w:val="00436DE3"/>
    <w:rsid w:val="004375CA"/>
    <w:rsid w:val="00474E54"/>
    <w:rsid w:val="004B6F49"/>
    <w:rsid w:val="004B75F4"/>
    <w:rsid w:val="004D672A"/>
    <w:rsid w:val="004E114C"/>
    <w:rsid w:val="004E2D0B"/>
    <w:rsid w:val="004F4AEA"/>
    <w:rsid w:val="00500ED1"/>
    <w:rsid w:val="0051025D"/>
    <w:rsid w:val="00514FB8"/>
    <w:rsid w:val="00526CFD"/>
    <w:rsid w:val="00527C1D"/>
    <w:rsid w:val="00540781"/>
    <w:rsid w:val="00570087"/>
    <w:rsid w:val="005831C9"/>
    <w:rsid w:val="0058587B"/>
    <w:rsid w:val="00585FEB"/>
    <w:rsid w:val="00591BDE"/>
    <w:rsid w:val="005B21A3"/>
    <w:rsid w:val="005F038A"/>
    <w:rsid w:val="005F0E3A"/>
    <w:rsid w:val="005F38A6"/>
    <w:rsid w:val="005F502F"/>
    <w:rsid w:val="005F641F"/>
    <w:rsid w:val="00606DFC"/>
    <w:rsid w:val="00625213"/>
    <w:rsid w:val="0064066A"/>
    <w:rsid w:val="006934DE"/>
    <w:rsid w:val="006D6A00"/>
    <w:rsid w:val="006D6AE9"/>
    <w:rsid w:val="00701A92"/>
    <w:rsid w:val="00707461"/>
    <w:rsid w:val="00732E9A"/>
    <w:rsid w:val="00760D58"/>
    <w:rsid w:val="00772B3D"/>
    <w:rsid w:val="0078760C"/>
    <w:rsid w:val="00792600"/>
    <w:rsid w:val="007B1AA0"/>
    <w:rsid w:val="007C12F1"/>
    <w:rsid w:val="007C6884"/>
    <w:rsid w:val="007E031B"/>
    <w:rsid w:val="007E7022"/>
    <w:rsid w:val="007E7FFE"/>
    <w:rsid w:val="007F41E1"/>
    <w:rsid w:val="007F5721"/>
    <w:rsid w:val="00801C0D"/>
    <w:rsid w:val="00804A40"/>
    <w:rsid w:val="00806B79"/>
    <w:rsid w:val="00807507"/>
    <w:rsid w:val="00812388"/>
    <w:rsid w:val="008127C0"/>
    <w:rsid w:val="00820063"/>
    <w:rsid w:val="00886474"/>
    <w:rsid w:val="008B734B"/>
    <w:rsid w:val="008C2E73"/>
    <w:rsid w:val="008E71F8"/>
    <w:rsid w:val="00922C27"/>
    <w:rsid w:val="00930A6B"/>
    <w:rsid w:val="009451F2"/>
    <w:rsid w:val="00961652"/>
    <w:rsid w:val="009803AC"/>
    <w:rsid w:val="00983EEB"/>
    <w:rsid w:val="0099137E"/>
    <w:rsid w:val="009937EE"/>
    <w:rsid w:val="009D59E8"/>
    <w:rsid w:val="009D7957"/>
    <w:rsid w:val="009E5D92"/>
    <w:rsid w:val="009F11C4"/>
    <w:rsid w:val="00A039AB"/>
    <w:rsid w:val="00A050E0"/>
    <w:rsid w:val="00A10442"/>
    <w:rsid w:val="00A220D5"/>
    <w:rsid w:val="00A55381"/>
    <w:rsid w:val="00A66750"/>
    <w:rsid w:val="00A75373"/>
    <w:rsid w:val="00AA01B2"/>
    <w:rsid w:val="00AA2EC1"/>
    <w:rsid w:val="00AE0E20"/>
    <w:rsid w:val="00AE68DA"/>
    <w:rsid w:val="00B030D9"/>
    <w:rsid w:val="00B120CF"/>
    <w:rsid w:val="00B120E2"/>
    <w:rsid w:val="00B25043"/>
    <w:rsid w:val="00B25D54"/>
    <w:rsid w:val="00B3559B"/>
    <w:rsid w:val="00B80E0A"/>
    <w:rsid w:val="00B83F24"/>
    <w:rsid w:val="00B877AA"/>
    <w:rsid w:val="00B87DC6"/>
    <w:rsid w:val="00BB404B"/>
    <w:rsid w:val="00BC11E2"/>
    <w:rsid w:val="00BE220D"/>
    <w:rsid w:val="00BE23ED"/>
    <w:rsid w:val="00BE61EB"/>
    <w:rsid w:val="00BF3539"/>
    <w:rsid w:val="00C0377E"/>
    <w:rsid w:val="00C063EE"/>
    <w:rsid w:val="00C12F79"/>
    <w:rsid w:val="00C14A34"/>
    <w:rsid w:val="00C2421B"/>
    <w:rsid w:val="00C32953"/>
    <w:rsid w:val="00C3342F"/>
    <w:rsid w:val="00C456AA"/>
    <w:rsid w:val="00C47B39"/>
    <w:rsid w:val="00C510FC"/>
    <w:rsid w:val="00C5162C"/>
    <w:rsid w:val="00C54930"/>
    <w:rsid w:val="00C8262C"/>
    <w:rsid w:val="00C86293"/>
    <w:rsid w:val="00C906C7"/>
    <w:rsid w:val="00CC3210"/>
    <w:rsid w:val="00CD52BA"/>
    <w:rsid w:val="00CD7EF5"/>
    <w:rsid w:val="00D04EB0"/>
    <w:rsid w:val="00D17823"/>
    <w:rsid w:val="00D24189"/>
    <w:rsid w:val="00D24842"/>
    <w:rsid w:val="00D45235"/>
    <w:rsid w:val="00D552DF"/>
    <w:rsid w:val="00D96F22"/>
    <w:rsid w:val="00DA6E9B"/>
    <w:rsid w:val="00DC4C7A"/>
    <w:rsid w:val="00DC754F"/>
    <w:rsid w:val="00DE3FF4"/>
    <w:rsid w:val="00DF59B5"/>
    <w:rsid w:val="00E027BD"/>
    <w:rsid w:val="00E0298B"/>
    <w:rsid w:val="00E02ED1"/>
    <w:rsid w:val="00E207E0"/>
    <w:rsid w:val="00E338C1"/>
    <w:rsid w:val="00E52EFF"/>
    <w:rsid w:val="00E64CCA"/>
    <w:rsid w:val="00E72EE1"/>
    <w:rsid w:val="00E7444E"/>
    <w:rsid w:val="00E8285A"/>
    <w:rsid w:val="00E838EA"/>
    <w:rsid w:val="00E9010E"/>
    <w:rsid w:val="00E93A5F"/>
    <w:rsid w:val="00EC044B"/>
    <w:rsid w:val="00EC2FD4"/>
    <w:rsid w:val="00EC4E21"/>
    <w:rsid w:val="00ED1B8F"/>
    <w:rsid w:val="00ED2754"/>
    <w:rsid w:val="00EE27F4"/>
    <w:rsid w:val="00F011D8"/>
    <w:rsid w:val="00F065DB"/>
    <w:rsid w:val="00F070A3"/>
    <w:rsid w:val="00F26952"/>
    <w:rsid w:val="00F4620F"/>
    <w:rsid w:val="00F521D0"/>
    <w:rsid w:val="00F65515"/>
    <w:rsid w:val="00F70C33"/>
    <w:rsid w:val="00F7137D"/>
    <w:rsid w:val="00F8327F"/>
    <w:rsid w:val="00F863DA"/>
    <w:rsid w:val="00FD03B1"/>
    <w:rsid w:val="00FD644F"/>
    <w:rsid w:val="00FF5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0D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1EB"/>
    <w:rPr>
      <w:rFonts w:ascii="Times New Roman" w:hAnsi="Times New Roman" w:cs="Times New Roman"/>
    </w:rPr>
  </w:style>
  <w:style w:type="paragraph" w:styleId="Heading1">
    <w:name w:val="heading 1"/>
    <w:basedOn w:val="Normal"/>
    <w:next w:val="Normal"/>
    <w:link w:val="Heading1Char"/>
    <w:uiPriority w:val="9"/>
    <w:qFormat/>
    <w:rsid w:val="00C549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493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911"/>
    <w:pPr>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345911"/>
    <w:rPr>
      <w:sz w:val="18"/>
      <w:szCs w:val="18"/>
    </w:rPr>
  </w:style>
  <w:style w:type="paragraph" w:styleId="CommentText">
    <w:name w:val="annotation text"/>
    <w:basedOn w:val="Normal"/>
    <w:link w:val="CommentTextChar"/>
    <w:uiPriority w:val="99"/>
    <w:semiHidden/>
    <w:unhideWhenUsed/>
    <w:rsid w:val="00345911"/>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345911"/>
    <w:rPr>
      <w:rFonts w:eastAsiaTheme="minorEastAsia"/>
    </w:rPr>
  </w:style>
  <w:style w:type="paragraph" w:styleId="BalloonText">
    <w:name w:val="Balloon Text"/>
    <w:basedOn w:val="Normal"/>
    <w:link w:val="BalloonTextChar"/>
    <w:uiPriority w:val="99"/>
    <w:semiHidden/>
    <w:unhideWhenUsed/>
    <w:rsid w:val="00345911"/>
    <w:rPr>
      <w:rFonts w:eastAsiaTheme="minorEastAsia"/>
      <w:sz w:val="18"/>
      <w:szCs w:val="18"/>
    </w:rPr>
  </w:style>
  <w:style w:type="character" w:customStyle="1" w:styleId="BalloonTextChar">
    <w:name w:val="Balloon Text Char"/>
    <w:basedOn w:val="DefaultParagraphFont"/>
    <w:link w:val="BalloonText"/>
    <w:uiPriority w:val="99"/>
    <w:semiHidden/>
    <w:rsid w:val="00345911"/>
    <w:rPr>
      <w:rFonts w:ascii="Times New Roman" w:eastAsiaTheme="minorEastAsia" w:hAnsi="Times New Roman" w:cs="Times New Roman"/>
      <w:sz w:val="18"/>
      <w:szCs w:val="18"/>
    </w:rPr>
  </w:style>
  <w:style w:type="character" w:styleId="Hyperlink">
    <w:name w:val="Hyperlink"/>
    <w:basedOn w:val="DefaultParagraphFont"/>
    <w:uiPriority w:val="99"/>
    <w:unhideWhenUsed/>
    <w:rsid w:val="0051025D"/>
    <w:rPr>
      <w:color w:val="0563C1" w:themeColor="hyperlink"/>
      <w:u w:val="single"/>
    </w:rPr>
  </w:style>
  <w:style w:type="character" w:styleId="FollowedHyperlink">
    <w:name w:val="FollowedHyperlink"/>
    <w:basedOn w:val="DefaultParagraphFont"/>
    <w:uiPriority w:val="99"/>
    <w:semiHidden/>
    <w:unhideWhenUsed/>
    <w:rsid w:val="00D24842"/>
    <w:rPr>
      <w:color w:val="954F72" w:themeColor="followedHyperlink"/>
      <w:u w:val="single"/>
    </w:rPr>
  </w:style>
  <w:style w:type="paragraph" w:styleId="NormalWeb">
    <w:name w:val="Normal (Web)"/>
    <w:basedOn w:val="Normal"/>
    <w:uiPriority w:val="99"/>
    <w:semiHidden/>
    <w:unhideWhenUsed/>
    <w:rsid w:val="00D24189"/>
    <w:pPr>
      <w:spacing w:before="100" w:beforeAutospacing="1" w:after="100" w:afterAutospacing="1"/>
    </w:pPr>
  </w:style>
  <w:style w:type="character" w:customStyle="1" w:styleId="Heading1Char">
    <w:name w:val="Heading 1 Char"/>
    <w:basedOn w:val="DefaultParagraphFont"/>
    <w:link w:val="Heading1"/>
    <w:uiPriority w:val="9"/>
    <w:rsid w:val="00C5493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54930"/>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C54930"/>
    <w:rPr>
      <w:rFonts w:eastAsiaTheme="minorEastAsia"/>
    </w:rPr>
  </w:style>
  <w:style w:type="paragraph" w:styleId="Footer">
    <w:name w:val="footer"/>
    <w:basedOn w:val="Normal"/>
    <w:link w:val="FooterChar"/>
    <w:uiPriority w:val="99"/>
    <w:unhideWhenUsed/>
    <w:rsid w:val="00C54930"/>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54930"/>
    <w:rPr>
      <w:rFonts w:eastAsiaTheme="minorEastAsia"/>
    </w:rPr>
  </w:style>
  <w:style w:type="paragraph" w:styleId="Title">
    <w:name w:val="Title"/>
    <w:basedOn w:val="Normal"/>
    <w:next w:val="Normal"/>
    <w:link w:val="TitleChar"/>
    <w:uiPriority w:val="10"/>
    <w:qFormat/>
    <w:rsid w:val="00C549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9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493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54930"/>
    <w:pPr>
      <w:spacing w:before="240" w:after="120"/>
    </w:pPr>
    <w:rPr>
      <w:rFonts w:asciiTheme="minorHAnsi" w:hAnsiTheme="minorHAnsi"/>
      <w:b/>
      <w:caps/>
      <w:sz w:val="22"/>
      <w:szCs w:val="22"/>
      <w:u w:val="single"/>
    </w:rPr>
  </w:style>
  <w:style w:type="paragraph" w:styleId="TOC2">
    <w:name w:val="toc 2"/>
    <w:basedOn w:val="Normal"/>
    <w:next w:val="Normal"/>
    <w:autoRedefine/>
    <w:uiPriority w:val="39"/>
    <w:unhideWhenUsed/>
    <w:rsid w:val="00C54930"/>
    <w:rPr>
      <w:rFonts w:asciiTheme="minorHAnsi" w:hAnsiTheme="minorHAnsi"/>
      <w:b/>
      <w:smallCaps/>
      <w:sz w:val="22"/>
      <w:szCs w:val="22"/>
    </w:rPr>
  </w:style>
  <w:style w:type="paragraph" w:styleId="TOC3">
    <w:name w:val="toc 3"/>
    <w:basedOn w:val="Normal"/>
    <w:next w:val="Normal"/>
    <w:autoRedefine/>
    <w:uiPriority w:val="39"/>
    <w:unhideWhenUsed/>
    <w:rsid w:val="00C54930"/>
    <w:rPr>
      <w:rFonts w:asciiTheme="minorHAnsi" w:hAnsiTheme="minorHAnsi"/>
      <w:smallCaps/>
      <w:sz w:val="22"/>
      <w:szCs w:val="22"/>
    </w:rPr>
  </w:style>
  <w:style w:type="paragraph" w:styleId="TOC4">
    <w:name w:val="toc 4"/>
    <w:basedOn w:val="Normal"/>
    <w:next w:val="Normal"/>
    <w:autoRedefine/>
    <w:uiPriority w:val="39"/>
    <w:unhideWhenUsed/>
    <w:rsid w:val="00C54930"/>
    <w:rPr>
      <w:rFonts w:asciiTheme="minorHAnsi" w:hAnsiTheme="minorHAnsi"/>
      <w:sz w:val="22"/>
      <w:szCs w:val="22"/>
    </w:rPr>
  </w:style>
  <w:style w:type="paragraph" w:styleId="TOC5">
    <w:name w:val="toc 5"/>
    <w:basedOn w:val="Normal"/>
    <w:next w:val="Normal"/>
    <w:autoRedefine/>
    <w:uiPriority w:val="39"/>
    <w:unhideWhenUsed/>
    <w:rsid w:val="00C54930"/>
    <w:rPr>
      <w:rFonts w:asciiTheme="minorHAnsi" w:hAnsiTheme="minorHAnsi"/>
      <w:sz w:val="22"/>
      <w:szCs w:val="22"/>
    </w:rPr>
  </w:style>
  <w:style w:type="paragraph" w:styleId="TOC6">
    <w:name w:val="toc 6"/>
    <w:basedOn w:val="Normal"/>
    <w:next w:val="Normal"/>
    <w:autoRedefine/>
    <w:uiPriority w:val="39"/>
    <w:unhideWhenUsed/>
    <w:rsid w:val="00C54930"/>
    <w:rPr>
      <w:rFonts w:asciiTheme="minorHAnsi" w:hAnsiTheme="minorHAnsi"/>
      <w:sz w:val="22"/>
      <w:szCs w:val="22"/>
    </w:rPr>
  </w:style>
  <w:style w:type="paragraph" w:styleId="TOC7">
    <w:name w:val="toc 7"/>
    <w:basedOn w:val="Normal"/>
    <w:next w:val="Normal"/>
    <w:autoRedefine/>
    <w:uiPriority w:val="39"/>
    <w:unhideWhenUsed/>
    <w:rsid w:val="00C54930"/>
    <w:rPr>
      <w:rFonts w:asciiTheme="minorHAnsi" w:hAnsiTheme="minorHAnsi"/>
      <w:sz w:val="22"/>
      <w:szCs w:val="22"/>
    </w:rPr>
  </w:style>
  <w:style w:type="paragraph" w:styleId="TOC8">
    <w:name w:val="toc 8"/>
    <w:basedOn w:val="Normal"/>
    <w:next w:val="Normal"/>
    <w:autoRedefine/>
    <w:uiPriority w:val="39"/>
    <w:unhideWhenUsed/>
    <w:rsid w:val="00C54930"/>
    <w:rPr>
      <w:rFonts w:asciiTheme="minorHAnsi" w:hAnsiTheme="minorHAnsi"/>
      <w:sz w:val="22"/>
      <w:szCs w:val="22"/>
    </w:rPr>
  </w:style>
  <w:style w:type="paragraph" w:styleId="TOC9">
    <w:name w:val="toc 9"/>
    <w:basedOn w:val="Normal"/>
    <w:next w:val="Normal"/>
    <w:autoRedefine/>
    <w:uiPriority w:val="39"/>
    <w:unhideWhenUsed/>
    <w:rsid w:val="00C54930"/>
    <w:rPr>
      <w:rFonts w:asciiTheme="minorHAnsi" w:hAnsiTheme="minorHAnsi"/>
      <w:sz w:val="22"/>
      <w:szCs w:val="22"/>
    </w:rPr>
  </w:style>
  <w:style w:type="paragraph" w:styleId="FootnoteText">
    <w:name w:val="footnote text"/>
    <w:basedOn w:val="Normal"/>
    <w:link w:val="FootnoteTextChar"/>
    <w:uiPriority w:val="99"/>
    <w:unhideWhenUsed/>
    <w:rsid w:val="00271076"/>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271076"/>
    <w:rPr>
      <w:rFonts w:eastAsiaTheme="minorEastAsia"/>
    </w:rPr>
  </w:style>
  <w:style w:type="character" w:styleId="FootnoteReference">
    <w:name w:val="footnote reference"/>
    <w:basedOn w:val="DefaultParagraphFont"/>
    <w:uiPriority w:val="99"/>
    <w:unhideWhenUsed/>
    <w:rsid w:val="00271076"/>
    <w:rPr>
      <w:vertAlign w:val="superscript"/>
    </w:rPr>
  </w:style>
  <w:style w:type="paragraph" w:styleId="CommentSubject">
    <w:name w:val="annotation subject"/>
    <w:basedOn w:val="CommentText"/>
    <w:next w:val="CommentText"/>
    <w:link w:val="CommentSubjectChar"/>
    <w:uiPriority w:val="99"/>
    <w:semiHidden/>
    <w:unhideWhenUsed/>
    <w:rsid w:val="009D59E8"/>
    <w:rPr>
      <w:b/>
      <w:bCs/>
      <w:sz w:val="20"/>
      <w:szCs w:val="20"/>
    </w:rPr>
  </w:style>
  <w:style w:type="character" w:customStyle="1" w:styleId="CommentSubjectChar">
    <w:name w:val="Comment Subject Char"/>
    <w:basedOn w:val="CommentTextChar"/>
    <w:link w:val="CommentSubject"/>
    <w:uiPriority w:val="99"/>
    <w:semiHidden/>
    <w:rsid w:val="009D59E8"/>
    <w:rPr>
      <w:rFonts w:eastAsiaTheme="minorEastAsia"/>
      <w:b/>
      <w:bCs/>
      <w:sz w:val="20"/>
      <w:szCs w:val="20"/>
    </w:rPr>
  </w:style>
  <w:style w:type="character" w:customStyle="1" w:styleId="apple-converted-space">
    <w:name w:val="apple-converted-space"/>
    <w:basedOn w:val="DefaultParagraphFont"/>
    <w:rsid w:val="000160C1"/>
  </w:style>
  <w:style w:type="character" w:customStyle="1" w:styleId="citationtext">
    <w:name w:val="citation_text"/>
    <w:basedOn w:val="DefaultParagraphFont"/>
    <w:rsid w:val="00886474"/>
  </w:style>
  <w:style w:type="character" w:styleId="Emphasis">
    <w:name w:val="Emphasis"/>
    <w:basedOn w:val="DefaultParagraphFont"/>
    <w:uiPriority w:val="20"/>
    <w:qFormat/>
    <w:rsid w:val="00E338C1"/>
    <w:rPr>
      <w:i/>
      <w:iCs/>
    </w:rPr>
  </w:style>
  <w:style w:type="table" w:styleId="TableGrid">
    <w:name w:val="Table Grid"/>
    <w:basedOn w:val="TableNormal"/>
    <w:uiPriority w:val="39"/>
    <w:rsid w:val="000260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B877A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3">
    <w:name w:val="Plain Table 3"/>
    <w:basedOn w:val="TableNormal"/>
    <w:uiPriority w:val="43"/>
    <w:rsid w:val="00B877A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TableNormal"/>
    <w:uiPriority w:val="42"/>
    <w:rsid w:val="00B877A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
    <w:name w:val="Plain Table 5"/>
    <w:basedOn w:val="TableNormal"/>
    <w:uiPriority w:val="45"/>
    <w:rsid w:val="00B877A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B877A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1EB"/>
    <w:rPr>
      <w:rFonts w:ascii="Times New Roman" w:hAnsi="Times New Roman" w:cs="Times New Roman"/>
    </w:rPr>
  </w:style>
  <w:style w:type="paragraph" w:styleId="Heading1">
    <w:name w:val="heading 1"/>
    <w:basedOn w:val="Normal"/>
    <w:next w:val="Normal"/>
    <w:link w:val="Heading1Char"/>
    <w:uiPriority w:val="9"/>
    <w:qFormat/>
    <w:rsid w:val="00C549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493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911"/>
    <w:pPr>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345911"/>
    <w:rPr>
      <w:sz w:val="18"/>
      <w:szCs w:val="18"/>
    </w:rPr>
  </w:style>
  <w:style w:type="paragraph" w:styleId="CommentText">
    <w:name w:val="annotation text"/>
    <w:basedOn w:val="Normal"/>
    <w:link w:val="CommentTextChar"/>
    <w:uiPriority w:val="99"/>
    <w:semiHidden/>
    <w:unhideWhenUsed/>
    <w:rsid w:val="00345911"/>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345911"/>
    <w:rPr>
      <w:rFonts w:eastAsiaTheme="minorEastAsia"/>
    </w:rPr>
  </w:style>
  <w:style w:type="paragraph" w:styleId="BalloonText">
    <w:name w:val="Balloon Text"/>
    <w:basedOn w:val="Normal"/>
    <w:link w:val="BalloonTextChar"/>
    <w:uiPriority w:val="99"/>
    <w:semiHidden/>
    <w:unhideWhenUsed/>
    <w:rsid w:val="00345911"/>
    <w:rPr>
      <w:rFonts w:eastAsiaTheme="minorEastAsia"/>
      <w:sz w:val="18"/>
      <w:szCs w:val="18"/>
    </w:rPr>
  </w:style>
  <w:style w:type="character" w:customStyle="1" w:styleId="BalloonTextChar">
    <w:name w:val="Balloon Text Char"/>
    <w:basedOn w:val="DefaultParagraphFont"/>
    <w:link w:val="BalloonText"/>
    <w:uiPriority w:val="99"/>
    <w:semiHidden/>
    <w:rsid w:val="00345911"/>
    <w:rPr>
      <w:rFonts w:ascii="Times New Roman" w:eastAsiaTheme="minorEastAsia" w:hAnsi="Times New Roman" w:cs="Times New Roman"/>
      <w:sz w:val="18"/>
      <w:szCs w:val="18"/>
    </w:rPr>
  </w:style>
  <w:style w:type="character" w:styleId="Hyperlink">
    <w:name w:val="Hyperlink"/>
    <w:basedOn w:val="DefaultParagraphFont"/>
    <w:uiPriority w:val="99"/>
    <w:unhideWhenUsed/>
    <w:rsid w:val="0051025D"/>
    <w:rPr>
      <w:color w:val="0563C1" w:themeColor="hyperlink"/>
      <w:u w:val="single"/>
    </w:rPr>
  </w:style>
  <w:style w:type="character" w:styleId="FollowedHyperlink">
    <w:name w:val="FollowedHyperlink"/>
    <w:basedOn w:val="DefaultParagraphFont"/>
    <w:uiPriority w:val="99"/>
    <w:semiHidden/>
    <w:unhideWhenUsed/>
    <w:rsid w:val="00D24842"/>
    <w:rPr>
      <w:color w:val="954F72" w:themeColor="followedHyperlink"/>
      <w:u w:val="single"/>
    </w:rPr>
  </w:style>
  <w:style w:type="paragraph" w:styleId="NormalWeb">
    <w:name w:val="Normal (Web)"/>
    <w:basedOn w:val="Normal"/>
    <w:uiPriority w:val="99"/>
    <w:semiHidden/>
    <w:unhideWhenUsed/>
    <w:rsid w:val="00D24189"/>
    <w:pPr>
      <w:spacing w:before="100" w:beforeAutospacing="1" w:after="100" w:afterAutospacing="1"/>
    </w:pPr>
  </w:style>
  <w:style w:type="character" w:customStyle="1" w:styleId="Heading1Char">
    <w:name w:val="Heading 1 Char"/>
    <w:basedOn w:val="DefaultParagraphFont"/>
    <w:link w:val="Heading1"/>
    <w:uiPriority w:val="9"/>
    <w:rsid w:val="00C5493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54930"/>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C54930"/>
    <w:rPr>
      <w:rFonts w:eastAsiaTheme="minorEastAsia"/>
    </w:rPr>
  </w:style>
  <w:style w:type="paragraph" w:styleId="Footer">
    <w:name w:val="footer"/>
    <w:basedOn w:val="Normal"/>
    <w:link w:val="FooterChar"/>
    <w:uiPriority w:val="99"/>
    <w:unhideWhenUsed/>
    <w:rsid w:val="00C54930"/>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54930"/>
    <w:rPr>
      <w:rFonts w:eastAsiaTheme="minorEastAsia"/>
    </w:rPr>
  </w:style>
  <w:style w:type="paragraph" w:styleId="Title">
    <w:name w:val="Title"/>
    <w:basedOn w:val="Normal"/>
    <w:next w:val="Normal"/>
    <w:link w:val="TitleChar"/>
    <w:uiPriority w:val="10"/>
    <w:qFormat/>
    <w:rsid w:val="00C549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9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493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54930"/>
    <w:pPr>
      <w:spacing w:before="240" w:after="120"/>
    </w:pPr>
    <w:rPr>
      <w:rFonts w:asciiTheme="minorHAnsi" w:hAnsiTheme="minorHAnsi"/>
      <w:b/>
      <w:caps/>
      <w:sz w:val="22"/>
      <w:szCs w:val="22"/>
      <w:u w:val="single"/>
    </w:rPr>
  </w:style>
  <w:style w:type="paragraph" w:styleId="TOC2">
    <w:name w:val="toc 2"/>
    <w:basedOn w:val="Normal"/>
    <w:next w:val="Normal"/>
    <w:autoRedefine/>
    <w:uiPriority w:val="39"/>
    <w:unhideWhenUsed/>
    <w:rsid w:val="00C54930"/>
    <w:rPr>
      <w:rFonts w:asciiTheme="minorHAnsi" w:hAnsiTheme="minorHAnsi"/>
      <w:b/>
      <w:smallCaps/>
      <w:sz w:val="22"/>
      <w:szCs w:val="22"/>
    </w:rPr>
  </w:style>
  <w:style w:type="paragraph" w:styleId="TOC3">
    <w:name w:val="toc 3"/>
    <w:basedOn w:val="Normal"/>
    <w:next w:val="Normal"/>
    <w:autoRedefine/>
    <w:uiPriority w:val="39"/>
    <w:unhideWhenUsed/>
    <w:rsid w:val="00C54930"/>
    <w:rPr>
      <w:rFonts w:asciiTheme="minorHAnsi" w:hAnsiTheme="minorHAnsi"/>
      <w:smallCaps/>
      <w:sz w:val="22"/>
      <w:szCs w:val="22"/>
    </w:rPr>
  </w:style>
  <w:style w:type="paragraph" w:styleId="TOC4">
    <w:name w:val="toc 4"/>
    <w:basedOn w:val="Normal"/>
    <w:next w:val="Normal"/>
    <w:autoRedefine/>
    <w:uiPriority w:val="39"/>
    <w:unhideWhenUsed/>
    <w:rsid w:val="00C54930"/>
    <w:rPr>
      <w:rFonts w:asciiTheme="minorHAnsi" w:hAnsiTheme="minorHAnsi"/>
      <w:sz w:val="22"/>
      <w:szCs w:val="22"/>
    </w:rPr>
  </w:style>
  <w:style w:type="paragraph" w:styleId="TOC5">
    <w:name w:val="toc 5"/>
    <w:basedOn w:val="Normal"/>
    <w:next w:val="Normal"/>
    <w:autoRedefine/>
    <w:uiPriority w:val="39"/>
    <w:unhideWhenUsed/>
    <w:rsid w:val="00C54930"/>
    <w:rPr>
      <w:rFonts w:asciiTheme="minorHAnsi" w:hAnsiTheme="minorHAnsi"/>
      <w:sz w:val="22"/>
      <w:szCs w:val="22"/>
    </w:rPr>
  </w:style>
  <w:style w:type="paragraph" w:styleId="TOC6">
    <w:name w:val="toc 6"/>
    <w:basedOn w:val="Normal"/>
    <w:next w:val="Normal"/>
    <w:autoRedefine/>
    <w:uiPriority w:val="39"/>
    <w:unhideWhenUsed/>
    <w:rsid w:val="00C54930"/>
    <w:rPr>
      <w:rFonts w:asciiTheme="minorHAnsi" w:hAnsiTheme="minorHAnsi"/>
      <w:sz w:val="22"/>
      <w:szCs w:val="22"/>
    </w:rPr>
  </w:style>
  <w:style w:type="paragraph" w:styleId="TOC7">
    <w:name w:val="toc 7"/>
    <w:basedOn w:val="Normal"/>
    <w:next w:val="Normal"/>
    <w:autoRedefine/>
    <w:uiPriority w:val="39"/>
    <w:unhideWhenUsed/>
    <w:rsid w:val="00C54930"/>
    <w:rPr>
      <w:rFonts w:asciiTheme="minorHAnsi" w:hAnsiTheme="minorHAnsi"/>
      <w:sz w:val="22"/>
      <w:szCs w:val="22"/>
    </w:rPr>
  </w:style>
  <w:style w:type="paragraph" w:styleId="TOC8">
    <w:name w:val="toc 8"/>
    <w:basedOn w:val="Normal"/>
    <w:next w:val="Normal"/>
    <w:autoRedefine/>
    <w:uiPriority w:val="39"/>
    <w:unhideWhenUsed/>
    <w:rsid w:val="00C54930"/>
    <w:rPr>
      <w:rFonts w:asciiTheme="minorHAnsi" w:hAnsiTheme="minorHAnsi"/>
      <w:sz w:val="22"/>
      <w:szCs w:val="22"/>
    </w:rPr>
  </w:style>
  <w:style w:type="paragraph" w:styleId="TOC9">
    <w:name w:val="toc 9"/>
    <w:basedOn w:val="Normal"/>
    <w:next w:val="Normal"/>
    <w:autoRedefine/>
    <w:uiPriority w:val="39"/>
    <w:unhideWhenUsed/>
    <w:rsid w:val="00C54930"/>
    <w:rPr>
      <w:rFonts w:asciiTheme="minorHAnsi" w:hAnsiTheme="minorHAnsi"/>
      <w:sz w:val="22"/>
      <w:szCs w:val="22"/>
    </w:rPr>
  </w:style>
  <w:style w:type="paragraph" w:styleId="FootnoteText">
    <w:name w:val="footnote text"/>
    <w:basedOn w:val="Normal"/>
    <w:link w:val="FootnoteTextChar"/>
    <w:uiPriority w:val="99"/>
    <w:unhideWhenUsed/>
    <w:rsid w:val="00271076"/>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271076"/>
    <w:rPr>
      <w:rFonts w:eastAsiaTheme="minorEastAsia"/>
    </w:rPr>
  </w:style>
  <w:style w:type="character" w:styleId="FootnoteReference">
    <w:name w:val="footnote reference"/>
    <w:basedOn w:val="DefaultParagraphFont"/>
    <w:uiPriority w:val="99"/>
    <w:unhideWhenUsed/>
    <w:rsid w:val="00271076"/>
    <w:rPr>
      <w:vertAlign w:val="superscript"/>
    </w:rPr>
  </w:style>
  <w:style w:type="paragraph" w:styleId="CommentSubject">
    <w:name w:val="annotation subject"/>
    <w:basedOn w:val="CommentText"/>
    <w:next w:val="CommentText"/>
    <w:link w:val="CommentSubjectChar"/>
    <w:uiPriority w:val="99"/>
    <w:semiHidden/>
    <w:unhideWhenUsed/>
    <w:rsid w:val="009D59E8"/>
    <w:rPr>
      <w:b/>
      <w:bCs/>
      <w:sz w:val="20"/>
      <w:szCs w:val="20"/>
    </w:rPr>
  </w:style>
  <w:style w:type="character" w:customStyle="1" w:styleId="CommentSubjectChar">
    <w:name w:val="Comment Subject Char"/>
    <w:basedOn w:val="CommentTextChar"/>
    <w:link w:val="CommentSubject"/>
    <w:uiPriority w:val="99"/>
    <w:semiHidden/>
    <w:rsid w:val="009D59E8"/>
    <w:rPr>
      <w:rFonts w:eastAsiaTheme="minorEastAsia"/>
      <w:b/>
      <w:bCs/>
      <w:sz w:val="20"/>
      <w:szCs w:val="20"/>
    </w:rPr>
  </w:style>
  <w:style w:type="character" w:customStyle="1" w:styleId="apple-converted-space">
    <w:name w:val="apple-converted-space"/>
    <w:basedOn w:val="DefaultParagraphFont"/>
    <w:rsid w:val="000160C1"/>
  </w:style>
  <w:style w:type="character" w:customStyle="1" w:styleId="citationtext">
    <w:name w:val="citation_text"/>
    <w:basedOn w:val="DefaultParagraphFont"/>
    <w:rsid w:val="00886474"/>
  </w:style>
  <w:style w:type="character" w:styleId="Emphasis">
    <w:name w:val="Emphasis"/>
    <w:basedOn w:val="DefaultParagraphFont"/>
    <w:uiPriority w:val="20"/>
    <w:qFormat/>
    <w:rsid w:val="00E338C1"/>
    <w:rPr>
      <w:i/>
      <w:iCs/>
    </w:rPr>
  </w:style>
  <w:style w:type="table" w:styleId="TableGrid">
    <w:name w:val="Table Grid"/>
    <w:basedOn w:val="TableNormal"/>
    <w:uiPriority w:val="39"/>
    <w:rsid w:val="000260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B877A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3">
    <w:name w:val="Plain Table 3"/>
    <w:basedOn w:val="TableNormal"/>
    <w:uiPriority w:val="43"/>
    <w:rsid w:val="00B877A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TableNormal"/>
    <w:uiPriority w:val="42"/>
    <w:rsid w:val="00B877A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
    <w:name w:val="Plain Table 5"/>
    <w:basedOn w:val="TableNormal"/>
    <w:uiPriority w:val="45"/>
    <w:rsid w:val="00B877A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B877A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46390">
      <w:bodyDiv w:val="1"/>
      <w:marLeft w:val="0"/>
      <w:marRight w:val="0"/>
      <w:marTop w:val="0"/>
      <w:marBottom w:val="0"/>
      <w:divBdr>
        <w:top w:val="none" w:sz="0" w:space="0" w:color="auto"/>
        <w:left w:val="none" w:sz="0" w:space="0" w:color="auto"/>
        <w:bottom w:val="none" w:sz="0" w:space="0" w:color="auto"/>
        <w:right w:val="none" w:sz="0" w:space="0" w:color="auto"/>
      </w:divBdr>
    </w:div>
    <w:div w:id="375087194">
      <w:bodyDiv w:val="1"/>
      <w:marLeft w:val="0"/>
      <w:marRight w:val="0"/>
      <w:marTop w:val="0"/>
      <w:marBottom w:val="0"/>
      <w:divBdr>
        <w:top w:val="none" w:sz="0" w:space="0" w:color="auto"/>
        <w:left w:val="none" w:sz="0" w:space="0" w:color="auto"/>
        <w:bottom w:val="none" w:sz="0" w:space="0" w:color="auto"/>
        <w:right w:val="none" w:sz="0" w:space="0" w:color="auto"/>
      </w:divBdr>
      <w:divsChild>
        <w:div w:id="1366246631">
          <w:marLeft w:val="0"/>
          <w:marRight w:val="0"/>
          <w:marTop w:val="0"/>
          <w:marBottom w:val="0"/>
          <w:divBdr>
            <w:top w:val="none" w:sz="0" w:space="0" w:color="auto"/>
            <w:left w:val="none" w:sz="0" w:space="0" w:color="auto"/>
            <w:bottom w:val="none" w:sz="0" w:space="0" w:color="auto"/>
            <w:right w:val="none" w:sz="0" w:space="0" w:color="auto"/>
          </w:divBdr>
        </w:div>
        <w:div w:id="1962152848">
          <w:marLeft w:val="0"/>
          <w:marRight w:val="0"/>
          <w:marTop w:val="0"/>
          <w:marBottom w:val="0"/>
          <w:divBdr>
            <w:top w:val="none" w:sz="0" w:space="0" w:color="auto"/>
            <w:left w:val="none" w:sz="0" w:space="0" w:color="auto"/>
            <w:bottom w:val="none" w:sz="0" w:space="0" w:color="auto"/>
            <w:right w:val="none" w:sz="0" w:space="0" w:color="auto"/>
          </w:divBdr>
        </w:div>
      </w:divsChild>
    </w:div>
    <w:div w:id="429929549">
      <w:bodyDiv w:val="1"/>
      <w:marLeft w:val="0"/>
      <w:marRight w:val="0"/>
      <w:marTop w:val="0"/>
      <w:marBottom w:val="0"/>
      <w:divBdr>
        <w:top w:val="none" w:sz="0" w:space="0" w:color="auto"/>
        <w:left w:val="none" w:sz="0" w:space="0" w:color="auto"/>
        <w:bottom w:val="none" w:sz="0" w:space="0" w:color="auto"/>
        <w:right w:val="none" w:sz="0" w:space="0" w:color="auto"/>
      </w:divBdr>
    </w:div>
    <w:div w:id="510072598">
      <w:bodyDiv w:val="1"/>
      <w:marLeft w:val="0"/>
      <w:marRight w:val="0"/>
      <w:marTop w:val="0"/>
      <w:marBottom w:val="0"/>
      <w:divBdr>
        <w:top w:val="none" w:sz="0" w:space="0" w:color="auto"/>
        <w:left w:val="none" w:sz="0" w:space="0" w:color="auto"/>
        <w:bottom w:val="none" w:sz="0" w:space="0" w:color="auto"/>
        <w:right w:val="none" w:sz="0" w:space="0" w:color="auto"/>
      </w:divBdr>
      <w:divsChild>
        <w:div w:id="198395669">
          <w:marLeft w:val="720"/>
          <w:marRight w:val="0"/>
          <w:marTop w:val="0"/>
          <w:marBottom w:val="0"/>
          <w:divBdr>
            <w:top w:val="none" w:sz="0" w:space="0" w:color="auto"/>
            <w:left w:val="none" w:sz="0" w:space="0" w:color="auto"/>
            <w:bottom w:val="none" w:sz="0" w:space="0" w:color="auto"/>
            <w:right w:val="none" w:sz="0" w:space="0" w:color="auto"/>
          </w:divBdr>
        </w:div>
      </w:divsChild>
    </w:div>
    <w:div w:id="518205014">
      <w:bodyDiv w:val="1"/>
      <w:marLeft w:val="0"/>
      <w:marRight w:val="0"/>
      <w:marTop w:val="0"/>
      <w:marBottom w:val="0"/>
      <w:divBdr>
        <w:top w:val="none" w:sz="0" w:space="0" w:color="auto"/>
        <w:left w:val="none" w:sz="0" w:space="0" w:color="auto"/>
        <w:bottom w:val="none" w:sz="0" w:space="0" w:color="auto"/>
        <w:right w:val="none" w:sz="0" w:space="0" w:color="auto"/>
      </w:divBdr>
    </w:div>
    <w:div w:id="579601245">
      <w:bodyDiv w:val="1"/>
      <w:marLeft w:val="0"/>
      <w:marRight w:val="0"/>
      <w:marTop w:val="0"/>
      <w:marBottom w:val="0"/>
      <w:divBdr>
        <w:top w:val="none" w:sz="0" w:space="0" w:color="auto"/>
        <w:left w:val="none" w:sz="0" w:space="0" w:color="auto"/>
        <w:bottom w:val="none" w:sz="0" w:space="0" w:color="auto"/>
        <w:right w:val="none" w:sz="0" w:space="0" w:color="auto"/>
      </w:divBdr>
    </w:div>
    <w:div w:id="671369583">
      <w:bodyDiv w:val="1"/>
      <w:marLeft w:val="0"/>
      <w:marRight w:val="0"/>
      <w:marTop w:val="0"/>
      <w:marBottom w:val="0"/>
      <w:divBdr>
        <w:top w:val="none" w:sz="0" w:space="0" w:color="auto"/>
        <w:left w:val="none" w:sz="0" w:space="0" w:color="auto"/>
        <w:bottom w:val="none" w:sz="0" w:space="0" w:color="auto"/>
        <w:right w:val="none" w:sz="0" w:space="0" w:color="auto"/>
      </w:divBdr>
    </w:div>
    <w:div w:id="885727427">
      <w:bodyDiv w:val="1"/>
      <w:marLeft w:val="0"/>
      <w:marRight w:val="0"/>
      <w:marTop w:val="0"/>
      <w:marBottom w:val="0"/>
      <w:divBdr>
        <w:top w:val="none" w:sz="0" w:space="0" w:color="auto"/>
        <w:left w:val="none" w:sz="0" w:space="0" w:color="auto"/>
        <w:bottom w:val="none" w:sz="0" w:space="0" w:color="auto"/>
        <w:right w:val="none" w:sz="0" w:space="0" w:color="auto"/>
      </w:divBdr>
    </w:div>
    <w:div w:id="945232356">
      <w:bodyDiv w:val="1"/>
      <w:marLeft w:val="0"/>
      <w:marRight w:val="0"/>
      <w:marTop w:val="0"/>
      <w:marBottom w:val="0"/>
      <w:divBdr>
        <w:top w:val="none" w:sz="0" w:space="0" w:color="auto"/>
        <w:left w:val="none" w:sz="0" w:space="0" w:color="auto"/>
        <w:bottom w:val="none" w:sz="0" w:space="0" w:color="auto"/>
        <w:right w:val="none" w:sz="0" w:space="0" w:color="auto"/>
      </w:divBdr>
    </w:div>
    <w:div w:id="1007707474">
      <w:bodyDiv w:val="1"/>
      <w:marLeft w:val="0"/>
      <w:marRight w:val="0"/>
      <w:marTop w:val="0"/>
      <w:marBottom w:val="0"/>
      <w:divBdr>
        <w:top w:val="none" w:sz="0" w:space="0" w:color="auto"/>
        <w:left w:val="none" w:sz="0" w:space="0" w:color="auto"/>
        <w:bottom w:val="none" w:sz="0" w:space="0" w:color="auto"/>
        <w:right w:val="none" w:sz="0" w:space="0" w:color="auto"/>
      </w:divBdr>
    </w:div>
    <w:div w:id="1011681435">
      <w:bodyDiv w:val="1"/>
      <w:marLeft w:val="0"/>
      <w:marRight w:val="0"/>
      <w:marTop w:val="0"/>
      <w:marBottom w:val="0"/>
      <w:divBdr>
        <w:top w:val="none" w:sz="0" w:space="0" w:color="auto"/>
        <w:left w:val="none" w:sz="0" w:space="0" w:color="auto"/>
        <w:bottom w:val="none" w:sz="0" w:space="0" w:color="auto"/>
        <w:right w:val="none" w:sz="0" w:space="0" w:color="auto"/>
      </w:divBdr>
    </w:div>
    <w:div w:id="1084305521">
      <w:bodyDiv w:val="1"/>
      <w:marLeft w:val="0"/>
      <w:marRight w:val="0"/>
      <w:marTop w:val="0"/>
      <w:marBottom w:val="0"/>
      <w:divBdr>
        <w:top w:val="none" w:sz="0" w:space="0" w:color="auto"/>
        <w:left w:val="none" w:sz="0" w:space="0" w:color="auto"/>
        <w:bottom w:val="none" w:sz="0" w:space="0" w:color="auto"/>
        <w:right w:val="none" w:sz="0" w:space="0" w:color="auto"/>
      </w:divBdr>
    </w:div>
    <w:div w:id="1103574564">
      <w:bodyDiv w:val="1"/>
      <w:marLeft w:val="0"/>
      <w:marRight w:val="0"/>
      <w:marTop w:val="0"/>
      <w:marBottom w:val="0"/>
      <w:divBdr>
        <w:top w:val="none" w:sz="0" w:space="0" w:color="auto"/>
        <w:left w:val="none" w:sz="0" w:space="0" w:color="auto"/>
        <w:bottom w:val="none" w:sz="0" w:space="0" w:color="auto"/>
        <w:right w:val="none" w:sz="0" w:space="0" w:color="auto"/>
      </w:divBdr>
    </w:div>
    <w:div w:id="1189950042">
      <w:bodyDiv w:val="1"/>
      <w:marLeft w:val="0"/>
      <w:marRight w:val="0"/>
      <w:marTop w:val="0"/>
      <w:marBottom w:val="0"/>
      <w:divBdr>
        <w:top w:val="none" w:sz="0" w:space="0" w:color="auto"/>
        <w:left w:val="none" w:sz="0" w:space="0" w:color="auto"/>
        <w:bottom w:val="none" w:sz="0" w:space="0" w:color="auto"/>
        <w:right w:val="none" w:sz="0" w:space="0" w:color="auto"/>
      </w:divBdr>
    </w:div>
    <w:div w:id="1206136124">
      <w:bodyDiv w:val="1"/>
      <w:marLeft w:val="0"/>
      <w:marRight w:val="0"/>
      <w:marTop w:val="0"/>
      <w:marBottom w:val="0"/>
      <w:divBdr>
        <w:top w:val="none" w:sz="0" w:space="0" w:color="auto"/>
        <w:left w:val="none" w:sz="0" w:space="0" w:color="auto"/>
        <w:bottom w:val="none" w:sz="0" w:space="0" w:color="auto"/>
        <w:right w:val="none" w:sz="0" w:space="0" w:color="auto"/>
      </w:divBdr>
    </w:div>
    <w:div w:id="1280988768">
      <w:bodyDiv w:val="1"/>
      <w:marLeft w:val="0"/>
      <w:marRight w:val="0"/>
      <w:marTop w:val="0"/>
      <w:marBottom w:val="0"/>
      <w:divBdr>
        <w:top w:val="none" w:sz="0" w:space="0" w:color="auto"/>
        <w:left w:val="none" w:sz="0" w:space="0" w:color="auto"/>
        <w:bottom w:val="none" w:sz="0" w:space="0" w:color="auto"/>
        <w:right w:val="none" w:sz="0" w:space="0" w:color="auto"/>
      </w:divBdr>
    </w:div>
    <w:div w:id="1337994229">
      <w:bodyDiv w:val="1"/>
      <w:marLeft w:val="0"/>
      <w:marRight w:val="0"/>
      <w:marTop w:val="0"/>
      <w:marBottom w:val="0"/>
      <w:divBdr>
        <w:top w:val="none" w:sz="0" w:space="0" w:color="auto"/>
        <w:left w:val="none" w:sz="0" w:space="0" w:color="auto"/>
        <w:bottom w:val="none" w:sz="0" w:space="0" w:color="auto"/>
        <w:right w:val="none" w:sz="0" w:space="0" w:color="auto"/>
      </w:divBdr>
    </w:div>
    <w:div w:id="1491024572">
      <w:bodyDiv w:val="1"/>
      <w:marLeft w:val="0"/>
      <w:marRight w:val="0"/>
      <w:marTop w:val="0"/>
      <w:marBottom w:val="0"/>
      <w:divBdr>
        <w:top w:val="none" w:sz="0" w:space="0" w:color="auto"/>
        <w:left w:val="none" w:sz="0" w:space="0" w:color="auto"/>
        <w:bottom w:val="none" w:sz="0" w:space="0" w:color="auto"/>
        <w:right w:val="none" w:sz="0" w:space="0" w:color="auto"/>
      </w:divBdr>
    </w:div>
    <w:div w:id="1491555083">
      <w:bodyDiv w:val="1"/>
      <w:marLeft w:val="0"/>
      <w:marRight w:val="0"/>
      <w:marTop w:val="0"/>
      <w:marBottom w:val="0"/>
      <w:divBdr>
        <w:top w:val="none" w:sz="0" w:space="0" w:color="auto"/>
        <w:left w:val="none" w:sz="0" w:space="0" w:color="auto"/>
        <w:bottom w:val="none" w:sz="0" w:space="0" w:color="auto"/>
        <w:right w:val="none" w:sz="0" w:space="0" w:color="auto"/>
      </w:divBdr>
    </w:div>
    <w:div w:id="1637181708">
      <w:bodyDiv w:val="1"/>
      <w:marLeft w:val="0"/>
      <w:marRight w:val="0"/>
      <w:marTop w:val="0"/>
      <w:marBottom w:val="0"/>
      <w:divBdr>
        <w:top w:val="none" w:sz="0" w:space="0" w:color="auto"/>
        <w:left w:val="none" w:sz="0" w:space="0" w:color="auto"/>
        <w:bottom w:val="none" w:sz="0" w:space="0" w:color="auto"/>
        <w:right w:val="none" w:sz="0" w:space="0" w:color="auto"/>
      </w:divBdr>
    </w:div>
    <w:div w:id="1653099259">
      <w:bodyDiv w:val="1"/>
      <w:marLeft w:val="0"/>
      <w:marRight w:val="0"/>
      <w:marTop w:val="0"/>
      <w:marBottom w:val="0"/>
      <w:divBdr>
        <w:top w:val="none" w:sz="0" w:space="0" w:color="auto"/>
        <w:left w:val="none" w:sz="0" w:space="0" w:color="auto"/>
        <w:bottom w:val="none" w:sz="0" w:space="0" w:color="auto"/>
        <w:right w:val="none" w:sz="0" w:space="0" w:color="auto"/>
      </w:divBdr>
    </w:div>
    <w:div w:id="1707481997">
      <w:bodyDiv w:val="1"/>
      <w:marLeft w:val="0"/>
      <w:marRight w:val="0"/>
      <w:marTop w:val="0"/>
      <w:marBottom w:val="0"/>
      <w:divBdr>
        <w:top w:val="none" w:sz="0" w:space="0" w:color="auto"/>
        <w:left w:val="none" w:sz="0" w:space="0" w:color="auto"/>
        <w:bottom w:val="none" w:sz="0" w:space="0" w:color="auto"/>
        <w:right w:val="none" w:sz="0" w:space="0" w:color="auto"/>
      </w:divBdr>
    </w:div>
    <w:div w:id="1734044938">
      <w:bodyDiv w:val="1"/>
      <w:marLeft w:val="0"/>
      <w:marRight w:val="0"/>
      <w:marTop w:val="0"/>
      <w:marBottom w:val="0"/>
      <w:divBdr>
        <w:top w:val="none" w:sz="0" w:space="0" w:color="auto"/>
        <w:left w:val="none" w:sz="0" w:space="0" w:color="auto"/>
        <w:bottom w:val="none" w:sz="0" w:space="0" w:color="auto"/>
        <w:right w:val="none" w:sz="0" w:space="0" w:color="auto"/>
      </w:divBdr>
    </w:div>
    <w:div w:id="1747453875">
      <w:bodyDiv w:val="1"/>
      <w:marLeft w:val="0"/>
      <w:marRight w:val="0"/>
      <w:marTop w:val="0"/>
      <w:marBottom w:val="0"/>
      <w:divBdr>
        <w:top w:val="none" w:sz="0" w:space="0" w:color="auto"/>
        <w:left w:val="none" w:sz="0" w:space="0" w:color="auto"/>
        <w:bottom w:val="none" w:sz="0" w:space="0" w:color="auto"/>
        <w:right w:val="none" w:sz="0" w:space="0" w:color="auto"/>
      </w:divBdr>
    </w:div>
    <w:div w:id="2021270280">
      <w:bodyDiv w:val="1"/>
      <w:marLeft w:val="0"/>
      <w:marRight w:val="0"/>
      <w:marTop w:val="0"/>
      <w:marBottom w:val="0"/>
      <w:divBdr>
        <w:top w:val="none" w:sz="0" w:space="0" w:color="auto"/>
        <w:left w:val="none" w:sz="0" w:space="0" w:color="auto"/>
        <w:bottom w:val="none" w:sz="0" w:space="0" w:color="auto"/>
        <w:right w:val="none" w:sz="0" w:space="0" w:color="auto"/>
      </w:divBdr>
    </w:div>
    <w:div w:id="2046906528">
      <w:bodyDiv w:val="1"/>
      <w:marLeft w:val="0"/>
      <w:marRight w:val="0"/>
      <w:marTop w:val="0"/>
      <w:marBottom w:val="0"/>
      <w:divBdr>
        <w:top w:val="none" w:sz="0" w:space="0" w:color="auto"/>
        <w:left w:val="none" w:sz="0" w:space="0" w:color="auto"/>
        <w:bottom w:val="none" w:sz="0" w:space="0" w:color="auto"/>
        <w:right w:val="none" w:sz="0" w:space="0" w:color="auto"/>
      </w:divBdr>
      <w:divsChild>
        <w:div w:id="1779519957">
          <w:marLeft w:val="720"/>
          <w:marRight w:val="0"/>
          <w:marTop w:val="0"/>
          <w:marBottom w:val="0"/>
          <w:divBdr>
            <w:top w:val="none" w:sz="0" w:space="0" w:color="auto"/>
            <w:left w:val="none" w:sz="0" w:space="0" w:color="auto"/>
            <w:bottom w:val="none" w:sz="0" w:space="0" w:color="auto"/>
            <w:right w:val="none" w:sz="0" w:space="0" w:color="auto"/>
          </w:divBdr>
        </w:div>
      </w:divsChild>
    </w:div>
    <w:div w:id="2129547534">
      <w:bodyDiv w:val="1"/>
      <w:marLeft w:val="0"/>
      <w:marRight w:val="0"/>
      <w:marTop w:val="0"/>
      <w:marBottom w:val="0"/>
      <w:divBdr>
        <w:top w:val="none" w:sz="0" w:space="0" w:color="auto"/>
        <w:left w:val="none" w:sz="0" w:space="0" w:color="auto"/>
        <w:bottom w:val="none" w:sz="0" w:space="0" w:color="auto"/>
        <w:right w:val="none" w:sz="0" w:space="0" w:color="auto"/>
      </w:divBdr>
    </w:div>
    <w:div w:id="2140031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ww.columbia.edu/~mh2245/papers1/PA_2012b.pdf" TargetMode="External"/><Relationship Id="rId2" Type="http://schemas.openxmlformats.org/officeDocument/2006/relationships/hyperlink" Target="http://qje.oxfordjournals.org/content/127/4/1755.full.pd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10CA623-7FC9-1642-AB64-35C24A362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3355</Words>
  <Characters>19129</Characters>
  <Application>Microsoft Macintosh Word</Application>
  <DocSecurity>0</DocSecurity>
  <Lines>159</Lines>
  <Paragraphs>44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Surveys can be a source of outcome measures or pre-treatment covariates</vt:lpstr>
      <vt:lpstr>There are benefits and drawbacks of surveys as measurement tools</vt:lpstr>
      <vt:lpstr>Develop your survey before or in tandem with your pre-analysis plan </vt:lpstr>
      <vt:lpstr>Collect as much covariate data as possible because predictive covariates = more </vt:lpstr>
      <vt:lpstr>    Collecting covariate data</vt:lpstr>
      <vt:lpstr>Behavioral measures are almost always better  </vt:lpstr>
      <vt:lpstr>    Gathering behavioral data doesn’t have to be expensive. Here is how to develop l</vt:lpstr>
      <vt:lpstr>There are survey methods that accurately measure sensitive behaviors and attitud</vt:lpstr>
      <vt:lpstr>If social desirability bias and/or risk to respondents are not concerns: then us</vt:lpstr>
      <vt:lpstr>    How do you construct questions that accomplish these goals?</vt:lpstr>
      <vt:lpstr>Use standard measures in order to assuage external validity concerns </vt:lpstr>
      <vt:lpstr>You can always coarsen data, but you can’t make coarse data more granular</vt:lpstr>
      <vt:lpstr>Question ordering matters</vt:lpstr>
      <vt:lpstr>Make sure response rates do not differ as a function of treatment assignment</vt:lpstr>
    </vt:vector>
  </TitlesOfParts>
  <Company>Columbia University</Company>
  <LinksUpToDate>false</LinksUpToDate>
  <CharactersWithSpaces>22440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dc:creator>
  <cp:keywords/>
  <dc:description/>
  <cp:lastModifiedBy>Matt EGAP</cp:lastModifiedBy>
  <cp:revision>3</cp:revision>
  <cp:lastPrinted>2016-12-19T16:08:00Z</cp:lastPrinted>
  <dcterms:created xsi:type="dcterms:W3CDTF">2017-01-06T08:05:00Z</dcterms:created>
  <dcterms:modified xsi:type="dcterms:W3CDTF">2017-01-06T08:10:00Z</dcterms:modified>
</cp:coreProperties>
</file>