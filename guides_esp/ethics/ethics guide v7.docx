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3E9987" w14:textId="3408B3C9" w:rsidR="00260F3C" w:rsidRDefault="007C0190" w:rsidP="004E3945">
      <w:pPr>
        <w:rPr>
          <w:ins w:id="0" w:author="Lauren Young" w:date="2016-08-19T14:22:00Z"/>
          <w:b/>
        </w:rPr>
      </w:pPr>
      <w:ins w:id="1" w:author="Lauren Young" w:date="2016-08-17T08:50:00Z">
        <w:r>
          <w:rPr>
            <w:b/>
          </w:rPr>
          <w:t xml:space="preserve">Discussion: 10 </w:t>
        </w:r>
      </w:ins>
      <w:ins w:id="2" w:author="Lauren Young" w:date="2016-08-19T07:36:00Z">
        <w:r w:rsidR="001E36C7">
          <w:rPr>
            <w:b/>
          </w:rPr>
          <w:t>questions</w:t>
        </w:r>
      </w:ins>
      <w:ins w:id="3" w:author="Lauren Young" w:date="2016-08-19T14:28:00Z">
        <w:r w:rsidR="00260F3C">
          <w:rPr>
            <w:b/>
          </w:rPr>
          <w:t xml:space="preserve"> about ethics</w:t>
        </w:r>
      </w:ins>
      <w:bookmarkStart w:id="4" w:name="_GoBack"/>
      <w:bookmarkEnd w:id="4"/>
      <w:ins w:id="5" w:author="Lauren Young" w:date="2016-08-17T08:51:00Z">
        <w:r>
          <w:rPr>
            <w:b/>
          </w:rPr>
          <w:t xml:space="preserve"> to consider in field experiments</w:t>
        </w:r>
      </w:ins>
      <w:ins w:id="6" w:author="Lauren Young" w:date="2016-08-17T08:50:00Z">
        <w:r>
          <w:rPr>
            <w:b/>
          </w:rPr>
          <w:t>.</w:t>
        </w:r>
      </w:ins>
    </w:p>
    <w:p w14:paraId="735F114E" w14:textId="74D50AFC" w:rsidR="007C0190" w:rsidRPr="00260F3C" w:rsidRDefault="00260F3C" w:rsidP="004E3945">
      <w:pPr>
        <w:rPr>
          <w:ins w:id="7" w:author="Lauren Young" w:date="2016-08-17T08:49:00Z"/>
          <w:b/>
        </w:rPr>
      </w:pPr>
      <w:ins w:id="8" w:author="Lauren Young" w:date="2016-08-19T14:22:00Z">
        <w:r w:rsidRPr="00260F3C">
          <w:rPr>
            <w:rPrChange w:id="9" w:author="Lauren Young" w:date="2016-08-19T14:22:00Z">
              <w:rPr>
                <w:b/>
              </w:rPr>
            </w:rPrChange>
          </w:rPr>
          <w:t>Lauren Young</w:t>
        </w:r>
        <w:r>
          <w:rPr>
            <w:rStyle w:val="FootnoteReference"/>
          </w:rPr>
          <w:footnoteReference w:id="1"/>
        </w:r>
      </w:ins>
      <w:ins w:id="14" w:author="Lauren Young" w:date="2016-08-17T08:50:00Z">
        <w:r w:rsidR="007C0190" w:rsidRPr="00260F3C">
          <w:rPr>
            <w:rPrChange w:id="15" w:author="Lauren Young" w:date="2016-08-19T14:22:00Z">
              <w:rPr>
                <w:b/>
              </w:rPr>
            </w:rPrChange>
          </w:rPr>
          <w:t xml:space="preserve"> </w:t>
        </w:r>
      </w:ins>
    </w:p>
    <w:p w14:paraId="2127E269" w14:textId="77777777" w:rsidR="007C0190" w:rsidRDefault="007C0190" w:rsidP="004E3945">
      <w:pPr>
        <w:rPr>
          <w:ins w:id="16" w:author="Lauren Young" w:date="2016-08-17T08:49:00Z"/>
          <w:b/>
        </w:rPr>
      </w:pPr>
    </w:p>
    <w:p w14:paraId="4A4169AF" w14:textId="1BB4A49D" w:rsidR="00F14F8F" w:rsidRDefault="00F14F8F" w:rsidP="004E3945">
      <w:pPr>
        <w:rPr>
          <w:b/>
        </w:rPr>
      </w:pPr>
      <w:r>
        <w:rPr>
          <w:b/>
        </w:rPr>
        <w:t>Abstract</w:t>
      </w:r>
    </w:p>
    <w:p w14:paraId="324EFFB6" w14:textId="77777777" w:rsidR="00F14F8F" w:rsidRDefault="00F14F8F" w:rsidP="004E3945">
      <w:pPr>
        <w:rPr>
          <w:b/>
          <w:u w:val="single"/>
        </w:rPr>
      </w:pPr>
    </w:p>
    <w:p w14:paraId="7C1BD70D" w14:textId="7D851084" w:rsidR="00F14F8F" w:rsidRDefault="00F14F8F" w:rsidP="007C0190">
      <w:r w:rsidRPr="00F14F8F">
        <w:t xml:space="preserve">This </w:t>
      </w:r>
      <w:commentRangeStart w:id="17"/>
      <w:del w:id="18" w:author="Lauren Young" w:date="2016-08-17T08:40:00Z">
        <w:r w:rsidDel="007C0190">
          <w:delText>methods guide</w:delText>
        </w:r>
      </w:del>
      <w:ins w:id="19" w:author="Lauren Young" w:date="2016-08-19T13:50:00Z">
        <w:r w:rsidR="007762AF">
          <w:t>guide</w:t>
        </w:r>
      </w:ins>
      <w:ins w:id="20" w:author="Lauren Young" w:date="2016-08-17T08:44:00Z">
        <w:r w:rsidR="007C0190">
          <w:t xml:space="preserve"> </w:t>
        </w:r>
      </w:ins>
      <w:ins w:id="21" w:author="Lauren Young" w:date="2016-08-19T13:56:00Z">
        <w:r w:rsidR="005A6CF0">
          <w:t>raises</w:t>
        </w:r>
      </w:ins>
      <w:del w:id="22" w:author="Lauren Young" w:date="2016-08-17T08:44:00Z">
        <w:r w:rsidDel="007C0190">
          <w:delText xml:space="preserve"> discusses</w:delText>
        </w:r>
      </w:del>
      <w:r>
        <w:t xml:space="preserve"> ethical </w:t>
      </w:r>
      <w:del w:id="23" w:author="Lauren Young" w:date="2016-08-19T07:36:00Z">
        <w:r w:rsidDel="001E36C7">
          <w:delText xml:space="preserve">issues </w:delText>
        </w:r>
      </w:del>
      <w:commentRangeEnd w:id="17"/>
      <w:ins w:id="24" w:author="Lauren Young" w:date="2016-08-19T07:36:00Z">
        <w:r w:rsidR="001E36C7">
          <w:t xml:space="preserve">questions </w:t>
        </w:r>
      </w:ins>
      <w:r w:rsidR="000A4693">
        <w:rPr>
          <w:rStyle w:val="CommentReference"/>
        </w:rPr>
        <w:commentReference w:id="17"/>
      </w:r>
      <w:r>
        <w:t xml:space="preserve">that researchers </w:t>
      </w:r>
      <w:del w:id="25" w:author="Lauren Young" w:date="2016-08-17T08:44:00Z">
        <w:r w:rsidR="00B71E46" w:rsidDel="007C0190">
          <w:delText>should</w:delText>
        </w:r>
        <w:r w:rsidDel="007C0190">
          <w:delText xml:space="preserve"> </w:delText>
        </w:r>
      </w:del>
      <w:ins w:id="26" w:author="Lauren Young" w:date="2016-08-19T07:36:00Z">
        <w:r w:rsidR="001E36C7">
          <w:t>should</w:t>
        </w:r>
      </w:ins>
      <w:ins w:id="27" w:author="Lauren Young" w:date="2016-08-17T08:44:00Z">
        <w:r w:rsidR="007C0190">
          <w:t xml:space="preserve"> </w:t>
        </w:r>
      </w:ins>
      <w:r>
        <w:t>consider when engaging i</w:t>
      </w:r>
      <w:r w:rsidR="0092003C">
        <w:t xml:space="preserve">n field experimental research. </w:t>
      </w:r>
      <w:commentRangeStart w:id="28"/>
      <w:ins w:id="29" w:author="Lauren Young" w:date="2016-08-17T08:45:00Z">
        <w:r w:rsidR="007C0190">
          <w:t xml:space="preserve">Although this appears in the methods guide series, it </w:t>
        </w:r>
      </w:ins>
      <w:ins w:id="30" w:author="Lauren Young" w:date="2016-08-17T08:48:00Z">
        <w:r w:rsidR="007C0190">
          <w:t xml:space="preserve">is </w:t>
        </w:r>
      </w:ins>
      <w:ins w:id="31" w:author="Lauren Young" w:date="2016-08-19T13:50:00Z">
        <w:r w:rsidR="007762AF">
          <w:t>not</w:t>
        </w:r>
      </w:ins>
      <w:ins w:id="32" w:author="Lauren Young" w:date="2016-08-17T08:48:00Z">
        <w:r w:rsidR="007C0190">
          <w:t xml:space="preserve"> prescriptive </w:t>
        </w:r>
      </w:ins>
      <w:ins w:id="33" w:author="Lauren Young" w:date="2016-08-19T13:51:00Z">
        <w:r w:rsidR="007762AF">
          <w:t>like</w:t>
        </w:r>
      </w:ins>
      <w:ins w:id="34" w:author="Lauren Young" w:date="2016-08-17T08:48:00Z">
        <w:r w:rsidR="007C0190">
          <w:t xml:space="preserve"> a</w:t>
        </w:r>
      </w:ins>
      <w:ins w:id="35" w:author="Lauren Young" w:date="2016-08-17T08:45:00Z">
        <w:r w:rsidR="007C0190">
          <w:t xml:space="preserve"> typical methods guide</w:t>
        </w:r>
      </w:ins>
      <w:ins w:id="36" w:author="Lauren Young" w:date="2016-08-17T08:48:00Z">
        <w:r w:rsidR="007C0190">
          <w:t xml:space="preserve"> because ethical decisions </w:t>
        </w:r>
      </w:ins>
      <w:ins w:id="37" w:author="Lauren Young" w:date="2016-08-18T18:33:00Z">
        <w:r w:rsidR="00D565A5">
          <w:t xml:space="preserve">tend to </w:t>
        </w:r>
      </w:ins>
      <w:ins w:id="38" w:author="Lauren Young" w:date="2016-08-17T08:48:00Z">
        <w:r w:rsidR="007C0190">
          <w:t xml:space="preserve">involve more, </w:t>
        </w:r>
      </w:ins>
      <w:ins w:id="39" w:author="Lauren Young" w:date="2016-08-19T13:51:00Z">
        <w:r w:rsidR="007762AF">
          <w:t>often</w:t>
        </w:r>
      </w:ins>
      <w:ins w:id="40" w:author="Lauren Young" w:date="2016-08-17T08:48:00Z">
        <w:r w:rsidR="007C0190">
          <w:t xml:space="preserve"> competing, </w:t>
        </w:r>
      </w:ins>
      <w:ins w:id="41" w:author="Lauren Young" w:date="2016-08-17T08:45:00Z">
        <w:r w:rsidR="007C0190">
          <w:t>principles</w:t>
        </w:r>
      </w:ins>
      <w:ins w:id="42" w:author="Lauren Young" w:date="2016-08-17T08:47:00Z">
        <w:r w:rsidR="007C0190">
          <w:t xml:space="preserve">, </w:t>
        </w:r>
      </w:ins>
      <w:ins w:id="43" w:author="Lauren Young" w:date="2016-08-17T08:46:00Z">
        <w:r w:rsidR="007C0190">
          <w:t xml:space="preserve">and </w:t>
        </w:r>
      </w:ins>
      <w:ins w:id="44" w:author="Lauren Young" w:date="2016-08-17T08:49:00Z">
        <w:r w:rsidR="007C0190">
          <w:t xml:space="preserve">are </w:t>
        </w:r>
      </w:ins>
      <w:ins w:id="45" w:author="Lauren Young" w:date="2016-08-19T13:51:00Z">
        <w:r w:rsidR="007762AF">
          <w:t>heavily</w:t>
        </w:r>
      </w:ins>
      <w:ins w:id="46" w:author="Lauren Young" w:date="2016-08-17T08:49:00Z">
        <w:r w:rsidR="007C0190">
          <w:t xml:space="preserve"> influenced by </w:t>
        </w:r>
      </w:ins>
      <w:ins w:id="47" w:author="Lauren Young" w:date="2016-08-17T08:46:00Z">
        <w:r w:rsidR="007C0190">
          <w:t>context</w:t>
        </w:r>
      </w:ins>
      <w:commentRangeEnd w:id="28"/>
      <w:ins w:id="48" w:author="Lauren Young" w:date="2016-08-17T09:02:00Z">
        <w:r w:rsidR="00AA5713">
          <w:rPr>
            <w:rStyle w:val="CommentReference"/>
          </w:rPr>
          <w:commentReference w:id="28"/>
        </w:r>
      </w:ins>
      <w:ins w:id="50" w:author="Lauren Young" w:date="2016-08-17T08:46:00Z">
        <w:r w:rsidR="007C0190">
          <w:t>.</w:t>
        </w:r>
      </w:ins>
      <w:ins w:id="51" w:author="Lauren Young" w:date="2016-08-17T08:44:00Z">
        <w:r w:rsidR="007C0190">
          <w:t xml:space="preserve"> </w:t>
        </w:r>
      </w:ins>
      <w:ins w:id="52" w:author="Lauren Young" w:date="2016-08-17T08:47:00Z">
        <w:r w:rsidR="007C0190">
          <w:t>Nevertheless, this discussion</w:t>
        </w:r>
      </w:ins>
      <w:del w:id="53" w:author="Lauren Young" w:date="2016-08-17T08:47:00Z">
        <w:r w:rsidR="0092003C" w:rsidDel="007C0190">
          <w:delText>It</w:delText>
        </w:r>
      </w:del>
      <w:r w:rsidR="0092003C">
        <w:t xml:space="preserve"> starts from a position that researchers as a profession share fundamental </w:t>
      </w:r>
      <w:r w:rsidR="00031978">
        <w:t xml:space="preserve">values of respect </w:t>
      </w:r>
      <w:r w:rsidR="00B11833">
        <w:t xml:space="preserve">for persons, beneficence, and justice, first codified in the Belmont Report by the </w:t>
      </w:r>
      <w:r w:rsidR="00B11833" w:rsidRPr="00B11833">
        <w:t>National Commission for the Protection of Human Services of Biomedical and Behavioral Research</w:t>
      </w:r>
      <w:r w:rsidR="00B11833">
        <w:t>. These ethical principles provide</w:t>
      </w:r>
      <w:r w:rsidR="00D21F15">
        <w:t>d</w:t>
      </w:r>
      <w:r w:rsidR="00B11833">
        <w:t xml:space="preserve"> a framework to help researchers decide how to carry out their research</w:t>
      </w:r>
      <w:r w:rsidR="00D21F15">
        <w:t>. B</w:t>
      </w:r>
      <w:r w:rsidR="00B11833">
        <w:t xml:space="preserve">ecause they were developed primarily for medical </w:t>
      </w:r>
      <w:r w:rsidR="00AE0EE2">
        <w:t>trials</w:t>
      </w:r>
      <w:r w:rsidR="00B11833">
        <w:t xml:space="preserve">, they can be difficult to apply to field experiments. This guide </w:t>
      </w:r>
      <w:ins w:id="54" w:author="Lauren Young" w:date="2016-08-19T07:40:00Z">
        <w:r w:rsidR="002E54E2">
          <w:t xml:space="preserve">proposes ten questions </w:t>
        </w:r>
      </w:ins>
      <w:del w:id="55" w:author="Lauren Young" w:date="2016-08-19T07:40:00Z">
        <w:r w:rsidR="00B11833" w:rsidDel="002E54E2">
          <w:delText>discusses</w:delText>
        </w:r>
        <w:r w:rsidR="00AE0EE2" w:rsidDel="002E54E2">
          <w:delText xml:space="preserve"> </w:delText>
        </w:r>
      </w:del>
      <w:ins w:id="56" w:author="Lauren Young" w:date="2016-08-19T07:40:00Z">
        <w:r w:rsidR="002E54E2">
          <w:t>around</w:t>
        </w:r>
      </w:ins>
      <w:ins w:id="57" w:author="Lauren Young" w:date="2016-08-19T13:51:00Z">
        <w:r w:rsidR="007D4B30">
          <w:t xml:space="preserve"> </w:t>
        </w:r>
      </w:ins>
      <w:del w:id="58" w:author="Lauren Young" w:date="2016-08-19T07:40:00Z">
        <w:r w:rsidR="00AE0EE2" w:rsidDel="002E54E2">
          <w:delText xml:space="preserve">some </w:delText>
        </w:r>
      </w:del>
      <w:del w:id="59" w:author="Lauren Young" w:date="2016-08-19T13:51:00Z">
        <w:r w:rsidR="00D54464" w:rsidDel="007D4B30">
          <w:delText xml:space="preserve">relevant </w:delText>
        </w:r>
      </w:del>
      <w:r w:rsidR="00D54464">
        <w:t xml:space="preserve">ethical principles and </w:t>
      </w:r>
      <w:r w:rsidR="00AE0EE2">
        <w:t xml:space="preserve">practices that experimental social scientists can </w:t>
      </w:r>
      <w:del w:id="60" w:author="Lauren Young" w:date="2016-08-19T07:40:00Z">
        <w:r w:rsidR="00AE0EE2" w:rsidDel="002E54E2">
          <w:delText xml:space="preserve">adopt </w:delText>
        </w:r>
      </w:del>
      <w:ins w:id="61" w:author="Lauren Young" w:date="2016-08-19T07:40:00Z">
        <w:r w:rsidR="002E54E2">
          <w:t xml:space="preserve">ask themselves before </w:t>
        </w:r>
      </w:ins>
      <w:ins w:id="62" w:author="Lauren Young" w:date="2016-08-19T07:41:00Z">
        <w:r w:rsidR="002E54E2">
          <w:t>launching</w:t>
        </w:r>
      </w:ins>
      <w:ins w:id="63" w:author="Lauren Young" w:date="2016-08-19T07:40:00Z">
        <w:r w:rsidR="002E54E2">
          <w:t xml:space="preserve"> </w:t>
        </w:r>
      </w:ins>
      <w:ins w:id="64" w:author="Lauren Young" w:date="2016-08-19T07:41:00Z">
        <w:r w:rsidR="002E54E2">
          <w:t>experimental research projects</w:t>
        </w:r>
      </w:ins>
      <w:ins w:id="65" w:author="Lauren Young" w:date="2016-08-19T07:40:00Z">
        <w:r w:rsidR="002E54E2">
          <w:t xml:space="preserve"> </w:t>
        </w:r>
      </w:ins>
      <w:r w:rsidR="00AE0EE2">
        <w:t xml:space="preserve">to better adhere to </w:t>
      </w:r>
      <w:del w:id="66" w:author="Lauren Young" w:date="2016-08-19T07:41:00Z">
        <w:r w:rsidR="00D54464" w:rsidDel="002E54E2">
          <w:delText>them</w:delText>
        </w:r>
      </w:del>
      <w:ins w:id="67" w:author="Lauren Young" w:date="2016-08-19T07:41:00Z">
        <w:r w:rsidR="002E54E2">
          <w:t>the aspirational principles of ethical research</w:t>
        </w:r>
      </w:ins>
      <w:r w:rsidR="00AE0EE2">
        <w:t xml:space="preserve">. </w:t>
      </w:r>
      <w:r w:rsidR="00B11833">
        <w:t xml:space="preserve"> </w:t>
      </w:r>
    </w:p>
    <w:p w14:paraId="4E035346" w14:textId="77777777" w:rsidR="00F14F8F" w:rsidRPr="00F14F8F" w:rsidRDefault="00F14F8F" w:rsidP="004E3945"/>
    <w:p w14:paraId="3FBFFFC7" w14:textId="77777777" w:rsidR="00837131" w:rsidRDefault="00837131" w:rsidP="008D2A01"/>
    <w:p w14:paraId="43C448D7" w14:textId="4668D3DB" w:rsidR="00AA78B9" w:rsidRDefault="002E54E2" w:rsidP="004E3945">
      <w:pPr>
        <w:pStyle w:val="ListParagraph"/>
        <w:numPr>
          <w:ilvl w:val="0"/>
          <w:numId w:val="7"/>
        </w:numPr>
      </w:pPr>
      <w:ins w:id="68" w:author="Lauren Young" w:date="2016-08-19T07:42:00Z">
        <w:r>
          <w:t xml:space="preserve">Does </w:t>
        </w:r>
      </w:ins>
      <w:ins w:id="69" w:author="Lauren Young" w:date="2016-08-19T13:52:00Z">
        <w:r w:rsidR="007D4B30">
          <w:t>the</w:t>
        </w:r>
      </w:ins>
      <w:ins w:id="70" w:author="Lauren Young" w:date="2016-08-19T07:42:00Z">
        <w:r>
          <w:t xml:space="preserve"> research w</w:t>
        </w:r>
      </w:ins>
      <w:del w:id="71" w:author="Lauren Young" w:date="2016-08-19T07:42:00Z">
        <w:r w:rsidR="00837131" w:rsidDel="002E54E2">
          <w:delText>W</w:delText>
        </w:r>
      </w:del>
      <w:r w:rsidR="00837131">
        <w:t>eigh</w:t>
      </w:r>
      <w:r w:rsidR="00BA0B62">
        <w:t xml:space="preserve"> reasonably foreseeable</w:t>
      </w:r>
      <w:r w:rsidR="008D2A01">
        <w:t xml:space="preserve"> </w:t>
      </w:r>
      <w:r w:rsidR="00BA0B62">
        <w:t xml:space="preserve">potential </w:t>
      </w:r>
      <w:r w:rsidR="00D54464">
        <w:t>harm</w:t>
      </w:r>
      <w:r w:rsidR="008D2A01">
        <w:t xml:space="preserve"> and benefits</w:t>
      </w:r>
      <w:ins w:id="72" w:author="Lauren Young" w:date="2016-08-19T07:42:00Z">
        <w:r>
          <w:t>?</w:t>
        </w:r>
      </w:ins>
      <w:del w:id="73" w:author="Lauren Young" w:date="2016-08-19T07:42:00Z">
        <w:r w:rsidR="00A44114" w:rsidDel="002E54E2">
          <w:delText>.</w:delText>
        </w:r>
      </w:del>
    </w:p>
    <w:p w14:paraId="6C580C40" w14:textId="77777777" w:rsidR="00CD5F38" w:rsidRDefault="00CD5F38" w:rsidP="00F14F8F"/>
    <w:p w14:paraId="29A03A89" w14:textId="2B775B66" w:rsidR="00CD5F38" w:rsidRDefault="00CD5F38" w:rsidP="00F14F8F">
      <w:r>
        <w:t xml:space="preserve">The most important ethical standard for researchers, from both a legal and </w:t>
      </w:r>
      <w:r w:rsidR="00D54464">
        <w:t>moral</w:t>
      </w:r>
      <w:r>
        <w:t xml:space="preserve"> standpoint, is that the benefits of the research must outweigh the costs in order for it to be ethical. The Belmont Report, which is the cornerstone of most legal frameworks on ethical treatment of human research subjects, including those governed by Institutional Review Boards</w:t>
      </w:r>
      <w:r w:rsidR="0008616E">
        <w:t xml:space="preserve"> (IRBs)</w:t>
      </w:r>
      <w:r>
        <w:t xml:space="preserve"> at many universities and hospitals, calls this a principle of beneficence. </w:t>
      </w:r>
    </w:p>
    <w:p w14:paraId="109748FB" w14:textId="77777777" w:rsidR="00CD5F38" w:rsidRDefault="00CD5F38" w:rsidP="00F14F8F"/>
    <w:p w14:paraId="54E71F76" w14:textId="17A78D26" w:rsidR="0008616E" w:rsidRDefault="00CD5F38" w:rsidP="00F14F8F">
      <w:r>
        <w:t xml:space="preserve">Beneficence implies that research should strive to do no harm, a standard shared with the medical and humanitarian sectors. However, in practice this is very hard to attain. Few interventions that are potent enough to have some benefits also have no risk of harm. As a result, </w:t>
      </w:r>
      <w:r w:rsidR="0008616E">
        <w:t xml:space="preserve">the standard that is used in practice is that the potential benefits of a research project must outweigh the potential </w:t>
      </w:r>
      <w:r w:rsidR="00D54464">
        <w:t>harm</w:t>
      </w:r>
      <w:r w:rsidR="0008616E">
        <w:t xml:space="preserve">. </w:t>
      </w:r>
    </w:p>
    <w:p w14:paraId="6C9E0FD5" w14:textId="77777777" w:rsidR="0008616E" w:rsidRDefault="0008616E" w:rsidP="00F14F8F"/>
    <w:p w14:paraId="36038465" w14:textId="63EF7BE3" w:rsidR="004445CA" w:rsidRDefault="0008616E" w:rsidP="00F14F8F">
      <w:r>
        <w:t xml:space="preserve">Even this standard is difficult to </w:t>
      </w:r>
      <w:del w:id="74" w:author="Lauren Young" w:date="2016-08-17T08:52:00Z">
        <w:r w:rsidDel="00B03AD0">
          <w:delText>put into practice</w:delText>
        </w:r>
      </w:del>
      <w:ins w:id="75" w:author="Lauren Young" w:date="2016-08-17T08:52:00Z">
        <w:r w:rsidR="00B03AD0">
          <w:t>implement</w:t>
        </w:r>
      </w:ins>
      <w:r>
        <w:t xml:space="preserve">. </w:t>
      </w:r>
      <w:r w:rsidR="006711A6">
        <w:t>A</w:t>
      </w:r>
      <w:r>
        <w:t xml:space="preserve">nswering this question requires us to define how to weigh the costs and benefits of different groups against each other. While most would agree that the research subjects are the group whose costs and benefits are most important, they are not the only group with a stake in the research. In most cases, research subjects </w:t>
      </w:r>
      <w:r w:rsidR="00411D04">
        <w:t xml:space="preserve">put themselves at risk of some harm, such as time </w:t>
      </w:r>
      <w:r w:rsidR="004445CA">
        <w:t>lost</w:t>
      </w:r>
      <w:r w:rsidR="00411D04">
        <w:t xml:space="preserve">, discomfort, or more serious risks, in order to contribute broader </w:t>
      </w:r>
      <w:r w:rsidR="00411D04">
        <w:lastRenderedPageBreak/>
        <w:t xml:space="preserve">benefits to society through the research </w:t>
      </w:r>
      <w:r w:rsidR="004445CA">
        <w:t>process</w:t>
      </w:r>
      <w:r>
        <w:t xml:space="preserve">. </w:t>
      </w:r>
      <w:r w:rsidR="00411D04">
        <w:t xml:space="preserve">However, some of the most noxious examples of unethical research involve inflicting harm on research subjects in order to arguably help society at large. </w:t>
      </w:r>
      <w:r>
        <w:t xml:space="preserve">The Belmont Report introduces the standard of </w:t>
      </w:r>
      <w:r w:rsidR="0092003C">
        <w:t>justice</w:t>
      </w:r>
      <w:r>
        <w:t xml:space="preserve"> to </w:t>
      </w:r>
      <w:r w:rsidR="00411D04">
        <w:t>argue that the benefits of research must accrue to the same groups that pay the costs</w:t>
      </w:r>
      <w:r w:rsidR="006711A6">
        <w:t>. This</w:t>
      </w:r>
      <w:r w:rsidR="00411D04">
        <w:t xml:space="preserve"> </w:t>
      </w:r>
      <w:r w:rsidR="00A44114">
        <w:t xml:space="preserve">is </w:t>
      </w:r>
      <w:r w:rsidR="00411D04">
        <w:t xml:space="preserve">typically </w:t>
      </w:r>
      <w:r w:rsidR="00A44114">
        <w:t>put into practice</w:t>
      </w:r>
      <w:r w:rsidR="006711A6">
        <w:t xml:space="preserve"> with respect to</w:t>
      </w:r>
      <w:r w:rsidR="00411D04">
        <w:t xml:space="preserve"> societal groups</w:t>
      </w:r>
      <w:r w:rsidR="00A44114">
        <w:t xml:space="preserve"> defined by race or nationality</w:t>
      </w:r>
      <w:r w:rsidR="006711A6">
        <w:t>,</w:t>
      </w:r>
      <w:r w:rsidR="00A44114">
        <w:t xml:space="preserve"> </w:t>
      </w:r>
      <w:r w:rsidR="00411D04">
        <w:t xml:space="preserve">rather than the specific group of subjects who participate in the study. </w:t>
      </w:r>
    </w:p>
    <w:p w14:paraId="186BE8C5" w14:textId="77777777" w:rsidR="004445CA" w:rsidRDefault="004445CA" w:rsidP="00F14F8F"/>
    <w:p w14:paraId="2C2EA440" w14:textId="6CEBE963" w:rsidR="004445CA" w:rsidRDefault="004445CA" w:rsidP="00F14F8F">
      <w:r>
        <w:t>In short, researchers must make judgments about how much potential harm to subjects and others is justified by the potential benefits to those groups, and whether those costs and benefits are distributed equitably. While IRBs typically focus on the costs and benefits only</w:t>
      </w:r>
      <w:r w:rsidR="0084480B">
        <w:t xml:space="preserve"> to</w:t>
      </w:r>
      <w:r>
        <w:t xml:space="preserve"> subjects</w:t>
      </w:r>
      <w:r w:rsidR="00A44114">
        <w:t xml:space="preserve"> (narrowly defined)</w:t>
      </w:r>
      <w:r>
        <w:t xml:space="preserve"> and society, others </w:t>
      </w:r>
      <w:r w:rsidR="00546710">
        <w:t>argue</w:t>
      </w:r>
      <w:r>
        <w:t xml:space="preserve"> that it is also important to consider the costs and benefits to two other important research audiences: the </w:t>
      </w:r>
      <w:r w:rsidR="00A44114">
        <w:t xml:space="preserve">data collection </w:t>
      </w:r>
      <w:r>
        <w:t xml:space="preserve">team and the discipline </w:t>
      </w:r>
      <w:commentRangeStart w:id="76"/>
      <w:r>
        <w:t>(</w:t>
      </w:r>
      <w:hyperlink r:id="rId10" w:history="1">
        <w:r w:rsidR="0008616E" w:rsidRPr="003D66FD">
          <w:rPr>
            <w:rStyle w:val="Hyperlink"/>
          </w:rPr>
          <w:t>Humphreys 2015</w:t>
        </w:r>
      </w:hyperlink>
      <w:r w:rsidR="0008616E">
        <w:t>)</w:t>
      </w:r>
      <w:commentRangeEnd w:id="76"/>
      <w:r w:rsidR="00B03AD0">
        <w:rPr>
          <w:rStyle w:val="CommentReference"/>
        </w:rPr>
        <w:commentReference w:id="76"/>
      </w:r>
      <w:r w:rsidR="0008616E">
        <w:t>.</w:t>
      </w:r>
      <w:r>
        <w:t xml:space="preserve"> </w:t>
      </w:r>
    </w:p>
    <w:p w14:paraId="3E016AF5" w14:textId="77777777" w:rsidR="004445CA" w:rsidRDefault="004445CA" w:rsidP="00F14F8F"/>
    <w:p w14:paraId="61B015E2" w14:textId="6A9D78C1" w:rsidR="0008616E" w:rsidRDefault="004445CA" w:rsidP="00F14F8F">
      <w:r>
        <w:t xml:space="preserve">Ultimately, although research projects are reviewed and guided by IRBs, the responsibility </w:t>
      </w:r>
      <w:commentRangeStart w:id="77"/>
      <w:r>
        <w:t xml:space="preserve">to make a judgment about the costs and benefits lies </w:t>
      </w:r>
      <w:r w:rsidR="00546710">
        <w:t xml:space="preserve">with </w:t>
      </w:r>
      <w:r>
        <w:t>the researchers</w:t>
      </w:r>
      <w:ins w:id="78" w:author="Lauren Young" w:date="2016-08-17T08:53:00Z">
        <w:r w:rsidR="00B03AD0">
          <w:t xml:space="preserve"> and the broader research </w:t>
        </w:r>
      </w:ins>
      <w:ins w:id="79" w:author="Lauren Young" w:date="2016-08-17T08:54:00Z">
        <w:r w:rsidR="00B03AD0">
          <w:t>community</w:t>
        </w:r>
      </w:ins>
      <w:r>
        <w:t>.</w:t>
      </w:r>
      <w:commentRangeEnd w:id="77"/>
      <w:r w:rsidR="000A4693">
        <w:rPr>
          <w:rStyle w:val="CommentReference"/>
        </w:rPr>
        <w:commentReference w:id="77"/>
      </w:r>
      <w:r>
        <w:t xml:space="preserve"> IRBs rely on researchers to communicate the potential costs and benefits</w:t>
      </w:r>
      <w:r w:rsidR="00546710">
        <w:t xml:space="preserve"> </w:t>
      </w:r>
      <w:r w:rsidR="00A44114">
        <w:t>and weigh their implications for different groups. IRB</w:t>
      </w:r>
      <w:r>
        <w:t xml:space="preserve"> review is </w:t>
      </w:r>
      <w:r w:rsidR="00A44114">
        <w:t xml:space="preserve">therefore </w:t>
      </w:r>
      <w:r>
        <w:t>not a substitute for thoughtful consideration of this tradeoff</w:t>
      </w:r>
      <w:ins w:id="80" w:author="Hyde, Susan" w:date="2016-07-13T15:12:00Z">
        <w:r w:rsidR="000A4693">
          <w:t xml:space="preserve"> by researchers and consumers of research</w:t>
        </w:r>
      </w:ins>
      <w:r>
        <w:t xml:space="preserve">.   </w:t>
      </w:r>
    </w:p>
    <w:p w14:paraId="03940884" w14:textId="77777777" w:rsidR="00D97AD0" w:rsidRDefault="00D97AD0" w:rsidP="00F14F8F"/>
    <w:p w14:paraId="7B75597D" w14:textId="3B7B748F" w:rsidR="00CD5F38" w:rsidRDefault="00CD5F38" w:rsidP="00F14F8F"/>
    <w:p w14:paraId="6DC43B56" w14:textId="643BFEC5" w:rsidR="00440AD6" w:rsidRDefault="002E54E2" w:rsidP="004E3945">
      <w:pPr>
        <w:pStyle w:val="ListParagraph"/>
        <w:numPr>
          <w:ilvl w:val="0"/>
          <w:numId w:val="7"/>
        </w:numPr>
      </w:pPr>
      <w:ins w:id="81" w:author="Lauren Young" w:date="2016-08-19T07:42:00Z">
        <w:r>
          <w:t xml:space="preserve">Does </w:t>
        </w:r>
      </w:ins>
      <w:ins w:id="82" w:author="Lauren Young" w:date="2016-08-19T13:52:00Z">
        <w:r w:rsidR="007D4B30">
          <w:t>the</w:t>
        </w:r>
      </w:ins>
      <w:ins w:id="83" w:author="Lauren Young" w:date="2016-08-19T07:42:00Z">
        <w:r>
          <w:t xml:space="preserve"> research </w:t>
        </w:r>
      </w:ins>
      <w:del w:id="84" w:author="Lauren Young" w:date="2016-08-19T07:42:00Z">
        <w:r w:rsidR="00837131" w:rsidDel="002E54E2">
          <w:delText>M</w:delText>
        </w:r>
      </w:del>
      <w:ins w:id="85" w:author="Lauren Young" w:date="2016-08-19T07:42:00Z">
        <w:r>
          <w:t>m</w:t>
        </w:r>
      </w:ins>
      <w:r w:rsidR="00837131">
        <w:t>inimize</w:t>
      </w:r>
      <w:r w:rsidR="00BA0B62">
        <w:t xml:space="preserve"> the potential costs</w:t>
      </w:r>
      <w:ins w:id="86" w:author="Lauren Young" w:date="2016-08-19T07:42:00Z">
        <w:r>
          <w:t>?</w:t>
        </w:r>
      </w:ins>
      <w:del w:id="87" w:author="Lauren Young" w:date="2016-08-19T07:42:00Z">
        <w:r w:rsidR="00BA0B62" w:rsidDel="002E54E2">
          <w:delText xml:space="preserve">. </w:delText>
        </w:r>
      </w:del>
    </w:p>
    <w:p w14:paraId="73AF81C3" w14:textId="77777777" w:rsidR="00F14F8F" w:rsidRDefault="00F14F8F" w:rsidP="00F14F8F"/>
    <w:p w14:paraId="5C61566A" w14:textId="3FA6A0DC" w:rsidR="00D21F15" w:rsidRDefault="007968B1" w:rsidP="00F14F8F">
      <w:r>
        <w:t>In addition to making a cost-benefit tradeoff, ethical researchers try to minimize any potential costs. There are some common costs to subjects in social science research, such as subjects’ safety, emotional discomfort or trauma, and lost time. Researchers must try to minimize these and put systems in place to track and mitigate them</w:t>
      </w:r>
      <w:r w:rsidR="00A44114">
        <w:t xml:space="preserve">. </w:t>
      </w:r>
      <w:del w:id="88" w:author="Hyde, Susan" w:date="2016-07-13T15:12:00Z">
        <w:r w:rsidR="00A44114" w:rsidDel="000A4693">
          <w:delText xml:space="preserve">While </w:delText>
        </w:r>
      </w:del>
      <w:ins w:id="89" w:author="Hyde, Susan" w:date="2016-07-13T15:12:00Z">
        <w:r w:rsidR="000A4693">
          <w:t xml:space="preserve">Although </w:t>
        </w:r>
      </w:ins>
      <w:r w:rsidR="00A44114">
        <w:t xml:space="preserve">some solutions have become standard practice (for example, providing referrals to </w:t>
      </w:r>
      <w:r w:rsidR="00546710">
        <w:t>counselors to help subjects who become traumatized</w:t>
      </w:r>
      <w:r w:rsidR="00A44114">
        <w:t xml:space="preserve">), it is important that these systems are tailored to the specific context and have significant input from local partners in the case of research in foreign environments. </w:t>
      </w:r>
    </w:p>
    <w:p w14:paraId="49EC5C84" w14:textId="77777777" w:rsidR="00D21F15" w:rsidRDefault="00D21F15" w:rsidP="00F14F8F"/>
    <w:p w14:paraId="1D642502" w14:textId="546338A5" w:rsidR="004445CA" w:rsidRDefault="007968B1" w:rsidP="00F14F8F">
      <w:r>
        <w:t xml:space="preserve">In addition, researchers collecting data, especially on sensitive topics such as criminal or stigmatized behavior, </w:t>
      </w:r>
      <w:commentRangeStart w:id="90"/>
      <w:r>
        <w:t xml:space="preserve">must build systems to protect subjects from violations of confidentiality. </w:t>
      </w:r>
      <w:commentRangeEnd w:id="90"/>
      <w:r w:rsidR="000A4693">
        <w:rPr>
          <w:rStyle w:val="CommentReference"/>
        </w:rPr>
        <w:commentReference w:id="90"/>
      </w:r>
      <w:r w:rsidR="00D21F15">
        <w:t xml:space="preserve">This requires careful thinking both about the technological aspects of data storage (network security, encryption, etc.) as well as the legal structures that could be used to compel researchers to breach confidentiality. In general, if any sensitive data is being collected, the researcher should </w:t>
      </w:r>
      <w:ins w:id="91" w:author="Lauren Young" w:date="2016-08-17T09:10:00Z">
        <w:r w:rsidR="00AA5713">
          <w:t xml:space="preserve">make data collection anonymous by </w:t>
        </w:r>
      </w:ins>
      <w:ins w:id="92" w:author="Lauren Young" w:date="2016-08-17T08:58:00Z">
        <w:r w:rsidR="00B03AD0">
          <w:t>not collect</w:t>
        </w:r>
      </w:ins>
      <w:ins w:id="93" w:author="Lauren Young" w:date="2016-08-17T09:10:00Z">
        <w:r w:rsidR="00AA5713">
          <w:t>ing</w:t>
        </w:r>
      </w:ins>
      <w:ins w:id="94" w:author="Lauren Young" w:date="2016-08-17T08:58:00Z">
        <w:r w:rsidR="00B03AD0">
          <w:t xml:space="preserve"> or </w:t>
        </w:r>
      </w:ins>
      <w:r w:rsidR="00D21F15">
        <w:t>destroy</w:t>
      </w:r>
      <w:ins w:id="95" w:author="Lauren Young" w:date="2016-08-17T09:10:00Z">
        <w:r w:rsidR="00AA5713">
          <w:t>ing</w:t>
        </w:r>
      </w:ins>
      <w:r w:rsidR="00D21F15">
        <w:t xml:space="preserve"> any links between the data and the subject’s identity</w:t>
      </w:r>
      <w:del w:id="96" w:author="Lauren Young" w:date="2016-08-17T09:10:00Z">
        <w:r w:rsidR="00D21F15" w:rsidDel="00AA5713">
          <w:delText xml:space="preserve"> </w:delText>
        </w:r>
      </w:del>
      <w:ins w:id="97" w:author="Lauren Young" w:date="2016-08-17T09:10:00Z">
        <w:r w:rsidR="00AA5713">
          <w:t xml:space="preserve"> </w:t>
        </w:r>
      </w:ins>
      <w:r w:rsidR="00D21F15">
        <w:t>unless there is a very good reason not to do so.</w:t>
      </w:r>
      <w:ins w:id="98" w:author="Lauren Young" w:date="2016-08-17T08:59:00Z">
        <w:r w:rsidR="00B03AD0">
          <w:t xml:space="preserve"> </w:t>
        </w:r>
      </w:ins>
    </w:p>
    <w:p w14:paraId="3C86C67E" w14:textId="77777777" w:rsidR="004445CA" w:rsidRDefault="004445CA" w:rsidP="00F14F8F"/>
    <w:p w14:paraId="4DB4E2E0" w14:textId="46EE9A37" w:rsidR="007968B1" w:rsidRDefault="007968B1" w:rsidP="00F14F8F">
      <w:r>
        <w:lastRenderedPageBreak/>
        <w:t xml:space="preserve">However, researchers should also consider the costs of their research to other groups, including the </w:t>
      </w:r>
      <w:r w:rsidR="00A44114">
        <w:t xml:space="preserve">data collection </w:t>
      </w:r>
      <w:r>
        <w:t xml:space="preserve">team, the discipline, and society. Researchers working in the developing world often send teams out into settings where they face harm from accidents, sickness, or violence. These risks must factor into the cost-benefit analysis, and researchers must carefully set up systems to keep their </w:t>
      </w:r>
      <w:r w:rsidR="00A44114">
        <w:t xml:space="preserve">data collection </w:t>
      </w:r>
      <w:r>
        <w:t xml:space="preserve">teams safe. </w:t>
      </w:r>
      <w:r w:rsidR="00D21F15">
        <w:t>This is discussed in more depth in point #5.</w:t>
      </w:r>
    </w:p>
    <w:p w14:paraId="1000990F" w14:textId="77777777" w:rsidR="007968B1" w:rsidRDefault="007968B1" w:rsidP="00F14F8F"/>
    <w:p w14:paraId="52A661DC" w14:textId="267A5E57" w:rsidR="007968B1" w:rsidRDefault="007968B1" w:rsidP="00F14F8F">
      <w:r>
        <w:t xml:space="preserve">Finally, researchers must minimize the potential harm to society as a whole. For example, </w:t>
      </w:r>
      <w:r w:rsidR="00E26129">
        <w:t>a number of studies use “audit” designs that involve sending actors or fake messages to see how decision-makers will respond to study discrimination or responsiveness. In some cases, the decision-makers (who are unaware that they are not interacting with a real person) invest time into their response that they would otherwise spend pursuing their own interests or meeting the needs of real people</w:t>
      </w:r>
      <w:r w:rsidR="00D54464">
        <w:t>. Audit designs might even make decision-makers less likely to respond to constituent requests in the future if they expect to get fake requests as part of research projects in the future</w:t>
      </w:r>
      <w:r w:rsidR="00E26129">
        <w:t xml:space="preserve">. </w:t>
      </w:r>
      <w:commentRangeStart w:id="99"/>
      <w:r w:rsidR="00695357">
        <w:t>Researchers running t</w:t>
      </w:r>
      <w:r w:rsidR="00076DF1">
        <w:t xml:space="preserve">hese studies must carefully consider whether the drain on public resources is justified by the potential benefits that </w:t>
      </w:r>
      <w:r w:rsidR="00695357">
        <w:t>the study might offer</w:t>
      </w:r>
      <w:r w:rsidR="0083403F">
        <w:t xml:space="preserve"> </w:t>
      </w:r>
      <w:ins w:id="100" w:author="Lauren Young" w:date="2016-08-17T09:13:00Z">
        <w:r w:rsidR="00143700">
          <w:t xml:space="preserve">and try to minimize </w:t>
        </w:r>
      </w:ins>
      <w:ins w:id="101" w:author="Lauren Young" w:date="2016-08-17T09:14:00Z">
        <w:r w:rsidR="00143700">
          <w:t xml:space="preserve">and monitor </w:t>
        </w:r>
      </w:ins>
      <w:ins w:id="102" w:author="Lauren Young" w:date="2016-08-17T09:13:00Z">
        <w:r w:rsidR="00143700">
          <w:t xml:space="preserve">their costs </w:t>
        </w:r>
      </w:ins>
      <w:r w:rsidR="0083403F">
        <w:t>(</w:t>
      </w:r>
      <w:commentRangeStart w:id="103"/>
      <w:r w:rsidR="007C0190">
        <w:fldChar w:fldCharType="begin"/>
      </w:r>
      <w:r w:rsidR="007C0190">
        <w:instrText xml:space="preserve"> HYPERLINK "http://scholar.harvard.edu/files/dtingley/files/spring2012.pdf?m=1360070641" </w:instrText>
      </w:r>
      <w:r w:rsidR="007C0190">
        <w:fldChar w:fldCharType="separate"/>
      </w:r>
      <w:r w:rsidR="009952EB" w:rsidRPr="009952EB">
        <w:rPr>
          <w:rStyle w:val="Hyperlink"/>
        </w:rPr>
        <w:t>McClendon 2012</w:t>
      </w:r>
      <w:r w:rsidR="007C0190">
        <w:rPr>
          <w:rStyle w:val="Hyperlink"/>
        </w:rPr>
        <w:fldChar w:fldCharType="end"/>
      </w:r>
      <w:commentRangeEnd w:id="103"/>
      <w:r w:rsidR="00AA5713">
        <w:rPr>
          <w:rStyle w:val="CommentReference"/>
        </w:rPr>
        <w:commentReference w:id="103"/>
      </w:r>
      <w:ins w:id="104" w:author="Lauren Young" w:date="2016-08-19T14:10:00Z">
        <w:r w:rsidR="00D60A74">
          <w:rPr>
            <w:rStyle w:val="Hyperlink"/>
          </w:rPr>
          <w:t xml:space="preserve">; </w:t>
        </w:r>
        <w:proofErr w:type="spellStart"/>
        <w:r w:rsidR="00D60A74">
          <w:rPr>
            <w:rStyle w:val="Hyperlink"/>
          </w:rPr>
          <w:t>Malesky</w:t>
        </w:r>
        <w:proofErr w:type="spellEnd"/>
        <w:r w:rsidR="00D60A74">
          <w:rPr>
            <w:rStyle w:val="Hyperlink"/>
          </w:rPr>
          <w:t xml:space="preserve"> 2016</w:t>
        </w:r>
      </w:ins>
      <w:r w:rsidR="0083403F">
        <w:t>)</w:t>
      </w:r>
      <w:r w:rsidR="009952EB">
        <w:t>.</w:t>
      </w:r>
      <w:commentRangeEnd w:id="99"/>
      <w:r w:rsidR="002F13A3">
        <w:rPr>
          <w:rStyle w:val="CommentReference"/>
        </w:rPr>
        <w:commentReference w:id="99"/>
      </w:r>
    </w:p>
    <w:p w14:paraId="060466D1" w14:textId="77777777" w:rsidR="007968B1" w:rsidRDefault="007968B1" w:rsidP="00F14F8F"/>
    <w:p w14:paraId="47A44265" w14:textId="77777777" w:rsidR="00D97AD0" w:rsidRDefault="00D97AD0" w:rsidP="00F14F8F"/>
    <w:p w14:paraId="5F516BBA" w14:textId="563AEDC5" w:rsidR="00BA0B62" w:rsidRDefault="002E54E2" w:rsidP="004E3945">
      <w:pPr>
        <w:pStyle w:val="ListParagraph"/>
        <w:numPr>
          <w:ilvl w:val="0"/>
          <w:numId w:val="7"/>
        </w:numPr>
      </w:pPr>
      <w:ins w:id="105" w:author="Lauren Young" w:date="2016-08-19T07:43:00Z">
        <w:r>
          <w:t xml:space="preserve">Does the research </w:t>
        </w:r>
      </w:ins>
      <w:del w:id="106" w:author="Lauren Young" w:date="2016-08-19T07:43:00Z">
        <w:r w:rsidR="00837131" w:rsidDel="002E54E2">
          <w:delText>M</w:delText>
        </w:r>
      </w:del>
      <w:ins w:id="107" w:author="Lauren Young" w:date="2016-08-19T07:43:00Z">
        <w:r>
          <w:t>m</w:t>
        </w:r>
      </w:ins>
      <w:r w:rsidR="00BA0B62">
        <w:t>aximize the potential benefits</w:t>
      </w:r>
      <w:ins w:id="108" w:author="Lauren Young" w:date="2016-08-19T07:43:00Z">
        <w:r>
          <w:t>?</w:t>
        </w:r>
      </w:ins>
      <w:del w:id="109" w:author="Lauren Young" w:date="2016-08-19T07:43:00Z">
        <w:r w:rsidR="00BA0B62" w:rsidDel="002E54E2">
          <w:delText xml:space="preserve">. </w:delText>
        </w:r>
      </w:del>
    </w:p>
    <w:p w14:paraId="5F554976" w14:textId="77777777" w:rsidR="00695357" w:rsidRDefault="00695357" w:rsidP="00F14F8F"/>
    <w:p w14:paraId="201B344A" w14:textId="174148C1" w:rsidR="00D97AD0" w:rsidRDefault="00E72CC9" w:rsidP="00F14F8F">
      <w:commentRangeStart w:id="110"/>
      <w:r>
        <w:t>Ethical research also takes steps to maximize its potential benefits</w:t>
      </w:r>
      <w:ins w:id="111" w:author="Susan Hyde" w:date="2016-07-18T14:35:00Z">
        <w:r w:rsidR="002F13A3">
          <w:t xml:space="preserve"> to both subjects in the study and broader groups in society</w:t>
        </w:r>
      </w:ins>
      <w:del w:id="112" w:author="Susan Hyde" w:date="2016-07-18T14:36:00Z">
        <w:r w:rsidDel="002F13A3">
          <w:delText xml:space="preserve">, </w:delText>
        </w:r>
        <w:commentRangeStart w:id="113"/>
        <w:r w:rsidDel="002F13A3">
          <w:delText>most of all direct benefits to subjects but also indirect benefits to broader groups in society</w:delText>
        </w:r>
        <w:commentRangeEnd w:id="113"/>
        <w:r w:rsidR="002F13A3" w:rsidDel="002F13A3">
          <w:rPr>
            <w:rStyle w:val="CommentReference"/>
          </w:rPr>
          <w:commentReference w:id="113"/>
        </w:r>
      </w:del>
      <w:r>
        <w:t>.</w:t>
      </w:r>
      <w:commentRangeEnd w:id="110"/>
      <w:r w:rsidR="002F13A3">
        <w:rPr>
          <w:rStyle w:val="CommentReference"/>
        </w:rPr>
        <w:commentReference w:id="110"/>
      </w:r>
      <w:r>
        <w:t xml:space="preserve"> Common direct benefits in social science research include the pleasure of discussing experiences</w:t>
      </w:r>
      <w:ins w:id="114" w:author="Lauren Young" w:date="2016-08-17T09:18:00Z">
        <w:r w:rsidR="00143700">
          <w:t xml:space="preserve">, </w:t>
        </w:r>
      </w:ins>
      <w:del w:id="115" w:author="Lauren Young" w:date="2016-08-17T09:18:00Z">
        <w:r w:rsidDel="00143700">
          <w:delText xml:space="preserve"> and </w:delText>
        </w:r>
      </w:del>
      <w:r w:rsidR="006F460A">
        <w:t>participating</w:t>
      </w:r>
      <w:r w:rsidR="00697F65">
        <w:t xml:space="preserve"> </w:t>
      </w:r>
      <w:r w:rsidR="006F460A">
        <w:t>in</w:t>
      </w:r>
      <w:r w:rsidR="00697F65">
        <w:t xml:space="preserve"> behavioral games during surveys</w:t>
      </w:r>
      <w:ins w:id="116" w:author="Susan Hyde" w:date="2016-07-18T14:36:00Z">
        <w:r w:rsidR="002F13A3">
          <w:t xml:space="preserve">, </w:t>
        </w:r>
        <w:del w:id="117" w:author="Lauren Young" w:date="2016-08-17T09:18:00Z">
          <w:r w:rsidR="002F13A3" w:rsidDel="00143700">
            <w:delText>the opportunity to voice</w:delText>
          </w:r>
        </w:del>
      </w:ins>
      <w:ins w:id="118" w:author="Lauren Young" w:date="2016-08-17T09:18:00Z">
        <w:r w:rsidR="00143700">
          <w:t>voicing</w:t>
        </w:r>
      </w:ins>
      <w:ins w:id="119" w:author="Susan Hyde" w:date="2016-07-18T14:36:00Z">
        <w:r w:rsidR="002F13A3">
          <w:t xml:space="preserve"> one’s opinion, etc</w:t>
        </w:r>
      </w:ins>
      <w:r w:rsidR="00697F65">
        <w:t>.</w:t>
      </w:r>
      <w:ins w:id="120" w:author="Susan Hyde" w:date="2016-07-18T14:36:00Z">
        <w:del w:id="121" w:author="Lauren Young" w:date="2016-08-17T09:18:00Z">
          <w:r w:rsidR="002F13A3" w:rsidDel="00143700">
            <w:delText>.</w:delText>
          </w:r>
        </w:del>
      </w:ins>
      <w:r w:rsidR="00697F65">
        <w:t xml:space="preserve"> Indirect benefits can come at the local, national, or international level as the results of the research are disseminated and used to influence policy by informing future interventions or communicating the needs of the communities under study. </w:t>
      </w:r>
    </w:p>
    <w:p w14:paraId="15B0C099" w14:textId="77777777" w:rsidR="00D97AD0" w:rsidRDefault="00D97AD0" w:rsidP="00F14F8F"/>
    <w:p w14:paraId="56545479" w14:textId="0ADAB692" w:rsidR="00D97AD0" w:rsidRDefault="00D97AD0" w:rsidP="00F14F8F">
      <w:r>
        <w:t xml:space="preserve">The ethical </w:t>
      </w:r>
      <w:r w:rsidR="00F10455">
        <w:t xml:space="preserve">directive </w:t>
      </w:r>
      <w:r>
        <w:t xml:space="preserve">that researchers </w:t>
      </w:r>
      <w:del w:id="122" w:author="Lauren Young" w:date="2016-08-17T09:17:00Z">
        <w:r w:rsidDel="00143700">
          <w:delText xml:space="preserve">must </w:delText>
        </w:r>
      </w:del>
      <w:ins w:id="123" w:author="Lauren Young" w:date="2016-08-17T09:17:00Z">
        <w:r w:rsidR="00143700">
          <w:t xml:space="preserve">should </w:t>
        </w:r>
      </w:ins>
      <w:r>
        <w:t xml:space="preserve">maximize benefits has two </w:t>
      </w:r>
      <w:del w:id="124" w:author="Susan Hyde" w:date="2016-07-18T14:37:00Z">
        <w:r w:rsidDel="002F13A3">
          <w:delText>non-obvious</w:delText>
        </w:r>
      </w:del>
      <w:ins w:id="125" w:author="Susan Hyde" w:date="2016-07-18T14:37:00Z">
        <w:r w:rsidR="002F13A3">
          <w:t>other</w:t>
        </w:r>
      </w:ins>
      <w:r>
        <w:t xml:space="preserve"> implications for researchers. First, it implies that researchers </w:t>
      </w:r>
      <w:r w:rsidR="00AE0EE2">
        <w:t>should</w:t>
      </w:r>
      <w:r>
        <w:t xml:space="preserve"> disseminate the findings of their research and share their data with policymakers</w:t>
      </w:r>
      <w:r w:rsidR="00AE0EE2">
        <w:t xml:space="preserve"> when it might be useful</w:t>
      </w:r>
      <w:r>
        <w:t xml:space="preserve">. Influencing policy usually requires an investment of time into activities such as developing relationships with policymakers and preparing non-technical presentations of research findings. </w:t>
      </w:r>
    </w:p>
    <w:p w14:paraId="349B7BE8" w14:textId="77777777" w:rsidR="00D97AD0" w:rsidRDefault="00D97AD0" w:rsidP="00F14F8F"/>
    <w:p w14:paraId="4BED3AEA" w14:textId="0D3E931A" w:rsidR="00D97AD0" w:rsidRDefault="00D97AD0" w:rsidP="00F14F8F">
      <w:r>
        <w:t>Second, it implies that researchers need to do high-quality research. High-quality research both adds to the existing body of knowledge</w:t>
      </w:r>
      <w:r w:rsidR="008102B2">
        <w:t xml:space="preserve"> and is internally valid such that it comes to unbiased conclusions. </w:t>
      </w:r>
      <w:r w:rsidR="00AE0EE2">
        <w:t xml:space="preserve">Practices like good research design, pre-registration, and multiple comparisons corrections help ensure that conclusions are unbiased. </w:t>
      </w:r>
      <w:r w:rsidR="00D21F15">
        <w:t>It is much harder to assess whether research adds to the existing body of knowledge. In theory, this implies that there are some diminishing returns to additi</w:t>
      </w:r>
      <w:r w:rsidR="006F460A">
        <w:t>onal research on the same topic</w:t>
      </w:r>
      <w:r w:rsidR="00D21F15">
        <w:t xml:space="preserve">. However, on many topics in the social </w:t>
      </w:r>
      <w:r w:rsidR="00D21F15">
        <w:lastRenderedPageBreak/>
        <w:t xml:space="preserve">sciences we only have a handful of experimental studies, which means that replications and extensions into new contexts are extremely valuable. </w:t>
      </w:r>
    </w:p>
    <w:p w14:paraId="2B5D6951" w14:textId="77777777" w:rsidR="00D97AD0" w:rsidRDefault="00D97AD0" w:rsidP="00F14F8F"/>
    <w:p w14:paraId="4635F7C8" w14:textId="77777777" w:rsidR="00D97AD0" w:rsidRDefault="00D97AD0" w:rsidP="00F14F8F"/>
    <w:p w14:paraId="657C7ED8" w14:textId="046211DD" w:rsidR="00E205CE" w:rsidRDefault="00E205CE" w:rsidP="004E3945">
      <w:pPr>
        <w:pStyle w:val="ListParagraph"/>
        <w:numPr>
          <w:ilvl w:val="0"/>
          <w:numId w:val="7"/>
        </w:numPr>
      </w:pPr>
      <w:del w:id="126" w:author="Lauren Young" w:date="2016-08-19T09:48:00Z">
        <w:r w:rsidDel="00403601">
          <w:delText xml:space="preserve">Take </w:delText>
        </w:r>
      </w:del>
      <w:proofErr w:type="gramStart"/>
      <w:ins w:id="127" w:author="Lauren Young" w:date="2016-08-19T10:21:00Z">
        <w:r w:rsidR="00BF08E7">
          <w:t>Does the research take</w:t>
        </w:r>
      </w:ins>
      <w:ins w:id="128" w:author="Lauren Young" w:date="2016-08-19T09:48:00Z">
        <w:r w:rsidR="00403601">
          <w:t xml:space="preserve"> </w:t>
        </w:r>
      </w:ins>
      <w:r w:rsidR="00A44114">
        <w:t xml:space="preserve">stakeholders’ </w:t>
      </w:r>
      <w:r>
        <w:t>views</w:t>
      </w:r>
      <w:proofErr w:type="gramEnd"/>
      <w:r>
        <w:t xml:space="preserve"> of randomization seriously</w:t>
      </w:r>
      <w:ins w:id="129" w:author="Lauren Young" w:date="2016-08-19T09:48:00Z">
        <w:r w:rsidR="00403601">
          <w:t>?</w:t>
        </w:r>
      </w:ins>
      <w:del w:id="130" w:author="Lauren Young" w:date="2016-08-19T09:48:00Z">
        <w:r w:rsidDel="00403601">
          <w:delText xml:space="preserve">. </w:delText>
        </w:r>
      </w:del>
    </w:p>
    <w:p w14:paraId="7401905C" w14:textId="77777777" w:rsidR="003D636F" w:rsidRDefault="003D636F" w:rsidP="00F14F8F"/>
    <w:p w14:paraId="5248C906" w14:textId="5E4B25E0" w:rsidR="003D636F" w:rsidRDefault="003D636F" w:rsidP="00F14F8F">
      <w:r>
        <w:t>Many researchers see randomization</w:t>
      </w:r>
      <w:ins w:id="131" w:author="Susan Hyde" w:date="2016-07-18T14:38:00Z">
        <w:r w:rsidR="002F13A3">
          <w:t>, such as a public lottery,</w:t>
        </w:r>
      </w:ins>
      <w:r>
        <w:t xml:space="preserve"> as an inherently equitable way to divide scarce resources because everyone in the sample has an equal chance of accessing the benefits. However, there is evidence </w:t>
      </w:r>
      <w:ins w:id="132" w:author="Susan Hyde" w:date="2016-07-18T14:38:00Z">
        <w:r w:rsidR="002F13A3">
          <w:t xml:space="preserve">from specific contexts in which </w:t>
        </w:r>
      </w:ins>
      <w:del w:id="133" w:author="Susan Hyde" w:date="2016-07-18T14:38:00Z">
        <w:r w:rsidDel="002F13A3">
          <w:delText xml:space="preserve">that </w:delText>
        </w:r>
      </w:del>
      <w:r>
        <w:t xml:space="preserve">the potential participants </w:t>
      </w:r>
      <w:del w:id="134" w:author="Susan Hyde" w:date="2016-07-18T14:37:00Z">
        <w:r w:rsidDel="002F13A3">
          <w:delText xml:space="preserve">in many experiments </w:delText>
        </w:r>
      </w:del>
      <w:r>
        <w:t xml:space="preserve">do not </w:t>
      </w:r>
      <w:del w:id="135" w:author="Susan Hyde" w:date="2016-07-18T14:38:00Z">
        <w:r w:rsidDel="002F13A3">
          <w:delText xml:space="preserve">always </w:delText>
        </w:r>
      </w:del>
      <w:r>
        <w:t xml:space="preserve">see randomization as fair </w:t>
      </w:r>
      <w:r w:rsidR="003D66FD">
        <w:t>(</w:t>
      </w:r>
      <w:hyperlink r:id="rId11" w:history="1">
        <w:r w:rsidR="003D66FD" w:rsidRPr="003D66FD">
          <w:rPr>
            <w:rStyle w:val="Hyperlink"/>
          </w:rPr>
          <w:t>Haushofer, Riis-</w:t>
        </w:r>
        <w:proofErr w:type="spellStart"/>
        <w:r w:rsidR="003D66FD" w:rsidRPr="003D66FD">
          <w:rPr>
            <w:rStyle w:val="Hyperlink"/>
          </w:rPr>
          <w:t>Vestergaard</w:t>
        </w:r>
        <w:proofErr w:type="spellEnd"/>
        <w:r w:rsidR="003D66FD" w:rsidRPr="003D66FD">
          <w:rPr>
            <w:rStyle w:val="Hyperlink"/>
          </w:rPr>
          <w:t>, and Shapiro 2015</w:t>
        </w:r>
      </w:hyperlink>
      <w:r w:rsidR="003D66FD">
        <w:t>)</w:t>
      </w:r>
      <w:r>
        <w:t xml:space="preserve">. </w:t>
      </w:r>
      <w:commentRangeStart w:id="136"/>
      <w:del w:id="137" w:author="Lauren Young" w:date="2016-08-19T08:13:00Z">
        <w:r w:rsidDel="00B36D02">
          <w:delText xml:space="preserve">In these settings, randomization could impose a social cost if it is perceived by participants as unethical. </w:delText>
        </w:r>
        <w:commentRangeEnd w:id="136"/>
        <w:r w:rsidR="002F13A3" w:rsidDel="00B36D02">
          <w:rPr>
            <w:rStyle w:val="CommentReference"/>
          </w:rPr>
          <w:commentReference w:id="136"/>
        </w:r>
      </w:del>
      <w:ins w:id="138" w:author="Lauren Young" w:date="2016-08-19T08:13:00Z">
        <w:r w:rsidR="00B36D02">
          <w:t xml:space="preserve">In addition, </w:t>
        </w:r>
      </w:ins>
      <w:ins w:id="139" w:author="Lauren Young" w:date="2016-08-19T08:14:00Z">
        <w:r w:rsidR="00B36D02">
          <w:t xml:space="preserve">randomization has significant implications for </w:t>
        </w:r>
      </w:ins>
      <w:ins w:id="140" w:author="Lauren Young" w:date="2016-08-19T08:13:00Z">
        <w:r w:rsidR="00B36D02">
          <w:t xml:space="preserve">implementers, who </w:t>
        </w:r>
      </w:ins>
      <w:ins w:id="141" w:author="Lauren Young" w:date="2016-08-19T08:16:00Z">
        <w:r w:rsidR="00B36D02">
          <w:t>often</w:t>
        </w:r>
      </w:ins>
      <w:ins w:id="142" w:author="Lauren Young" w:date="2016-08-19T08:13:00Z">
        <w:r w:rsidR="00B36D02">
          <w:t xml:space="preserve"> </w:t>
        </w:r>
      </w:ins>
      <w:ins w:id="143" w:author="Lauren Young" w:date="2016-08-19T08:16:00Z">
        <w:r w:rsidR="00B36D02">
          <w:t xml:space="preserve">want to maintain the ability to provide the service that they judge most effective to </w:t>
        </w:r>
      </w:ins>
      <w:ins w:id="144" w:author="Lauren Young" w:date="2016-08-19T09:46:00Z">
        <w:r w:rsidR="00403601">
          <w:t xml:space="preserve">specific </w:t>
        </w:r>
      </w:ins>
      <w:ins w:id="145" w:author="Lauren Young" w:date="2016-08-19T08:16:00Z">
        <w:r w:rsidR="00B36D02">
          <w:t xml:space="preserve">participants </w:t>
        </w:r>
      </w:ins>
      <w:ins w:id="146" w:author="Lauren Young" w:date="2016-08-19T08:17:00Z">
        <w:r w:rsidR="00B36D02">
          <w:t>(</w:t>
        </w:r>
        <w:proofErr w:type="spellStart"/>
        <w:r w:rsidR="00B36D02">
          <w:t>Gueron</w:t>
        </w:r>
        <w:proofErr w:type="spellEnd"/>
        <w:r w:rsidR="00B36D02">
          <w:t xml:space="preserve"> </w:t>
        </w:r>
      </w:ins>
      <w:commentRangeStart w:id="147"/>
      <w:ins w:id="148" w:author="Lauren Young" w:date="2016-08-19T08:18:00Z">
        <w:r w:rsidR="00B36D02">
          <w:t>2002</w:t>
        </w:r>
      </w:ins>
      <w:commentRangeEnd w:id="147"/>
      <w:ins w:id="149" w:author="Lauren Young" w:date="2016-08-19T08:21:00Z">
        <w:r w:rsidR="005E1DAE">
          <w:rPr>
            <w:rStyle w:val="CommentReference"/>
          </w:rPr>
          <w:commentReference w:id="147"/>
        </w:r>
      </w:ins>
      <w:ins w:id="151" w:author="Lauren Young" w:date="2016-08-19T08:17:00Z">
        <w:r w:rsidR="00B36D02">
          <w:t>).</w:t>
        </w:r>
      </w:ins>
      <w:ins w:id="152" w:author="Lauren Young" w:date="2016-08-19T08:16:00Z">
        <w:r w:rsidR="00B36D02">
          <w:t xml:space="preserve">  </w:t>
        </w:r>
      </w:ins>
    </w:p>
    <w:p w14:paraId="4A41E987" w14:textId="77777777" w:rsidR="003D636F" w:rsidRDefault="003D636F" w:rsidP="00F14F8F"/>
    <w:p w14:paraId="741B1D8D" w14:textId="20C47B85" w:rsidR="00E205CE" w:rsidRDefault="003D636F" w:rsidP="00F14F8F">
      <w:r>
        <w:t xml:space="preserve">Ethical </w:t>
      </w:r>
      <w:r w:rsidR="00A517BC">
        <w:t xml:space="preserve">experimental </w:t>
      </w:r>
      <w:r>
        <w:t>research</w:t>
      </w:r>
      <w:r w:rsidR="00A517BC">
        <w:t xml:space="preserve"> takes</w:t>
      </w:r>
      <w:ins w:id="153" w:author="Lauren Young" w:date="2016-08-19T09:48:00Z">
        <w:r w:rsidR="00403601">
          <w:t xml:space="preserve"> implementers’ and</w:t>
        </w:r>
      </w:ins>
      <w:r w:rsidR="00A517BC">
        <w:t xml:space="preserve"> participants’ view</w:t>
      </w:r>
      <w:ins w:id="154" w:author="Lauren Young" w:date="2016-08-19T09:48:00Z">
        <w:r w:rsidR="00403601">
          <w:t>s</w:t>
        </w:r>
      </w:ins>
      <w:r w:rsidR="00A517BC">
        <w:t xml:space="preserve"> of randomization seriously to try to maximize the perceived fairness of randomization as an allocation mechanism. There are </w:t>
      </w:r>
      <w:r w:rsidR="00CB26BF">
        <w:t xml:space="preserve">several </w:t>
      </w:r>
      <w:r w:rsidR="00A517BC">
        <w:t xml:space="preserve">factors that </w:t>
      </w:r>
      <w:r w:rsidR="00CB26BF">
        <w:t xml:space="preserve">may </w:t>
      </w:r>
      <w:r w:rsidR="00A517BC">
        <w:t xml:space="preserve">influence the perceived fairness of randomization. First, the perceived effectiveness of the intervention can be important. Treatments that can potentially save lives such as HIV prevention or youth gang reduction programs may be seen by implementers or communities as too important to randomly assign. </w:t>
      </w:r>
      <w:r w:rsidR="005141AC">
        <w:t xml:space="preserve">Second, in some cultural contexts where gambling is prohibited for religious or legal reasons, randomization by lottery may have a social cost. Finally, the preexisting division of resources can affect the perceived fairness of randomization. </w:t>
      </w:r>
    </w:p>
    <w:p w14:paraId="38048C0C" w14:textId="77777777" w:rsidR="003D636F" w:rsidRDefault="003D636F" w:rsidP="00F14F8F"/>
    <w:p w14:paraId="217D8BA4" w14:textId="29A1EE60" w:rsidR="003D636F" w:rsidRDefault="005141AC" w:rsidP="00F14F8F">
      <w:r>
        <w:t xml:space="preserve">Views on randomization should be elicited and taken into account in implementation to minimize this potential social cost. For example, people with the greatest need can be guaranteed access to the intervention and excluded from the experimental analysis as long as a sufficiently large population remains for the experiment. Using a second intervention or a placebo instead of a pure control can also make randomization more acceptable in cases where implementers or community members don’t want to create large inequalities in the outcomes of treatment and control subjects. </w:t>
      </w:r>
      <w:r w:rsidR="00B16B2E">
        <w:t>Using a public lottery can increase transparency of the randomization process (</w:t>
      </w:r>
      <w:hyperlink r:id="rId12" w:history="1">
        <w:r w:rsidR="00B16B2E" w:rsidRPr="00B16B2E">
          <w:rPr>
            <w:rStyle w:val="Hyperlink"/>
          </w:rPr>
          <w:t xml:space="preserve">Dionne, </w:t>
        </w:r>
        <w:proofErr w:type="spellStart"/>
        <w:r w:rsidR="00B16B2E" w:rsidRPr="00B16B2E">
          <w:rPr>
            <w:rStyle w:val="Hyperlink"/>
          </w:rPr>
          <w:t>Harawa</w:t>
        </w:r>
        <w:proofErr w:type="spellEnd"/>
        <w:r w:rsidR="00B16B2E" w:rsidRPr="00B16B2E">
          <w:rPr>
            <w:rStyle w:val="Hyperlink"/>
          </w:rPr>
          <w:t xml:space="preserve"> and </w:t>
        </w:r>
        <w:proofErr w:type="spellStart"/>
        <w:r w:rsidR="00B16B2E" w:rsidRPr="00B16B2E">
          <w:rPr>
            <w:rStyle w:val="Hyperlink"/>
          </w:rPr>
          <w:t>Honde</w:t>
        </w:r>
        <w:proofErr w:type="spellEnd"/>
        <w:r w:rsidR="00B16B2E" w:rsidRPr="00B16B2E">
          <w:rPr>
            <w:rStyle w:val="Hyperlink"/>
          </w:rPr>
          <w:t xml:space="preserve"> 2016</w:t>
        </w:r>
      </w:hyperlink>
      <w:r w:rsidR="00B16B2E">
        <w:t xml:space="preserve">). </w:t>
      </w:r>
      <w:r w:rsidR="004B0CF8">
        <w:t xml:space="preserve">Finally, in contexts where denying anyone the intervention seems unjustifiable, randomizing the order in which the program is rolled out (often called a “stepped-wedge” design) can still allow you to experimentally study the short-term impacts of the intervention. </w:t>
      </w:r>
      <w:r>
        <w:t xml:space="preserve">  </w:t>
      </w:r>
    </w:p>
    <w:p w14:paraId="713A5856" w14:textId="77777777" w:rsidR="005141AC" w:rsidRDefault="005141AC" w:rsidP="00F14F8F"/>
    <w:p w14:paraId="07D30CBB" w14:textId="77777777" w:rsidR="005141AC" w:rsidRDefault="005141AC" w:rsidP="00F14F8F"/>
    <w:p w14:paraId="10105ABB" w14:textId="3CA602E6" w:rsidR="008D2A01" w:rsidRDefault="00837131" w:rsidP="004E3945">
      <w:pPr>
        <w:pStyle w:val="ListParagraph"/>
        <w:numPr>
          <w:ilvl w:val="0"/>
          <w:numId w:val="7"/>
        </w:numPr>
      </w:pPr>
      <w:commentRangeStart w:id="155"/>
      <w:r>
        <w:t>Do</w:t>
      </w:r>
      <w:ins w:id="156" w:author="Lauren Young" w:date="2016-08-19T09:48:00Z">
        <w:r w:rsidR="00403601">
          <w:t xml:space="preserve">es </w:t>
        </w:r>
      </w:ins>
      <w:ins w:id="157" w:author="Lauren Young" w:date="2016-08-19T13:52:00Z">
        <w:r w:rsidR="00746CE9">
          <w:t>the</w:t>
        </w:r>
      </w:ins>
      <w:ins w:id="158" w:author="Lauren Young" w:date="2016-08-19T09:48:00Z">
        <w:r w:rsidR="00403601">
          <w:t xml:space="preserve"> research</w:t>
        </w:r>
      </w:ins>
      <w:del w:id="159" w:author="Lauren Young" w:date="2016-08-19T09:48:00Z">
        <w:r w:rsidDel="00403601">
          <w:delText xml:space="preserve"> not</w:delText>
        </w:r>
      </w:del>
      <w:r>
        <w:t xml:space="preserve"> put the </w:t>
      </w:r>
      <w:r w:rsidR="00A44114">
        <w:t xml:space="preserve">data collection </w:t>
      </w:r>
      <w:r>
        <w:t>team at significant or unnecessary risk</w:t>
      </w:r>
      <w:del w:id="160" w:author="Lauren Young" w:date="2016-08-19T09:48:00Z">
        <w:r w:rsidDel="00403601">
          <w:delText>.</w:delText>
        </w:r>
      </w:del>
      <w:ins w:id="161" w:author="Lauren Young" w:date="2016-08-19T09:48:00Z">
        <w:r w:rsidR="00403601">
          <w:t>?</w:t>
        </w:r>
      </w:ins>
      <w:r>
        <w:t xml:space="preserve"> </w:t>
      </w:r>
      <w:commentRangeEnd w:id="155"/>
      <w:r w:rsidR="002F13A3">
        <w:rPr>
          <w:rStyle w:val="CommentReference"/>
        </w:rPr>
        <w:commentReference w:id="155"/>
      </w:r>
    </w:p>
    <w:p w14:paraId="469C0659" w14:textId="77777777" w:rsidR="005141AC" w:rsidRDefault="005141AC" w:rsidP="00F14F8F"/>
    <w:p w14:paraId="78FEFA57" w14:textId="5A515A23" w:rsidR="005141AC" w:rsidRDefault="005141AC" w:rsidP="00F14F8F">
      <w:commentRangeStart w:id="162"/>
      <w:r>
        <w:t xml:space="preserve">Researchers often depend on </w:t>
      </w:r>
      <w:del w:id="163" w:author="Lauren Young" w:date="2016-08-17T09:21:00Z">
        <w:r w:rsidDel="00143700">
          <w:delText xml:space="preserve">local </w:delText>
        </w:r>
      </w:del>
      <w:r>
        <w:t>collaborators</w:t>
      </w:r>
      <w:ins w:id="164" w:author="Lauren Young" w:date="2016-08-17T09:21:00Z">
        <w:r w:rsidR="00143700">
          <w:t>, including service providers</w:t>
        </w:r>
      </w:ins>
      <w:ins w:id="165" w:author="Lauren Young" w:date="2016-08-17T09:22:00Z">
        <w:r w:rsidR="00143700">
          <w:t xml:space="preserve">, </w:t>
        </w:r>
        <w:r w:rsidR="001806E3">
          <w:t>local experts,</w:t>
        </w:r>
      </w:ins>
      <w:ins w:id="166" w:author="Lauren Young" w:date="2016-08-17T09:21:00Z">
        <w:r w:rsidR="00143700">
          <w:t xml:space="preserve"> and data collection firms,</w:t>
        </w:r>
      </w:ins>
      <w:r>
        <w:t xml:space="preserve"> to help design and implement experimental studies. </w:t>
      </w:r>
      <w:commentRangeEnd w:id="162"/>
      <w:r w:rsidR="002F13A3">
        <w:rPr>
          <w:rStyle w:val="CommentReference"/>
        </w:rPr>
        <w:commentReference w:id="162"/>
      </w:r>
      <w:ins w:id="167" w:author="Lauren Young" w:date="2016-08-19T09:50:00Z">
        <w:r w:rsidR="00403601">
          <w:t xml:space="preserve">For example, </w:t>
        </w:r>
      </w:ins>
      <w:ins w:id="168" w:author="Lauren Young" w:date="2016-08-19T10:27:00Z">
        <w:r w:rsidR="00356343">
          <w:t xml:space="preserve">to </w:t>
        </w:r>
      </w:ins>
      <w:ins w:id="169" w:author="Lauren Young" w:date="2016-08-19T09:51:00Z">
        <w:r w:rsidR="00CF05D5">
          <w:t xml:space="preserve">evaluate an information campaign against electoral violence </w:t>
        </w:r>
        <w:r w:rsidR="00403601">
          <w:lastRenderedPageBreak/>
          <w:t xml:space="preserve">in </w:t>
        </w:r>
      </w:ins>
      <w:ins w:id="170" w:author="Lauren Young" w:date="2016-08-19T10:09:00Z">
        <w:r w:rsidR="00CF05D5">
          <w:t>Nigeria</w:t>
        </w:r>
      </w:ins>
      <w:ins w:id="171" w:author="Lauren Young" w:date="2016-08-19T10:27:00Z">
        <w:r w:rsidR="00356343">
          <w:t xml:space="preserve">, Collier and Vicente (2014) </w:t>
        </w:r>
      </w:ins>
      <w:ins w:id="172" w:author="Lauren Young" w:date="2016-08-19T10:14:00Z">
        <w:r w:rsidR="00BF08E7">
          <w:t xml:space="preserve">worked with the NGO </w:t>
        </w:r>
        <w:proofErr w:type="spellStart"/>
        <w:r w:rsidR="00BF08E7">
          <w:t>ActionAid</w:t>
        </w:r>
        <w:proofErr w:type="spellEnd"/>
        <w:r w:rsidR="00BF08E7">
          <w:t xml:space="preserve"> to implement the intervention, and a </w:t>
        </w:r>
      </w:ins>
      <w:ins w:id="173" w:author="Lauren Young" w:date="2016-08-19T10:16:00Z">
        <w:r w:rsidR="00BF08E7">
          <w:t>team of surveyors</w:t>
        </w:r>
      </w:ins>
      <w:ins w:id="174" w:author="Lauren Young" w:date="2016-08-19T10:17:00Z">
        <w:r w:rsidR="00BF08E7">
          <w:t xml:space="preserve"> </w:t>
        </w:r>
      </w:ins>
      <w:ins w:id="175" w:author="Lauren Young" w:date="2016-08-19T10:14:00Z">
        <w:r w:rsidR="00BF08E7">
          <w:t xml:space="preserve">to collect </w:t>
        </w:r>
      </w:ins>
      <w:ins w:id="176" w:author="Lauren Young" w:date="2016-08-19T10:17:00Z">
        <w:r w:rsidR="00BF08E7">
          <w:t xml:space="preserve">pre- and </w:t>
        </w:r>
      </w:ins>
      <w:ins w:id="177" w:author="Lauren Young" w:date="2016-08-19T10:14:00Z">
        <w:r w:rsidR="00BF08E7">
          <w:t>post-treatment data</w:t>
        </w:r>
      </w:ins>
      <w:ins w:id="178" w:author="Lauren Young" w:date="2016-08-19T10:17:00Z">
        <w:r w:rsidR="00BF08E7">
          <w:t>, and a team of journalists to track violent events</w:t>
        </w:r>
      </w:ins>
      <w:ins w:id="179" w:author="Lauren Young" w:date="2016-08-19T10:14:00Z">
        <w:r w:rsidR="00BF08E7">
          <w:t xml:space="preserve">. </w:t>
        </w:r>
      </w:ins>
      <w:ins w:id="180" w:author="Lauren Young" w:date="2016-08-19T09:50:00Z">
        <w:r w:rsidR="00403601">
          <w:t xml:space="preserve">Nevertheless, </w:t>
        </w:r>
      </w:ins>
      <w:ins w:id="181" w:author="Lauren Young" w:date="2016-08-19T09:48:00Z">
        <w:r w:rsidR="00403601">
          <w:t xml:space="preserve">IRBs rarely consider </w:t>
        </w:r>
      </w:ins>
      <w:ins w:id="182" w:author="Lauren Young" w:date="2016-08-19T09:49:00Z">
        <w:r w:rsidR="00403601">
          <w:t xml:space="preserve">the interests of these collaborators when they weigh the costs and benefits of the </w:t>
        </w:r>
      </w:ins>
      <w:ins w:id="183" w:author="Lauren Young" w:date="2016-08-19T09:50:00Z">
        <w:r w:rsidR="00403601">
          <w:t>research</w:t>
        </w:r>
      </w:ins>
      <w:ins w:id="184" w:author="Lauren Young" w:date="2016-08-19T09:49:00Z">
        <w:r w:rsidR="00403601">
          <w:t xml:space="preserve">. </w:t>
        </w:r>
      </w:ins>
      <w:r>
        <w:t>There are numerous benefits to this, including improvements in the quality of the research questions and data, exchange of skills and knowledge, and financial benefits to local research institutions and skilled workers. When working with local researchers, adequate and timely payments, respectful management practices, quality training, and recognition through certificates and letters of recommendation can hav</w:t>
      </w:r>
      <w:r w:rsidR="00154BCE">
        <w:t xml:space="preserve">e a huge impact on the economic prospects of members of the </w:t>
      </w:r>
      <w:r w:rsidR="00A44114">
        <w:t xml:space="preserve">data collection </w:t>
      </w:r>
      <w:r w:rsidR="00154BCE">
        <w:t xml:space="preserve">team. Principal investigators should maximize the material and non-material benefits of their studies for their team members, particularly when working in low-income contexts. </w:t>
      </w:r>
    </w:p>
    <w:p w14:paraId="736A2E20" w14:textId="77777777" w:rsidR="00154BCE" w:rsidRDefault="00154BCE" w:rsidP="00F14F8F"/>
    <w:p w14:paraId="3D08D542" w14:textId="1CFB2CCC" w:rsidR="00E419A0" w:rsidRDefault="00E419A0" w:rsidP="00F14F8F">
      <w:r>
        <w:t xml:space="preserve">Researchers who run field experiments, even if only the data collection components, end up in the </w:t>
      </w:r>
      <w:proofErr w:type="gramStart"/>
      <w:r>
        <w:t>often unfamiliar</w:t>
      </w:r>
      <w:proofErr w:type="gramEnd"/>
      <w:r>
        <w:t xml:space="preserve"> position of being the employer or principal of research teams. In these situations, researchers can be legally or morally responsible for some of the actions of the teams that they operate. Making plans for contingencies such as accidents or illness with your team (or, if you subcontract to a partner organization, making sure that their plans are cautious and logical) can help avoid problems that could have dire consequences for </w:t>
      </w:r>
      <w:del w:id="185" w:author="Lauren Young" w:date="2016-08-17T09:24:00Z">
        <w:r w:rsidDel="001806E3">
          <w:delText xml:space="preserve">some of the </w:delText>
        </w:r>
      </w:del>
      <w:r>
        <w:t xml:space="preserve">people working on </w:t>
      </w:r>
      <w:commentRangeStart w:id="186"/>
      <w:r>
        <w:t xml:space="preserve">your project. </w:t>
      </w:r>
      <w:commentRangeEnd w:id="186"/>
      <w:r w:rsidR="002F13A3">
        <w:rPr>
          <w:rStyle w:val="CommentReference"/>
        </w:rPr>
        <w:commentReference w:id="186"/>
      </w:r>
      <w:ins w:id="187" w:author="Lauren Young" w:date="2016-08-17T13:45:00Z">
        <w:r w:rsidR="00C37064">
          <w:t xml:space="preserve">Although risks to team members should be minimized and avoided, it is also important </w:t>
        </w:r>
      </w:ins>
      <w:ins w:id="188" w:author="Lauren Young" w:date="2016-08-17T13:46:00Z">
        <w:r w:rsidR="00C37064">
          <w:t xml:space="preserve">recognize risks that do exist and </w:t>
        </w:r>
      </w:ins>
      <w:ins w:id="189" w:author="Lauren Young" w:date="2016-08-17T13:45:00Z">
        <w:r w:rsidR="00C37064">
          <w:t xml:space="preserve">put contingency plans in </w:t>
        </w:r>
        <w:commentRangeStart w:id="190"/>
        <w:r w:rsidR="00C37064">
          <w:t>place</w:t>
        </w:r>
      </w:ins>
      <w:commentRangeEnd w:id="190"/>
      <w:ins w:id="191" w:author="Lauren Young" w:date="2016-08-19T10:27:00Z">
        <w:r w:rsidR="00356343">
          <w:rPr>
            <w:rStyle w:val="CommentReference"/>
          </w:rPr>
          <w:commentReference w:id="190"/>
        </w:r>
      </w:ins>
      <w:ins w:id="193" w:author="Lauren Young" w:date="2016-08-17T13:45:00Z">
        <w:r w:rsidR="00C37064">
          <w:t>.</w:t>
        </w:r>
      </w:ins>
    </w:p>
    <w:p w14:paraId="30C6916A" w14:textId="77777777" w:rsidR="00E419A0" w:rsidRDefault="00E419A0" w:rsidP="00F14F8F"/>
    <w:p w14:paraId="4B787D7B" w14:textId="1C920045" w:rsidR="00154BCE" w:rsidRDefault="00E419A0" w:rsidP="00F14F8F">
      <w:r>
        <w:t xml:space="preserve">In addition to common hazards like accidents and illness, social science research may have two additional costs for research partners like survey firms and enumerators. </w:t>
      </w:r>
      <w:r w:rsidR="00154BCE">
        <w:t xml:space="preserve">First, there may be psychological costs from working on sensitive or depressing topics. To minimize these costs, care must be taken to monitor and address secondary trauma in your </w:t>
      </w:r>
      <w:r w:rsidR="00A44114">
        <w:t xml:space="preserve">data collection </w:t>
      </w:r>
      <w:r w:rsidR="00154BCE">
        <w:t>team by setting up support systems and discussion within the team or referral to counselors (</w:t>
      </w:r>
      <w:hyperlink r:id="rId13" w:history="1">
        <w:proofErr w:type="spellStart"/>
        <w:r w:rsidR="00154BCE" w:rsidRPr="003D66FD">
          <w:rPr>
            <w:rStyle w:val="Hyperlink"/>
          </w:rPr>
          <w:t>Paluck</w:t>
        </w:r>
        <w:proofErr w:type="spellEnd"/>
        <w:r w:rsidR="00154BCE" w:rsidRPr="003D66FD">
          <w:rPr>
            <w:rStyle w:val="Hyperlink"/>
          </w:rPr>
          <w:t xml:space="preserve"> 2009</w:t>
        </w:r>
      </w:hyperlink>
      <w:r w:rsidR="00547A57">
        <w:rPr>
          <w:rStyle w:val="Hyperlink"/>
        </w:rPr>
        <w:t>)</w:t>
      </w:r>
      <w:r w:rsidR="00547A57">
        <w:t xml:space="preserve">. Second, it is important to remember that </w:t>
      </w:r>
      <w:r w:rsidR="00154BCE">
        <w:t>our local research partners often remain in the community long after the foreign researchers are gone. Researchers working in foreign contexts must be thoughtful about how what you make public about your research reflects on them, and give local partners flexibility in how public their participation is.</w:t>
      </w:r>
    </w:p>
    <w:p w14:paraId="333CCD4E" w14:textId="77777777" w:rsidR="00E419A0" w:rsidRDefault="00E419A0" w:rsidP="00F14F8F"/>
    <w:p w14:paraId="3E9D0726" w14:textId="2254FFAA" w:rsidR="00E419A0" w:rsidRDefault="00E419A0" w:rsidP="00F14F8F">
      <w:r>
        <w:t xml:space="preserve">Making contingency plans and setting up systems to monitor for problems on the data collection team can be time consuming. However, there are more than just ethical reasons for taking these precautions. Ultimately, taking care of your research team by creating good working conditions is also one of the best ways to get high-quality results. </w:t>
      </w:r>
    </w:p>
    <w:p w14:paraId="707E7BA6" w14:textId="77777777" w:rsidR="005141AC" w:rsidRDefault="005141AC" w:rsidP="00F14F8F"/>
    <w:p w14:paraId="4F0194A8" w14:textId="77777777" w:rsidR="00154BCE" w:rsidRDefault="00154BCE" w:rsidP="00F14F8F"/>
    <w:p w14:paraId="4E10038B" w14:textId="2C8B9A38" w:rsidR="009610A1" w:rsidRDefault="00A44114" w:rsidP="004E3945">
      <w:pPr>
        <w:pStyle w:val="ListParagraph"/>
        <w:numPr>
          <w:ilvl w:val="0"/>
          <w:numId w:val="7"/>
        </w:numPr>
      </w:pPr>
      <w:commentRangeStart w:id="194"/>
      <w:del w:id="195" w:author="Lauren Young" w:date="2016-08-19T10:28:00Z">
        <w:r w:rsidDel="00356343">
          <w:delText xml:space="preserve">Don’t </w:delText>
        </w:r>
      </w:del>
      <w:ins w:id="196" w:author="Lauren Young" w:date="2016-08-19T10:28:00Z">
        <w:r w:rsidR="00356343">
          <w:t xml:space="preserve">Does </w:t>
        </w:r>
      </w:ins>
      <w:ins w:id="197" w:author="Lauren Young" w:date="2016-08-19T13:52:00Z">
        <w:r w:rsidR="00746CE9">
          <w:t>the</w:t>
        </w:r>
      </w:ins>
      <w:ins w:id="198" w:author="Lauren Young" w:date="2016-08-19T10:28:00Z">
        <w:r w:rsidR="00356343">
          <w:t xml:space="preserve"> research </w:t>
        </w:r>
      </w:ins>
      <w:r w:rsidR="009610A1">
        <w:t>break the law</w:t>
      </w:r>
      <w:del w:id="199" w:author="Lauren Young" w:date="2016-08-19T10:28:00Z">
        <w:r w:rsidR="009610A1" w:rsidDel="00356343">
          <w:delText>.</w:delText>
        </w:r>
      </w:del>
      <w:ins w:id="200" w:author="Lauren Young" w:date="2016-08-19T10:28:00Z">
        <w:r w:rsidR="00356343">
          <w:t>?</w:t>
        </w:r>
      </w:ins>
      <w:r w:rsidR="009610A1">
        <w:t xml:space="preserve"> </w:t>
      </w:r>
      <w:commentRangeEnd w:id="194"/>
      <w:r w:rsidR="002F13A3">
        <w:rPr>
          <w:rStyle w:val="CommentReference"/>
        </w:rPr>
        <w:commentReference w:id="194"/>
      </w:r>
    </w:p>
    <w:p w14:paraId="0AB0DC42" w14:textId="77777777" w:rsidR="00154BCE" w:rsidRDefault="00154BCE" w:rsidP="00F14F8F"/>
    <w:p w14:paraId="50DE5597" w14:textId="0D8CF7F1" w:rsidR="00B56DE1" w:rsidRDefault="00154BCE" w:rsidP="00F14F8F">
      <w:commentRangeStart w:id="201"/>
      <w:r>
        <w:lastRenderedPageBreak/>
        <w:t>I</w:t>
      </w:r>
      <w:r w:rsidR="009610A1">
        <w:t>n</w:t>
      </w:r>
      <w:commentRangeEnd w:id="201"/>
      <w:r w:rsidR="00C37064">
        <w:rPr>
          <w:rStyle w:val="CommentReference"/>
        </w:rPr>
        <w:commentReference w:id="201"/>
      </w:r>
      <w:r w:rsidR="009610A1">
        <w:t xml:space="preserve"> some cases experimenters directly intervene in social and political processes. When experimenters are responsible for the intervention, they </w:t>
      </w:r>
      <w:del w:id="202" w:author="Lauren Young" w:date="2016-08-17T13:47:00Z">
        <w:r w:rsidR="009610A1" w:rsidDel="00C37064">
          <w:delText xml:space="preserve">must </w:delText>
        </w:r>
      </w:del>
      <w:ins w:id="203" w:author="Lauren Young" w:date="2016-08-17T13:47:00Z">
        <w:r w:rsidR="00C37064">
          <w:t xml:space="preserve">should </w:t>
        </w:r>
      </w:ins>
      <w:r w:rsidR="009610A1">
        <w:t xml:space="preserve">understand and follow relevant laws. </w:t>
      </w:r>
      <w:r w:rsidR="0024799E">
        <w:t xml:space="preserve">University offices of the general counsel can be helpful resources for researchers trying to understand certain areas of the law. When working outside of the U.S., however, university counsels may not be sufficient. </w:t>
      </w:r>
      <w:r w:rsidR="00B56DE1">
        <w:t xml:space="preserve">In one of the EGAP </w:t>
      </w:r>
      <w:proofErr w:type="spellStart"/>
      <w:r w:rsidR="00B56DE1">
        <w:t>Metaketa</w:t>
      </w:r>
      <w:proofErr w:type="spellEnd"/>
      <w:r w:rsidR="00B56DE1">
        <w:t xml:space="preserve"> projects testing how the provision of information to voters affects vote choice in Mexico, the researchers consulted with a local lawyer to make sure that their intervention didn’t break any relevant electoral or criminal laws. They then sent copies of a letter from this lawyer explaining the relevant laws out with their implementation teams to address any potential questions (</w:t>
      </w:r>
      <w:hyperlink r:id="rId14" w:history="1">
        <w:r w:rsidR="00B56DE1" w:rsidRPr="00B56DE1">
          <w:rPr>
            <w:rStyle w:val="Hyperlink"/>
          </w:rPr>
          <w:t>see here for more information</w:t>
        </w:r>
      </w:hyperlink>
      <w:r w:rsidR="00B56DE1">
        <w:t>). Precautions like this are important both from a reputation-management perspective and for the safety of your implementation and data collection teams on the ground.</w:t>
      </w:r>
    </w:p>
    <w:p w14:paraId="47C960BC" w14:textId="77777777" w:rsidR="00B56DE1" w:rsidRDefault="00B56DE1" w:rsidP="00F14F8F"/>
    <w:p w14:paraId="5764D8F7" w14:textId="2C8E4FB1" w:rsidR="009610A1" w:rsidRDefault="00154BCE" w:rsidP="00F14F8F">
      <w:r>
        <w:t xml:space="preserve">In many contexts, partnerships with organizations that work on the issues being studied can help avoid accidentally or intentionally violating laws. </w:t>
      </w:r>
      <w:r w:rsidR="00CB26BF">
        <w:t xml:space="preserve">Partner organizations </w:t>
      </w:r>
      <w:r>
        <w:t xml:space="preserve">can both bring operational and substantive experience, and </w:t>
      </w:r>
      <w:r w:rsidR="00CB26BF">
        <w:t xml:space="preserve">may be willing to </w:t>
      </w:r>
      <w:r>
        <w:t>share some or all of the responsibility for the intervention.</w:t>
      </w:r>
      <w:r w:rsidR="00B56DE1">
        <w:t xml:space="preserve"> </w:t>
      </w:r>
      <w:r w:rsidR="00FF2067">
        <w:t xml:space="preserve">Even if partners don’t take full responsibility for the intervention, having local endorsements from bodies like electoral commissions, trusted NGOs, or local elites (that can again be carried by your field staff to increase their credibility) can make implementation run much more smoothly. </w:t>
      </w:r>
    </w:p>
    <w:p w14:paraId="7E770F0D" w14:textId="77777777" w:rsidR="00D93EFF" w:rsidRDefault="00D93EFF" w:rsidP="00F14F8F"/>
    <w:p w14:paraId="52E46408" w14:textId="47B9FE65" w:rsidR="009610A1" w:rsidRDefault="00D93EFF" w:rsidP="00FE7BFF">
      <w:r>
        <w:t xml:space="preserve">This can get tricky </w:t>
      </w:r>
      <w:del w:id="204" w:author="Lauren Young" w:date="2016-08-17T14:00:00Z">
        <w:r w:rsidDel="0051005C">
          <w:delText xml:space="preserve">in </w:delText>
        </w:r>
      </w:del>
      <w:ins w:id="205" w:author="Lauren Young" w:date="2016-08-17T13:57:00Z">
        <w:r w:rsidR="0051005C">
          <w:t xml:space="preserve">when studies challenge the power of elites. </w:t>
        </w:r>
      </w:ins>
      <w:ins w:id="206" w:author="Lauren Young" w:date="2016-08-17T13:58:00Z">
        <w:r w:rsidR="0051005C">
          <w:t xml:space="preserve">For instance, in authoritarian contexts </w:t>
        </w:r>
      </w:ins>
      <w:ins w:id="207" w:author="Lauren Young" w:date="2016-08-17T13:59:00Z">
        <w:r w:rsidR="0051005C">
          <w:t xml:space="preserve">or for studies on corruption, </w:t>
        </w:r>
      </w:ins>
      <w:ins w:id="208" w:author="Lauren Young" w:date="2016-08-17T13:58:00Z">
        <w:r w:rsidR="0051005C">
          <w:t xml:space="preserve">laws may be used to stymy research. </w:t>
        </w:r>
      </w:ins>
      <w:del w:id="209" w:author="Lauren Young" w:date="2016-08-17T13:58:00Z">
        <w:r w:rsidDel="0051005C">
          <w:delText xml:space="preserve">authoritarian contexts, where laws may be used to repress citizens for the benefit of a small group of elites. </w:delText>
        </w:r>
      </w:del>
      <w:r>
        <w:t xml:space="preserve">There is ultimately </w:t>
      </w:r>
      <w:r w:rsidR="009610A1">
        <w:t>no good way for researchers to judge what is a “legitimate”</w:t>
      </w:r>
      <w:r>
        <w:t xml:space="preserve"> vs. illegitimate</w:t>
      </w:r>
      <w:r w:rsidR="009610A1">
        <w:t xml:space="preserve"> local law. However</w:t>
      </w:r>
      <w:r>
        <w:t>,</w:t>
      </w:r>
      <w:r w:rsidR="009610A1">
        <w:t xml:space="preserve"> it</w:t>
      </w:r>
      <w:r>
        <w:t xml:space="preserve"> i</w:t>
      </w:r>
      <w:r w:rsidR="009610A1">
        <w:t xml:space="preserve">s also true that allowing, for instance, abusive regimes to stop research with restrictive regulations may prevent research from improving the </w:t>
      </w:r>
      <w:r>
        <w:t xml:space="preserve">lives </w:t>
      </w:r>
      <w:r w:rsidR="009610A1">
        <w:t xml:space="preserve">of people most in need of assistance. </w:t>
      </w:r>
      <w:del w:id="210" w:author="Lauren Young" w:date="2016-08-17T14:01:00Z">
        <w:r w:rsidDel="004155B5">
          <w:delText xml:space="preserve">The current </w:delText>
        </w:r>
        <w:r w:rsidR="009610A1" w:rsidDel="004155B5">
          <w:delText xml:space="preserve">best practice </w:delText>
        </w:r>
        <w:r w:rsidDel="004155B5">
          <w:delText xml:space="preserve">in research in autocracies </w:delText>
        </w:r>
        <w:r w:rsidR="009610A1" w:rsidDel="004155B5">
          <w:delText>is to</w:delText>
        </w:r>
      </w:del>
      <w:ins w:id="211" w:author="Lauren Young" w:date="2016-08-17T14:01:00Z">
        <w:r w:rsidR="004155B5">
          <w:t>Many researchers can</w:t>
        </w:r>
      </w:ins>
      <w:r w:rsidR="009610A1">
        <w:t xml:space="preserve"> exploit</w:t>
      </w:r>
      <w:r>
        <w:t xml:space="preserve"> legal</w:t>
      </w:r>
      <w:r w:rsidR="009610A1">
        <w:t xml:space="preserve"> loopholes, but this is more based on practicality than principle</w:t>
      </w:r>
      <w:r w:rsidR="006F460A">
        <w:t xml:space="preserve">, and must still be done in a way that </w:t>
      </w:r>
      <w:r w:rsidR="00677384">
        <w:t>does not put subjects at an unreasonable risk of harm</w:t>
      </w:r>
      <w:r w:rsidR="009610A1">
        <w:t>.</w:t>
      </w:r>
      <w:r w:rsidR="002A043C">
        <w:t xml:space="preserve"> Some experiments can also be done in online environments to study dynamics in autocratic states (</w:t>
      </w:r>
      <w:r w:rsidR="00FE7BFF">
        <w:t xml:space="preserve">see </w:t>
      </w:r>
      <w:hyperlink r:id="rId15" w:history="1">
        <w:r w:rsidR="00FE7BFF" w:rsidRPr="00FE7BFF">
          <w:rPr>
            <w:rStyle w:val="Hyperlink"/>
          </w:rPr>
          <w:t>Lu 2016</w:t>
        </w:r>
      </w:hyperlink>
      <w:r w:rsidR="00FE7BFF">
        <w:t xml:space="preserve"> for a longer discussion of ethical research in an authoritarian regime, or </w:t>
      </w:r>
      <w:hyperlink r:id="rId16" w:history="1">
        <w:r w:rsidR="002A043C" w:rsidRPr="002A043C">
          <w:rPr>
            <w:rStyle w:val="Hyperlink"/>
          </w:rPr>
          <w:t>King, Pan and Roberts 2013</w:t>
        </w:r>
      </w:hyperlink>
      <w:r w:rsidR="00FE7BFF">
        <w:t xml:space="preserve"> for an example</w:t>
      </w:r>
      <w:r w:rsidR="00D21F15">
        <w:t xml:space="preserve"> of an online experiment</w:t>
      </w:r>
      <w:r w:rsidR="00FE7BFF">
        <w:t>)</w:t>
      </w:r>
      <w:r>
        <w:t>.</w:t>
      </w:r>
    </w:p>
    <w:p w14:paraId="15E8C98C" w14:textId="77777777" w:rsidR="00D93EFF" w:rsidRDefault="00D93EFF" w:rsidP="00F14F8F"/>
    <w:p w14:paraId="1E88AEC4" w14:textId="77777777" w:rsidR="00D93EFF" w:rsidRDefault="00D93EFF" w:rsidP="00F14F8F"/>
    <w:p w14:paraId="1EDE5AC1" w14:textId="7BD23068" w:rsidR="008D2A01" w:rsidRDefault="00A44114" w:rsidP="004E3945">
      <w:pPr>
        <w:pStyle w:val="ListParagraph"/>
        <w:numPr>
          <w:ilvl w:val="0"/>
          <w:numId w:val="7"/>
        </w:numPr>
      </w:pPr>
      <w:del w:id="212" w:author="Lauren Young" w:date="2016-08-19T10:30:00Z">
        <w:r w:rsidDel="00356343">
          <w:delText xml:space="preserve">Be </w:delText>
        </w:r>
      </w:del>
      <w:ins w:id="213" w:author="Lauren Young" w:date="2016-08-19T10:33:00Z">
        <w:r w:rsidR="00773E61">
          <w:t>Can</w:t>
        </w:r>
      </w:ins>
      <w:del w:id="214" w:author="Lauren Young" w:date="2016-08-19T10:31:00Z">
        <w:r w:rsidR="00837131" w:rsidDel="00356343">
          <w:delText>extremely careful to minimize coercion</w:delText>
        </w:r>
      </w:del>
      <w:ins w:id="215" w:author="Lauren Young" w:date="2016-08-19T10:31:00Z">
        <w:r w:rsidR="00356343">
          <w:t xml:space="preserve"> people refuse to participate?</w:t>
        </w:r>
      </w:ins>
      <w:del w:id="216" w:author="Lauren Young" w:date="2016-08-19T10:31:00Z">
        <w:r w:rsidR="00837131" w:rsidDel="00356343">
          <w:delText xml:space="preserve">. </w:delText>
        </w:r>
      </w:del>
    </w:p>
    <w:p w14:paraId="4B1F309F" w14:textId="77777777" w:rsidR="00D93EFF" w:rsidRDefault="00D93EFF" w:rsidP="00F14F8F"/>
    <w:p w14:paraId="24CE2A98" w14:textId="77777777" w:rsidR="004155B5" w:rsidRDefault="007023AD" w:rsidP="00F14F8F">
      <w:pPr>
        <w:rPr>
          <w:ins w:id="217" w:author="Lauren Young" w:date="2016-08-17T14:03:00Z"/>
        </w:rPr>
      </w:pPr>
      <w:r>
        <w:t xml:space="preserve">Researchers working with vulnerable populations must be extremely careful to minimize coercion during </w:t>
      </w:r>
      <w:r w:rsidR="006F2CE0">
        <w:t xml:space="preserve">a </w:t>
      </w:r>
      <w:r>
        <w:t xml:space="preserve">study. In addition to prisoners and </w:t>
      </w:r>
      <w:r w:rsidR="006F2CE0">
        <w:t>children</w:t>
      </w:r>
      <w:r>
        <w:t>, who are</w:t>
      </w:r>
      <w:r w:rsidR="00DF4D0B">
        <w:t xml:space="preserve"> often</w:t>
      </w:r>
      <w:r>
        <w:t xml:space="preserve"> in positions of relative powerlessness that make them less capable of freely giving consent, race and economic status </w:t>
      </w:r>
      <w:ins w:id="218" w:author="Lauren Young" w:date="2016-08-17T14:02:00Z">
        <w:r w:rsidR="004155B5">
          <w:t xml:space="preserve">can </w:t>
        </w:r>
      </w:ins>
      <w:r>
        <w:t xml:space="preserve">create power imbalances that </w:t>
      </w:r>
      <w:r w:rsidR="00836EE8">
        <w:t xml:space="preserve">lead to coercive situations when potential subjects are asked to give consent. </w:t>
      </w:r>
      <w:r w:rsidR="00D93EFF">
        <w:t xml:space="preserve">This problem is particularly salient in research with poor subjects that carries monetary payments. </w:t>
      </w:r>
      <w:commentRangeStart w:id="219"/>
      <w:commentRangeStart w:id="220"/>
      <w:r w:rsidR="00D93EFF">
        <w:t xml:space="preserve">For the very poor, even small payments may put them in a position </w:t>
      </w:r>
      <w:r w:rsidR="00D93EFF">
        <w:lastRenderedPageBreak/>
        <w:t xml:space="preserve">where they feel they cannot refuse to participate although the research may carry significant long-term risks. </w:t>
      </w:r>
    </w:p>
    <w:p w14:paraId="30EA3215" w14:textId="77777777" w:rsidR="004155B5" w:rsidRDefault="004155B5" w:rsidP="00F14F8F">
      <w:pPr>
        <w:rPr>
          <w:ins w:id="221" w:author="Lauren Young" w:date="2016-08-17T14:03:00Z"/>
        </w:rPr>
      </w:pPr>
    </w:p>
    <w:p w14:paraId="6C6645FE" w14:textId="57679386" w:rsidR="004155B5" w:rsidRDefault="004155B5" w:rsidP="00F14F8F">
      <w:ins w:id="222" w:author="Lauren Young" w:date="2016-08-17T14:04:00Z">
        <w:r>
          <w:t xml:space="preserve">When researchers directly pay participants, a practice that is commonly used to create incentives for behavioral measures, </w:t>
        </w:r>
      </w:ins>
      <w:del w:id="223" w:author="Lauren Young" w:date="2016-08-19T10:45:00Z">
        <w:r w:rsidR="00D93EFF" w:rsidDel="00087F69">
          <w:delText>Payments, which are particularly common now that many researchers use incentivized games to measure outcomes,</w:delText>
        </w:r>
      </w:del>
      <w:ins w:id="224" w:author="Lauren Young" w:date="2016-08-19T10:45:00Z">
        <w:r w:rsidR="00087F69">
          <w:t>payments</w:t>
        </w:r>
      </w:ins>
      <w:r w:rsidR="00D93EFF">
        <w:t xml:space="preserve"> </w:t>
      </w:r>
      <w:r w:rsidR="00547A57">
        <w:t>should</w:t>
      </w:r>
      <w:r w:rsidR="00D93EFF">
        <w:t xml:space="preserve"> be calibrated to be fair but not coercive.</w:t>
      </w:r>
      <w:commentRangeEnd w:id="219"/>
      <w:r w:rsidR="00170304">
        <w:rPr>
          <w:rStyle w:val="CommentReference"/>
        </w:rPr>
        <w:commentReference w:id="219"/>
      </w:r>
      <w:r w:rsidR="00D93EFF">
        <w:t xml:space="preserve"> </w:t>
      </w:r>
      <w:commentRangeEnd w:id="220"/>
      <w:r w:rsidR="00711360">
        <w:rPr>
          <w:rStyle w:val="CommentReference"/>
        </w:rPr>
        <w:commentReference w:id="220"/>
      </w:r>
      <w:ins w:id="225" w:author="Lauren Young" w:date="2016-08-19T10:45:00Z">
        <w:r w:rsidR="00087F69">
          <w:t xml:space="preserve">In addition, researchers should take care to ensure that participants have accurate beliefs about </w:t>
        </w:r>
      </w:ins>
      <w:ins w:id="226" w:author="Lauren Young" w:date="2016-08-19T10:57:00Z">
        <w:r w:rsidR="00B81912">
          <w:t xml:space="preserve">the potential consequences of refusing participation in the research are. If the research team is thought to be associated with </w:t>
        </w:r>
      </w:ins>
      <w:ins w:id="227" w:author="Lauren Young" w:date="2016-08-19T10:59:00Z">
        <w:r w:rsidR="00B81912">
          <w:t>a</w:t>
        </w:r>
      </w:ins>
      <w:ins w:id="228" w:author="Lauren Young" w:date="2016-08-19T10:57:00Z">
        <w:r w:rsidR="00B81912">
          <w:t xml:space="preserve"> service </w:t>
        </w:r>
      </w:ins>
      <w:ins w:id="229" w:author="Lauren Young" w:date="2016-08-19T10:58:00Z">
        <w:r w:rsidR="00B81912">
          <w:t>provider</w:t>
        </w:r>
      </w:ins>
      <w:ins w:id="230" w:author="Lauren Young" w:date="2016-08-19T10:57:00Z">
        <w:r w:rsidR="00B81912">
          <w:t>,</w:t>
        </w:r>
      </w:ins>
      <w:ins w:id="231" w:author="Lauren Young" w:date="2016-08-19T10:58:00Z">
        <w:r w:rsidR="00B81912">
          <w:t xml:space="preserve"> potential participants may believe that they will lose future benefits from the service provider even if that is not the case. </w:t>
        </w:r>
      </w:ins>
      <w:ins w:id="232" w:author="Lauren Young" w:date="2016-08-19T10:59:00Z">
        <w:r w:rsidR="00B81912">
          <w:t xml:space="preserve">This perception can be minimized by having obviously different groups providing the intervention and collecting outcome data, stressing that potential participants will lose no benefits </w:t>
        </w:r>
      </w:ins>
      <w:ins w:id="233" w:author="Lauren Young" w:date="2016-08-19T11:00:00Z">
        <w:r w:rsidR="00B81912">
          <w:t xml:space="preserve">if they refuse to participate </w:t>
        </w:r>
      </w:ins>
      <w:ins w:id="234" w:author="Lauren Young" w:date="2016-08-19T10:59:00Z">
        <w:r w:rsidR="00B81912">
          <w:t xml:space="preserve">during </w:t>
        </w:r>
      </w:ins>
      <w:ins w:id="235" w:author="Lauren Young" w:date="2016-08-19T11:00:00Z">
        <w:r w:rsidR="00B81912">
          <w:t>the</w:t>
        </w:r>
      </w:ins>
      <w:ins w:id="236" w:author="Lauren Young" w:date="2016-08-19T10:59:00Z">
        <w:r w:rsidR="00B81912">
          <w:t xml:space="preserve"> </w:t>
        </w:r>
      </w:ins>
      <w:ins w:id="237" w:author="Lauren Young" w:date="2016-08-19T11:00:00Z">
        <w:r w:rsidR="00B81912">
          <w:t xml:space="preserve">consent process, and tracking these perceptions. </w:t>
        </w:r>
      </w:ins>
    </w:p>
    <w:p w14:paraId="580CF855" w14:textId="77777777" w:rsidR="00D93EFF" w:rsidRDefault="00D93EFF" w:rsidP="00F14F8F"/>
    <w:p w14:paraId="27A4FB11" w14:textId="6A5D3630" w:rsidR="00DF4D0B" w:rsidRDefault="00DF4D0B" w:rsidP="00F14F8F">
      <w:r>
        <w:t xml:space="preserve">The same </w:t>
      </w:r>
      <w:r w:rsidR="00D93EFF">
        <w:t>dynamics can be at play</w:t>
      </w:r>
      <w:r>
        <w:t xml:space="preserve"> with your </w:t>
      </w:r>
      <w:r w:rsidR="00A44114">
        <w:t xml:space="preserve">data collection </w:t>
      </w:r>
      <w:r>
        <w:t>team</w:t>
      </w:r>
      <w:r w:rsidR="00D93EFF">
        <w:t>. For this reason,</w:t>
      </w:r>
      <w:r>
        <w:t xml:space="preserve"> ethical research creates a culture where potential problems are monitored and can be raised. Particularly in low-income countries, power differentials can create work environments where problems with the research protocol don’t get raised. For example, </w:t>
      </w:r>
      <w:r w:rsidR="00A44114">
        <w:t xml:space="preserve">data collection </w:t>
      </w:r>
      <w:r>
        <w:t xml:space="preserve">teams might be asked to work in a neighborhood that they know is unsafe (but the </w:t>
      </w:r>
      <w:r w:rsidR="00D93EFF">
        <w:t xml:space="preserve">foreign </w:t>
      </w:r>
      <w:r>
        <w:t xml:space="preserve">researcher does not) and not feel empowered to speak up about the problem out of respect or </w:t>
      </w:r>
      <w:r w:rsidR="00C75921">
        <w:t xml:space="preserve">concerns about job security. Actively soliciting input from your team and responding positively to critical feedback helps protect subjects and researchers, </w:t>
      </w:r>
      <w:r w:rsidR="00D93EFF">
        <w:t>and improves</w:t>
      </w:r>
      <w:r w:rsidR="00C75921">
        <w:t xml:space="preserve"> the quality of the research. </w:t>
      </w:r>
      <w:r>
        <w:t xml:space="preserve"> </w:t>
      </w:r>
    </w:p>
    <w:p w14:paraId="07F4AC7E" w14:textId="77777777" w:rsidR="00D93EFF" w:rsidRDefault="00D93EFF" w:rsidP="00F14F8F"/>
    <w:p w14:paraId="508A178B" w14:textId="77777777" w:rsidR="00D93EFF" w:rsidRDefault="00D93EFF" w:rsidP="00F14F8F"/>
    <w:p w14:paraId="335B6E96" w14:textId="12B6C32E" w:rsidR="008D2A01" w:rsidRDefault="0024799E" w:rsidP="004E3945">
      <w:pPr>
        <w:pStyle w:val="ListParagraph"/>
        <w:numPr>
          <w:ilvl w:val="0"/>
          <w:numId w:val="7"/>
        </w:numPr>
      </w:pPr>
      <w:del w:id="238" w:author="Lauren Young" w:date="2016-08-19T10:32:00Z">
        <w:r w:rsidDel="00773E61">
          <w:delText xml:space="preserve">Be </w:delText>
        </w:r>
      </w:del>
      <w:ins w:id="239" w:author="Lauren Young" w:date="2016-08-19T10:32:00Z">
        <w:r w:rsidR="00773E61">
          <w:t xml:space="preserve">Can </w:t>
        </w:r>
      </w:ins>
      <w:del w:id="240" w:author="Lauren Young" w:date="2016-08-19T10:32:00Z">
        <w:r w:rsidDel="00773E61">
          <w:delText>thoughtful about obtaining</w:delText>
        </w:r>
      </w:del>
      <w:ins w:id="241" w:author="Lauren Young" w:date="2016-08-19T10:33:00Z">
        <w:r w:rsidR="00773E61">
          <w:t>people give informed</w:t>
        </w:r>
      </w:ins>
      <w:r>
        <w:t xml:space="preserve"> </w:t>
      </w:r>
      <w:r w:rsidR="00837131">
        <w:t>consent</w:t>
      </w:r>
      <w:ins w:id="242" w:author="Lauren Young" w:date="2016-08-19T10:32:00Z">
        <w:r w:rsidR="00773E61">
          <w:t>?</w:t>
        </w:r>
      </w:ins>
      <w:del w:id="243" w:author="Lauren Young" w:date="2016-08-19T10:32:00Z">
        <w:r w:rsidR="00837131" w:rsidDel="00773E61">
          <w:delText xml:space="preserve">. </w:delText>
        </w:r>
      </w:del>
    </w:p>
    <w:p w14:paraId="13DD3E84" w14:textId="77777777" w:rsidR="004E0E31" w:rsidRDefault="004E0E31" w:rsidP="00F14F8F"/>
    <w:p w14:paraId="72E042AE" w14:textId="3B9351EC" w:rsidR="00DD1494" w:rsidRDefault="0054376B" w:rsidP="00F14F8F">
      <w:r>
        <w:t xml:space="preserve">In order for </w:t>
      </w:r>
      <w:ins w:id="244" w:author="Susan Hyde" w:date="2016-07-18T14:57:00Z">
        <w:r w:rsidR="00711360">
          <w:t xml:space="preserve">risk to be ethical, </w:t>
        </w:r>
      </w:ins>
      <w:commentRangeStart w:id="245"/>
      <w:r>
        <w:t xml:space="preserve">research </w:t>
      </w:r>
      <w:r w:rsidR="00677384">
        <w:t xml:space="preserve">that puts subjects at more than </w:t>
      </w:r>
      <w:del w:id="246" w:author="Lauren Young" w:date="2016-08-19T11:01:00Z">
        <w:r w:rsidR="00677384" w:rsidDel="00B81912">
          <w:delText xml:space="preserve">the most </w:delText>
        </w:r>
      </w:del>
      <w:r w:rsidR="00677384">
        <w:t>minimal</w:t>
      </w:r>
      <w:ins w:id="247" w:author="Susan Hyde" w:date="2016-07-18T14:57:00Z">
        <w:r w:rsidR="00711360">
          <w:t xml:space="preserve"> risk should typically include informed consent</w:t>
        </w:r>
      </w:ins>
      <w:commentRangeEnd w:id="245"/>
      <w:ins w:id="248" w:author="Susan Hyde" w:date="2016-07-18T14:58:00Z">
        <w:r w:rsidR="00711360">
          <w:rPr>
            <w:rStyle w:val="CommentReference"/>
          </w:rPr>
          <w:commentReference w:id="245"/>
        </w:r>
      </w:ins>
      <w:ins w:id="249" w:author="Susan Hyde" w:date="2016-07-18T14:57:00Z">
        <w:r w:rsidR="00711360">
          <w:t xml:space="preserve">. </w:t>
        </w:r>
      </w:ins>
      <w:del w:id="250" w:author="Susan Hyde" w:date="2016-07-18T14:57:00Z">
        <w:r w:rsidR="00677384" w:rsidDel="00711360">
          <w:delText xml:space="preserve"> risk </w:delText>
        </w:r>
        <w:r w:rsidDel="00711360">
          <w:delText>to be ethical, s</w:delText>
        </w:r>
      </w:del>
      <w:ins w:id="251" w:author="Susan Hyde" w:date="2016-07-18T14:57:00Z">
        <w:r w:rsidR="00711360">
          <w:t>S</w:t>
        </w:r>
      </w:ins>
      <w:r>
        <w:t xml:space="preserve">ubjects </w:t>
      </w:r>
      <w:r w:rsidR="00547A57">
        <w:t>should</w:t>
      </w:r>
      <w:r>
        <w:t xml:space="preserve"> voluntarily agree to participate after receiving all the relevant information about the study. Informed consent is important because ethical research </w:t>
      </w:r>
      <w:r w:rsidR="00547A57">
        <w:t>should</w:t>
      </w:r>
      <w:r>
        <w:t xml:space="preserve"> respect the autonomy of research participants by giving them the choice of whether or not to participate. The Belmont Report sets standards for what information research subjects need to make an informed decision about participation, including </w:t>
      </w:r>
      <w:r w:rsidR="00DD1494">
        <w:t xml:space="preserve">the research purpose, procedures, benefits and risks, measures to protect confidentiality, and contact information.  </w:t>
      </w:r>
    </w:p>
    <w:p w14:paraId="45F9ECBD" w14:textId="77777777" w:rsidR="00DD1494" w:rsidRDefault="00DD1494" w:rsidP="00F14F8F"/>
    <w:p w14:paraId="4B6D73BB" w14:textId="6D8C0911" w:rsidR="00053FB6" w:rsidRDefault="00DD1494" w:rsidP="00053FB6">
      <w:pPr>
        <w:rPr>
          <w:ins w:id="252" w:author="Lauren Young" w:date="2016-08-19T13:09:00Z"/>
        </w:rPr>
      </w:pPr>
      <w:r>
        <w:t xml:space="preserve">However, the type of consent required by IRBs </w:t>
      </w:r>
      <w:del w:id="253" w:author="Lauren Young" w:date="2016-08-19T11:02:00Z">
        <w:r w:rsidDel="00B81912">
          <w:delText>is a minimum</w:delText>
        </w:r>
        <w:r w:rsidR="00547A57" w:rsidDel="00B81912">
          <w:delText xml:space="preserve">, and often </w:delText>
        </w:r>
      </w:del>
      <w:r w:rsidR="00547A57">
        <w:t xml:space="preserve">doesn’t apply to </w:t>
      </w:r>
      <w:ins w:id="254" w:author="Lauren Young" w:date="2016-08-19T11:27:00Z">
        <w:r w:rsidR="00481FF1">
          <w:t xml:space="preserve">all </w:t>
        </w:r>
      </w:ins>
      <w:del w:id="255" w:author="Lauren Young" w:date="2016-08-19T11:27:00Z">
        <w:r w:rsidR="00547A57" w:rsidDel="00481FF1">
          <w:delText xml:space="preserve">participants </w:delText>
        </w:r>
      </w:del>
      <w:ins w:id="256" w:author="Lauren Young" w:date="2016-08-19T11:27:00Z">
        <w:r w:rsidR="00481FF1">
          <w:t>people affected by</w:t>
        </w:r>
      </w:ins>
      <w:del w:id="257" w:author="Lauren Young" w:date="2016-08-19T11:27:00Z">
        <w:r w:rsidR="00547A57" w:rsidDel="00481FF1">
          <w:delText>in</w:delText>
        </w:r>
      </w:del>
      <w:r w:rsidR="00547A57">
        <w:t xml:space="preserve"> </w:t>
      </w:r>
      <w:del w:id="258" w:author="Lauren Young" w:date="2016-08-19T11:35:00Z">
        <w:r w:rsidR="00547A57" w:rsidDel="009B2329">
          <w:delText>field experiments</w:delText>
        </w:r>
      </w:del>
      <w:ins w:id="259" w:author="Lauren Young" w:date="2016-08-19T11:35:00Z">
        <w:r w:rsidR="009B2329">
          <w:t>social science studies</w:t>
        </w:r>
      </w:ins>
      <w:ins w:id="260" w:author="Lauren Young" w:date="2016-08-19T12:28:00Z">
        <w:r w:rsidR="002E6890">
          <w:t>, experimental or otherwise</w:t>
        </w:r>
      </w:ins>
      <w:r>
        <w:t xml:space="preserve">. </w:t>
      </w:r>
      <w:moveToRangeStart w:id="261" w:author="Lauren Young" w:date="2016-08-19T11:37:00Z" w:name="move333225995"/>
      <w:moveTo w:id="262" w:author="Lauren Young" w:date="2016-08-19T11:37:00Z">
        <w:r w:rsidR="009B2329">
          <w:t xml:space="preserve">IRBs typically define research subjects as </w:t>
        </w:r>
        <w:r w:rsidR="009B2329" w:rsidRPr="00FF2067">
          <w:t>individuals</w:t>
        </w:r>
        <w:r w:rsidR="009B2329">
          <w:t xml:space="preserve"> whom researchers get data on either by interacting in some way with the individual, or by obtaining identifiable private information (even if there’s no interaction) (</w:t>
        </w:r>
        <w:r w:rsidR="009B2329">
          <w:fldChar w:fldCharType="begin"/>
        </w:r>
        <w:r w:rsidR="009B2329">
          <w:instrText xml:space="preserve"> HYPERLINK "http://www.hhs.gov/ohrp/humansubjects/guidance/45cfr46.html" </w:instrText>
        </w:r>
        <w:r w:rsidR="009B2329">
          <w:fldChar w:fldCharType="separate"/>
        </w:r>
        <w:r w:rsidR="009B2329" w:rsidRPr="00DD1494">
          <w:rPr>
            <w:rStyle w:val="Hyperlink"/>
          </w:rPr>
          <w:t>US Department of Health and Human Services</w:t>
        </w:r>
        <w:r w:rsidR="009B2329">
          <w:rPr>
            <w:rStyle w:val="Hyperlink"/>
          </w:rPr>
          <w:fldChar w:fldCharType="end"/>
        </w:r>
        <w:r w:rsidR="009B2329">
          <w:t xml:space="preserve">). </w:t>
        </w:r>
      </w:moveTo>
      <w:moveToRangeEnd w:id="261"/>
      <w:ins w:id="263" w:author="Lauren Young" w:date="2016-08-19T11:37:00Z">
        <w:r w:rsidR="009B2329">
          <w:t>Yet i</w:t>
        </w:r>
      </w:ins>
      <w:del w:id="264" w:author="Lauren Young" w:date="2016-08-19T11:37:00Z">
        <w:r w:rsidDel="009B2329">
          <w:delText>I</w:delText>
        </w:r>
      </w:del>
      <w:r>
        <w:t xml:space="preserve">n </w:t>
      </w:r>
      <w:del w:id="265" w:author="Lauren Young" w:date="2016-08-19T11:23:00Z">
        <w:r w:rsidDel="00481FF1">
          <w:delText>field experiments</w:delText>
        </w:r>
      </w:del>
      <w:ins w:id="266" w:author="Lauren Young" w:date="2016-08-19T11:23:00Z">
        <w:r w:rsidR="00481FF1">
          <w:t>virtually all research</w:t>
        </w:r>
      </w:ins>
      <w:r>
        <w:t xml:space="preserve">, the boundaries between subjects and society </w:t>
      </w:r>
      <w:del w:id="267" w:author="Lauren Young" w:date="2016-08-19T11:35:00Z">
        <w:r w:rsidDel="009B2329">
          <w:delText>can be</w:delText>
        </w:r>
      </w:del>
      <w:ins w:id="268" w:author="Lauren Young" w:date="2016-08-19T11:35:00Z">
        <w:r w:rsidR="009B2329">
          <w:t>are</w:t>
        </w:r>
      </w:ins>
      <w:r>
        <w:t xml:space="preserve"> murky</w:t>
      </w:r>
      <w:ins w:id="269" w:author="Lauren Young" w:date="2016-08-19T11:35:00Z">
        <w:r w:rsidR="009B2329">
          <w:t>. For example, a</w:t>
        </w:r>
      </w:ins>
      <w:ins w:id="270" w:author="Lauren Young" w:date="2016-08-19T11:36:00Z">
        <w:r w:rsidR="009B2329">
          <w:t xml:space="preserve"> non-experimental</w:t>
        </w:r>
      </w:ins>
      <w:ins w:id="271" w:author="Lauren Young" w:date="2016-08-19T11:35:00Z">
        <w:r w:rsidR="009B2329">
          <w:t xml:space="preserve"> study that does not </w:t>
        </w:r>
      </w:ins>
      <w:ins w:id="272" w:author="Lauren Young" w:date="2016-08-19T11:36:00Z">
        <w:r w:rsidR="009B2329">
          <w:t xml:space="preserve">conduct interviews or analyze identifiable personal data from human subjects can have large downstream effects </w:t>
        </w:r>
        <w:r w:rsidR="009B2329">
          <w:lastRenderedPageBreak/>
          <w:t>by influencing policy, yet</w:t>
        </w:r>
      </w:ins>
      <w:ins w:id="273" w:author="Lauren Young" w:date="2016-08-19T11:37:00Z">
        <w:r w:rsidR="009B2329">
          <w:t xml:space="preserve"> </w:t>
        </w:r>
      </w:ins>
      <w:ins w:id="274" w:author="Lauren Young" w:date="2016-08-19T11:38:00Z">
        <w:r w:rsidR="009B2329">
          <w:t xml:space="preserve">currently faces no expectation that it will </w:t>
        </w:r>
      </w:ins>
      <w:ins w:id="275" w:author="Lauren Young" w:date="2016-08-19T12:28:00Z">
        <w:r w:rsidR="002E6890">
          <w:t>obtain consent from potentially affected people</w:t>
        </w:r>
      </w:ins>
      <w:ins w:id="276" w:author="Lauren Young" w:date="2016-08-19T11:36:00Z">
        <w:r w:rsidR="009B2329">
          <w:t xml:space="preserve">. </w:t>
        </w:r>
      </w:ins>
      <w:ins w:id="277" w:author="Lauren Young" w:date="2016-08-19T12:57:00Z">
        <w:r w:rsidR="00AC1957">
          <w:t xml:space="preserve">Similarly, in a field experiment, current IRB review would </w:t>
        </w:r>
      </w:ins>
      <w:ins w:id="278" w:author="Lauren Young" w:date="2016-08-19T12:59:00Z">
        <w:r w:rsidR="00AC1957">
          <w:t xml:space="preserve">consider the risks and benefits to </w:t>
        </w:r>
      </w:ins>
      <w:ins w:id="279" w:author="Lauren Young" w:date="2016-08-19T13:00:00Z">
        <w:r w:rsidR="00AC1957">
          <w:t>people directly affected by an intervention caused by researchers but not those indirectly affected</w:t>
        </w:r>
      </w:ins>
      <w:ins w:id="280" w:author="Lauren Young" w:date="2016-08-19T13:11:00Z">
        <w:r w:rsidR="0080511D">
          <w:t xml:space="preserve"> by the treatment</w:t>
        </w:r>
      </w:ins>
      <w:ins w:id="281" w:author="Lauren Young" w:date="2016-08-19T13:00:00Z">
        <w:r w:rsidR="00AC1957">
          <w:t>, although the spillover effects of interventions can be considerable (</w:t>
        </w:r>
      </w:ins>
      <w:ins w:id="282" w:author="Lauren Young" w:date="2016-08-19T13:22:00Z">
        <w:r w:rsidR="00DE126F">
          <w:t xml:space="preserve">for an empirical example of the </w:t>
        </w:r>
      </w:ins>
      <w:ins w:id="283" w:author="Lauren Young" w:date="2016-08-19T13:23:00Z">
        <w:r w:rsidR="00DE126F">
          <w:t>spillover</w:t>
        </w:r>
      </w:ins>
      <w:ins w:id="284" w:author="Lauren Young" w:date="2016-08-19T13:22:00Z">
        <w:r w:rsidR="00DE126F">
          <w:t xml:space="preserve"> </w:t>
        </w:r>
      </w:ins>
      <w:ins w:id="285" w:author="Lauren Young" w:date="2016-08-19T13:23:00Z">
        <w:r w:rsidR="00DE126F">
          <w:t xml:space="preserve">effects of cash transfers, see </w:t>
        </w:r>
      </w:ins>
      <w:ins w:id="286" w:author="Lauren Young" w:date="2016-08-19T13:00:00Z">
        <w:r w:rsidR="00AC1957">
          <w:fldChar w:fldCharType="begin"/>
        </w:r>
        <w:r w:rsidR="00AC1957">
          <w:instrText xml:space="preserve"> HYPERLINK "https://www.princeton.edu/~joha/publications/Haushofer_Reisinger_Shapiro_Inequality_2015.pdf" </w:instrText>
        </w:r>
        <w:r w:rsidR="00AC1957">
          <w:fldChar w:fldCharType="separate"/>
        </w:r>
        <w:r w:rsidR="00AC1957" w:rsidRPr="003D66FD">
          <w:rPr>
            <w:rStyle w:val="Hyperlink"/>
          </w:rPr>
          <w:t xml:space="preserve">Haushofer, </w:t>
        </w:r>
        <w:proofErr w:type="spellStart"/>
        <w:r w:rsidR="00AC1957" w:rsidRPr="003D66FD">
          <w:rPr>
            <w:rStyle w:val="Hyperlink"/>
          </w:rPr>
          <w:t>Reisinger</w:t>
        </w:r>
        <w:proofErr w:type="spellEnd"/>
        <w:r w:rsidR="00AC1957" w:rsidRPr="003D66FD">
          <w:rPr>
            <w:rStyle w:val="Hyperlink"/>
          </w:rPr>
          <w:t>, and Shapiro 2015</w:t>
        </w:r>
        <w:r w:rsidR="00AC1957">
          <w:rPr>
            <w:rStyle w:val="Hyperlink"/>
          </w:rPr>
          <w:fldChar w:fldCharType="end"/>
        </w:r>
        <w:r w:rsidR="00AC1957">
          <w:t>)</w:t>
        </w:r>
      </w:ins>
      <w:ins w:id="287" w:author="Lauren Young" w:date="2016-08-19T13:11:00Z">
        <w:r w:rsidR="0080511D">
          <w:t>, or by the dissemination of the findings</w:t>
        </w:r>
      </w:ins>
      <w:ins w:id="288" w:author="Lauren Young" w:date="2016-08-19T13:00:00Z">
        <w:r w:rsidR="00AC1957">
          <w:t>.</w:t>
        </w:r>
      </w:ins>
    </w:p>
    <w:p w14:paraId="3723147C" w14:textId="77777777" w:rsidR="0080511D" w:rsidRDefault="0080511D" w:rsidP="00053FB6">
      <w:pPr>
        <w:rPr>
          <w:ins w:id="289" w:author="Lauren Young" w:date="2016-08-19T13:09:00Z"/>
        </w:rPr>
      </w:pPr>
    </w:p>
    <w:p w14:paraId="393D7286" w14:textId="05CB570E" w:rsidR="0080511D" w:rsidRDefault="0080511D" w:rsidP="0080511D">
      <w:pPr>
        <w:rPr>
          <w:ins w:id="290" w:author="Lauren Young" w:date="2016-08-19T13:07:00Z"/>
        </w:rPr>
      </w:pPr>
      <w:ins w:id="291" w:author="Lauren Young" w:date="2016-08-19T13:09:00Z">
        <w:r>
          <w:t xml:space="preserve">Ultimately, </w:t>
        </w:r>
      </w:ins>
      <w:ins w:id="292" w:author="Lauren Young" w:date="2016-08-19T13:10:00Z">
        <w:r>
          <w:t>the limits of researchers’ responsibil</w:t>
        </w:r>
      </w:ins>
      <w:ins w:id="293" w:author="Lauren Young" w:date="2016-08-19T13:13:00Z">
        <w:r w:rsidR="000E1959">
          <w:t xml:space="preserve">ities, and by extension who should have the </w:t>
        </w:r>
      </w:ins>
      <w:ins w:id="294" w:author="Lauren Young" w:date="2016-08-19T13:14:00Z">
        <w:r w:rsidR="000E1959">
          <w:t>opportunity</w:t>
        </w:r>
      </w:ins>
      <w:ins w:id="295" w:author="Lauren Young" w:date="2016-08-19T13:13:00Z">
        <w:r w:rsidR="000E1959">
          <w:t xml:space="preserve"> </w:t>
        </w:r>
      </w:ins>
      <w:ins w:id="296" w:author="Lauren Young" w:date="2016-08-19T13:14:00Z">
        <w:r w:rsidR="000E1959">
          <w:t xml:space="preserve">to consent or refuse to participate in the research as per the </w:t>
        </w:r>
      </w:ins>
      <w:ins w:id="297" w:author="Lauren Young" w:date="2016-08-19T13:25:00Z">
        <w:r w:rsidR="00DE126F">
          <w:t xml:space="preserve">principle of autonomy, is an area of active debate. </w:t>
        </w:r>
      </w:ins>
      <w:ins w:id="298" w:author="Lauren Young" w:date="2016-08-19T13:04:00Z">
        <w:r>
          <w:t xml:space="preserve">Although downstream effects are not specific to experiments, some have argued that </w:t>
        </w:r>
      </w:ins>
      <w:ins w:id="299" w:author="Lauren Young" w:date="2016-08-19T13:06:00Z">
        <w:r>
          <w:t>researchers running field experiments in political science</w:t>
        </w:r>
      </w:ins>
      <w:ins w:id="300" w:author="Lauren Young" w:date="2016-08-19T13:04:00Z">
        <w:r>
          <w:t xml:space="preserve"> have an ethical responsibility </w:t>
        </w:r>
      </w:ins>
      <w:ins w:id="301" w:author="Lauren Young" w:date="2016-08-19T13:06:00Z">
        <w:r>
          <w:t xml:space="preserve">to weigh the risks and benefits of the political consequences of their treatments </w:t>
        </w:r>
      </w:ins>
      <w:ins w:id="302" w:author="Lauren Young" w:date="2016-08-19T13:07:00Z">
        <w:r>
          <w:t>and</w:t>
        </w:r>
      </w:ins>
      <w:ins w:id="303" w:author="Lauren Young" w:date="2016-08-19T13:06:00Z">
        <w:r>
          <w:t xml:space="preserve"> the </w:t>
        </w:r>
      </w:ins>
      <w:ins w:id="304" w:author="Lauren Young" w:date="2016-08-19T13:07:00Z">
        <w:r>
          <w:t>dissemination of their findings (</w:t>
        </w:r>
        <w:proofErr w:type="spellStart"/>
        <w:r>
          <w:t>Gubler</w:t>
        </w:r>
        <w:proofErr w:type="spellEnd"/>
        <w:r>
          <w:t xml:space="preserve"> and </w:t>
        </w:r>
        <w:proofErr w:type="spellStart"/>
        <w:r>
          <w:t>Selway</w:t>
        </w:r>
        <w:proofErr w:type="spellEnd"/>
        <w:r>
          <w:t xml:space="preserve"> 2016, p172).</w:t>
        </w:r>
      </w:ins>
      <w:ins w:id="305" w:author="Lauren Young" w:date="2016-08-19T13:08:00Z">
        <w:r>
          <w:t xml:space="preserve"> </w:t>
        </w:r>
      </w:ins>
    </w:p>
    <w:p w14:paraId="07D1621E" w14:textId="6A99E17D" w:rsidR="0080511D" w:rsidRDefault="0080511D" w:rsidP="00053FB6">
      <w:pPr>
        <w:rPr>
          <w:ins w:id="306" w:author="Lauren Young" w:date="2016-08-19T12:35:00Z"/>
        </w:rPr>
      </w:pPr>
    </w:p>
    <w:p w14:paraId="5DFE74A7" w14:textId="64D76DA1" w:rsidR="00303AC2" w:rsidRDefault="00DE126F" w:rsidP="00F14F8F">
      <w:pPr>
        <w:rPr>
          <w:ins w:id="307" w:author="Lauren Young" w:date="2016-08-19T13:34:00Z"/>
        </w:rPr>
      </w:pPr>
      <w:ins w:id="308" w:author="Lauren Young" w:date="2016-08-19T13:26:00Z">
        <w:r>
          <w:t xml:space="preserve">Several considerations affect </w:t>
        </w:r>
      </w:ins>
      <w:ins w:id="309" w:author="Lauren Young" w:date="2016-08-19T13:27:00Z">
        <w:r>
          <w:t>whether informe</w:t>
        </w:r>
        <w:r w:rsidR="007762AF">
          <w:t>d consent is ethically required</w:t>
        </w:r>
      </w:ins>
      <w:ins w:id="310" w:author="Lauren Young" w:date="2016-08-19T13:47:00Z">
        <w:r w:rsidR="007762AF">
          <w:t>, and from whom</w:t>
        </w:r>
      </w:ins>
      <w:ins w:id="311" w:author="Lauren Young" w:date="2016-08-19T13:26:00Z">
        <w:r>
          <w:t xml:space="preserve">. </w:t>
        </w:r>
      </w:ins>
      <w:ins w:id="312" w:author="Lauren Young" w:date="2016-08-19T13:27:00Z">
        <w:r>
          <w:t xml:space="preserve">First, </w:t>
        </w:r>
      </w:ins>
      <w:ins w:id="313" w:author="Lauren Young" w:date="2016-08-19T13:33:00Z">
        <w:r w:rsidR="00303AC2">
          <w:t xml:space="preserve">IRBs will often grant exemptions to the </w:t>
        </w:r>
      </w:ins>
      <w:ins w:id="314" w:author="Lauren Young" w:date="2016-08-19T13:34:00Z">
        <w:r w:rsidR="00303AC2">
          <w:t>requirement</w:t>
        </w:r>
      </w:ins>
      <w:ins w:id="315" w:author="Lauren Young" w:date="2016-08-19T13:33:00Z">
        <w:r w:rsidR="00303AC2">
          <w:t xml:space="preserve"> </w:t>
        </w:r>
      </w:ins>
      <w:ins w:id="316" w:author="Lauren Young" w:date="2016-08-19T13:34:00Z">
        <w:r w:rsidR="00303AC2">
          <w:t xml:space="preserve">that researchers obtain informed consent if the research involves no more than minimal risk, </w:t>
        </w:r>
      </w:ins>
      <w:ins w:id="317" w:author="Lauren Young" w:date="2016-08-19T13:35:00Z">
        <w:r w:rsidR="00303AC2">
          <w:t>the exemption</w:t>
        </w:r>
      </w:ins>
      <w:ins w:id="318" w:author="Lauren Young" w:date="2016-08-19T13:34:00Z">
        <w:r w:rsidR="00303AC2">
          <w:t xml:space="preserve"> would not adversely affect the </w:t>
        </w:r>
      </w:ins>
      <w:ins w:id="319" w:author="Lauren Young" w:date="2016-08-19T13:35:00Z">
        <w:r w:rsidR="00303AC2">
          <w:t xml:space="preserve">rights and welfare of the subjects, and the research could not be practically carried out </w:t>
        </w:r>
      </w:ins>
      <w:ins w:id="320" w:author="Lauren Young" w:date="2016-08-19T13:36:00Z">
        <w:r w:rsidR="00303AC2">
          <w:t>without the exemption (</w:t>
        </w:r>
      </w:ins>
      <w:ins w:id="321" w:author="Lauren Young" w:date="2016-08-19T13:37:00Z">
        <w:r w:rsidR="00303AC2">
          <w:fldChar w:fldCharType="begin"/>
        </w:r>
        <w:r w:rsidR="00303AC2">
          <w:instrText xml:space="preserve"> HYPERLINK "http://www.hhs.gov/ohrp/regulations-and-policy/regulations/45-cfr-46/index.html" \l "46.116" </w:instrText>
        </w:r>
        <w:r w:rsidR="00303AC2">
          <w:fldChar w:fldCharType="separate"/>
        </w:r>
        <w:r w:rsidR="00303AC2" w:rsidRPr="00303AC2">
          <w:rPr>
            <w:rStyle w:val="Hyperlink"/>
          </w:rPr>
          <w:t>45 CFR 46.116</w:t>
        </w:r>
        <w:r w:rsidR="00303AC2">
          <w:fldChar w:fldCharType="end"/>
        </w:r>
      </w:ins>
      <w:ins w:id="322" w:author="Lauren Young" w:date="2016-08-19T13:36:00Z">
        <w:r w:rsidR="00303AC2">
          <w:t xml:space="preserve">). </w:t>
        </w:r>
      </w:ins>
      <w:ins w:id="323" w:author="Lauren Young" w:date="2016-08-19T13:38:00Z">
        <w:r w:rsidR="00303AC2">
          <w:t xml:space="preserve">Second, in some cases partnerships with service providers can be used to split up responsibility such that researchers are </w:t>
        </w:r>
      </w:ins>
      <w:ins w:id="324" w:author="Lauren Young" w:date="2016-08-19T13:39:00Z">
        <w:r w:rsidR="00303AC2">
          <w:t xml:space="preserve">not responsible for the downstream effects of the intervention that they </w:t>
        </w:r>
      </w:ins>
      <w:ins w:id="325" w:author="Lauren Young" w:date="2016-08-19T13:40:00Z">
        <w:r w:rsidR="00303AC2">
          <w:t>study (see #9 for a longer discussion)</w:t>
        </w:r>
      </w:ins>
      <w:ins w:id="326" w:author="Lauren Young" w:date="2016-08-19T13:39:00Z">
        <w:r w:rsidR="00303AC2">
          <w:t>.</w:t>
        </w:r>
      </w:ins>
      <w:ins w:id="327" w:author="Lauren Young" w:date="2016-08-19T13:40:00Z">
        <w:r w:rsidR="00303AC2">
          <w:t xml:space="preserve"> </w:t>
        </w:r>
      </w:ins>
      <w:ins w:id="328" w:author="Lauren Young" w:date="2016-08-19T13:45:00Z">
        <w:r w:rsidR="007762AF">
          <w:t xml:space="preserve">These considerations are important as they allow for large-scale studies with significant value to occur that would be impossible to do if they had to obtain consent from millions of people (here are examples of experiments testing how </w:t>
        </w:r>
        <w:r w:rsidR="007762AF">
          <w:fldChar w:fldCharType="begin"/>
        </w:r>
        <w:r w:rsidR="007762AF">
          <w:instrText xml:space="preserve"> HYPERLINK "http://isps.yale.edu/research/publications/isps08-001" \l ".VvwopxIrKRs" </w:instrText>
        </w:r>
        <w:r w:rsidR="007762AF">
          <w:fldChar w:fldCharType="separate"/>
        </w:r>
        <w:r w:rsidR="007762AF" w:rsidRPr="00BE4297">
          <w:rPr>
            <w:rStyle w:val="Hyperlink"/>
          </w:rPr>
          <w:t>mailers</w:t>
        </w:r>
        <w:r w:rsidR="007762AF">
          <w:rPr>
            <w:rStyle w:val="Hyperlink"/>
          </w:rPr>
          <w:fldChar w:fldCharType="end"/>
        </w:r>
        <w:r w:rsidR="007762AF">
          <w:t xml:space="preserve"> and a </w:t>
        </w:r>
        <w:r w:rsidR="007762AF">
          <w:fldChar w:fldCharType="begin"/>
        </w:r>
        <w:r w:rsidR="007762AF">
          <w:instrText xml:space="preserve"> HYPERLINK "http://www.nature.com/nature/journal/v489/n7415/full/nature11421.html" </w:instrText>
        </w:r>
        <w:r w:rsidR="007762AF">
          <w:fldChar w:fldCharType="separate"/>
        </w:r>
        <w:r w:rsidR="007762AF" w:rsidRPr="00BE4297">
          <w:rPr>
            <w:rStyle w:val="Hyperlink"/>
          </w:rPr>
          <w:t>Facebook module</w:t>
        </w:r>
        <w:r w:rsidR="007762AF">
          <w:rPr>
            <w:rStyle w:val="Hyperlink"/>
          </w:rPr>
          <w:fldChar w:fldCharType="end"/>
        </w:r>
        <w:r w:rsidR="007762AF">
          <w:t xml:space="preserve"> affect voter turnout).</w:t>
        </w:r>
      </w:ins>
    </w:p>
    <w:p w14:paraId="5D9109C3" w14:textId="760CE1BC" w:rsidR="0024799E" w:rsidDel="00DE126F" w:rsidRDefault="006F2CE0" w:rsidP="00F14F8F">
      <w:pPr>
        <w:rPr>
          <w:del w:id="329" w:author="Lauren Young" w:date="2016-08-19T13:26:00Z"/>
        </w:rPr>
      </w:pPr>
      <w:del w:id="330" w:author="Lauren Young" w:date="2016-08-19T11:35:00Z">
        <w:r w:rsidDel="009B2329">
          <w:delText>:</w:delText>
        </w:r>
      </w:del>
      <w:del w:id="331" w:author="Lauren Young" w:date="2016-08-19T12:33:00Z">
        <w:r w:rsidDel="00053FB6">
          <w:delText xml:space="preserve"> </w:delText>
        </w:r>
        <w:commentRangeStart w:id="332"/>
        <w:r w:rsidDel="00053FB6">
          <w:delText xml:space="preserve">the effects of an </w:delText>
        </w:r>
      </w:del>
      <w:del w:id="333" w:author="Lauren Young" w:date="2016-08-19T11:28:00Z">
        <w:r w:rsidDel="00481FF1">
          <w:delText xml:space="preserve">intervention </w:delText>
        </w:r>
      </w:del>
      <w:del w:id="334" w:author="Lauren Young" w:date="2016-08-19T11:24:00Z">
        <w:r w:rsidDel="00481FF1">
          <w:delText xml:space="preserve">implemented in the field </w:delText>
        </w:r>
      </w:del>
      <w:del w:id="335" w:author="Lauren Young" w:date="2016-08-19T12:33:00Z">
        <w:r w:rsidDel="00053FB6">
          <w:delText>cannot be quarantined to a certain group of people</w:delText>
        </w:r>
        <w:commentRangeEnd w:id="332"/>
        <w:r w:rsidR="00711360" w:rsidDel="00053FB6">
          <w:rPr>
            <w:rStyle w:val="CommentReference"/>
          </w:rPr>
          <w:commentReference w:id="332"/>
        </w:r>
        <w:r w:rsidR="00DD1494" w:rsidDel="00053FB6">
          <w:delText xml:space="preserve">. </w:delText>
        </w:r>
      </w:del>
      <w:moveFromRangeStart w:id="336" w:author="Lauren Young" w:date="2016-08-19T11:37:00Z" w:name="move333225995"/>
      <w:moveFrom w:id="337" w:author="Lauren Young" w:date="2016-08-19T11:37:00Z">
        <w:del w:id="338" w:author="Lauren Young" w:date="2016-08-19T13:07:00Z">
          <w:r w:rsidR="00DD1494" w:rsidDel="0080511D">
            <w:delText xml:space="preserve">IRBs typically define research subjects as </w:delText>
          </w:r>
          <w:r w:rsidR="00DD1494" w:rsidRPr="00FF2067" w:rsidDel="0080511D">
            <w:delText>individuals</w:delText>
          </w:r>
          <w:r w:rsidR="00DD1494" w:rsidDel="0080511D">
            <w:delText xml:space="preserve"> whom researchers </w:delText>
          </w:r>
          <w:r w:rsidR="00FF2067" w:rsidDel="0080511D">
            <w:delText xml:space="preserve">get data on either by interacting in some way with the individual, or by obtaining identifiable private information (even if there’s no interaction) </w:delText>
          </w:r>
          <w:r w:rsidR="00DD1494" w:rsidDel="0080511D">
            <w:delText>(</w:delText>
          </w:r>
          <w:r w:rsidR="00E427CC" w:rsidDel="0080511D">
            <w:fldChar w:fldCharType="begin"/>
          </w:r>
          <w:r w:rsidR="00E427CC" w:rsidDel="0080511D">
            <w:delInstrText xml:space="preserve"> HYPERLINK "http://www.hhs.gov/ohrp/humansubjects/guidance/45cfr46.html" </w:delInstrText>
          </w:r>
          <w:r w:rsidR="00E427CC" w:rsidDel="0080511D">
            <w:fldChar w:fldCharType="separate"/>
          </w:r>
          <w:r w:rsidR="00DD1494" w:rsidRPr="00DD1494" w:rsidDel="0080511D">
            <w:rPr>
              <w:rStyle w:val="Hyperlink"/>
            </w:rPr>
            <w:delText>US Department of Health and Human Services</w:delText>
          </w:r>
          <w:r w:rsidR="00E427CC" w:rsidDel="0080511D">
            <w:rPr>
              <w:rStyle w:val="Hyperlink"/>
            </w:rPr>
            <w:fldChar w:fldCharType="end"/>
          </w:r>
          <w:r w:rsidR="00DD1494" w:rsidDel="0080511D">
            <w:delText xml:space="preserve">). </w:delText>
          </w:r>
        </w:del>
      </w:moveFrom>
      <w:moveFromRangeEnd w:id="336"/>
      <w:del w:id="339" w:author="Lauren Young" w:date="2016-08-19T13:26:00Z">
        <w:r w:rsidR="00DD1494" w:rsidDel="00DE126F">
          <w:delText xml:space="preserve">As a result, </w:delText>
        </w:r>
        <w:commentRangeStart w:id="340"/>
        <w:r w:rsidR="0024799E" w:rsidDel="00DE126F">
          <w:delText>the line between subjects and non-subjects is quite murky</w:delText>
        </w:r>
        <w:commentRangeEnd w:id="340"/>
        <w:r w:rsidR="00711360" w:rsidDel="00DE126F">
          <w:rPr>
            <w:rStyle w:val="CommentReference"/>
          </w:rPr>
          <w:commentReference w:id="340"/>
        </w:r>
        <w:r w:rsidR="0024799E" w:rsidDel="00DE126F">
          <w:delText>: while the direct recipients of get-out-the-vote mailers or vaccines would usually be considered subjects, their neighbors might not, although the treatment may have spillover effects. In addition, if researchers are not responsible for the intervention and collect data at an aggregated level, huge studies of interventions with big effects may not involve a single research subject</w:delText>
        </w:r>
        <w:r w:rsidDel="00DE126F">
          <w:delText xml:space="preserve"> by the IRB’s definition</w:delText>
        </w:r>
        <w:r w:rsidR="0024799E" w:rsidDel="00DE126F">
          <w:delText>!</w:delText>
        </w:r>
      </w:del>
    </w:p>
    <w:p w14:paraId="2089D8A1" w14:textId="77777777" w:rsidR="00227854" w:rsidRDefault="00227854" w:rsidP="00F14F8F"/>
    <w:p w14:paraId="6F217585" w14:textId="3AAE4CA1" w:rsidR="00A454C6" w:rsidDel="007762AF" w:rsidRDefault="00A454C6" w:rsidP="00F14F8F">
      <w:pPr>
        <w:rPr>
          <w:del w:id="341" w:author="Lauren Young" w:date="2016-08-19T13:46:00Z"/>
        </w:rPr>
      </w:pPr>
      <w:del w:id="342" w:author="Lauren Young" w:date="2016-08-19T13:41:00Z">
        <w:r w:rsidDel="007762AF">
          <w:delText>As a result</w:delText>
        </w:r>
      </w:del>
      <w:del w:id="343" w:author="Lauren Young" w:date="2016-08-19T13:46:00Z">
        <w:r w:rsidDel="007762AF">
          <w:delText xml:space="preserve">, the ethical standards for informed consent in field experiments are undergoing active discussion. </w:delText>
        </w:r>
        <w:commentRangeStart w:id="344"/>
        <w:r w:rsidDel="007762AF">
          <w:delText xml:space="preserve">There are </w:delText>
        </w:r>
        <w:r w:rsidR="00547A57" w:rsidDel="007762AF">
          <w:delText>many good</w:delText>
        </w:r>
        <w:r w:rsidDel="007762AF">
          <w:delText xml:space="preserve"> reasons </w:delText>
        </w:r>
        <w:r w:rsidR="004002EB" w:rsidDel="007762AF">
          <w:delText xml:space="preserve">for </w:delText>
        </w:r>
      </w:del>
      <w:del w:id="345" w:author="Lauren Young" w:date="2016-08-19T11:26:00Z">
        <w:r w:rsidDel="00481FF1">
          <w:delText>field experimenters</w:delText>
        </w:r>
        <w:r w:rsidR="004002EB" w:rsidDel="00481FF1">
          <w:delText>’</w:delText>
        </w:r>
      </w:del>
      <w:del w:id="346" w:author="Lauren Young" w:date="2016-08-19T13:46:00Z">
        <w:r w:rsidDel="007762AF">
          <w:delText xml:space="preserve"> </w:delText>
        </w:r>
        <w:r w:rsidR="004002EB" w:rsidDel="007762AF">
          <w:delText>reluctance</w:delText>
        </w:r>
        <w:r w:rsidDel="007762AF">
          <w:delText xml:space="preserve"> to expand the definition of human subjects. </w:delText>
        </w:r>
        <w:commentRangeEnd w:id="344"/>
        <w:r w:rsidR="00711360" w:rsidDel="007762AF">
          <w:rPr>
            <w:rStyle w:val="CommentReference"/>
          </w:rPr>
          <w:commentReference w:id="344"/>
        </w:r>
        <w:r w:rsidDel="007762AF">
          <w:delText xml:space="preserve">First, it is often impossible to obtain consent from everyone potentially affected by an intervention. </w:delText>
        </w:r>
        <w:commentRangeStart w:id="347"/>
        <w:r w:rsidR="00BE7F0F" w:rsidDel="007762AF">
          <w:delText>Experiments have been run, f</w:delText>
        </w:r>
        <w:commentRangeEnd w:id="347"/>
        <w:r w:rsidR="00711360" w:rsidDel="007762AF">
          <w:rPr>
            <w:rStyle w:val="CommentReference"/>
          </w:rPr>
          <w:commentReference w:id="347"/>
        </w:r>
        <w:r w:rsidR="00BE7F0F" w:rsidDel="007762AF">
          <w:delText xml:space="preserve">or example, with up to 60 million subjects </w:delText>
        </w:r>
      </w:del>
      <w:del w:id="348" w:author="Lauren Young" w:date="2016-08-19T13:43:00Z">
        <w:r w:rsidR="00BE7F0F" w:rsidDel="007762AF">
          <w:delText>(</w:delText>
        </w:r>
        <w:r w:rsidR="00BE4297" w:rsidDel="007762AF">
          <w:delText>here are</w:delText>
        </w:r>
        <w:r w:rsidR="00BE7F0F" w:rsidDel="007762AF">
          <w:delText xml:space="preserve"> examples of </w:delText>
        </w:r>
        <w:r w:rsidR="00BE4297" w:rsidDel="007762AF">
          <w:delText xml:space="preserve">experiments testing </w:delText>
        </w:r>
        <w:r w:rsidR="00BE7F0F" w:rsidDel="007762AF">
          <w:delText xml:space="preserve">how </w:delText>
        </w:r>
        <w:r w:rsidR="00E427CC" w:rsidDel="007762AF">
          <w:fldChar w:fldCharType="begin"/>
        </w:r>
        <w:r w:rsidR="00E427CC" w:rsidDel="007762AF">
          <w:delInstrText xml:space="preserve"> HYPERLINK "http://isps.yale.edu/research/publications/isps08-001" \l ".VvwopxIrKRs" </w:delInstrText>
        </w:r>
        <w:r w:rsidR="00E427CC" w:rsidDel="007762AF">
          <w:fldChar w:fldCharType="separate"/>
        </w:r>
        <w:r w:rsidR="00BE7F0F" w:rsidRPr="00BE4297" w:rsidDel="007762AF">
          <w:rPr>
            <w:rStyle w:val="Hyperlink"/>
          </w:rPr>
          <w:delText>mailers</w:delText>
        </w:r>
        <w:r w:rsidR="00E427CC" w:rsidDel="007762AF">
          <w:rPr>
            <w:rStyle w:val="Hyperlink"/>
          </w:rPr>
          <w:fldChar w:fldCharType="end"/>
        </w:r>
        <w:r w:rsidR="00BE7F0F" w:rsidDel="007762AF">
          <w:delText xml:space="preserve"> and a </w:delText>
        </w:r>
        <w:r w:rsidR="00E427CC" w:rsidDel="007762AF">
          <w:fldChar w:fldCharType="begin"/>
        </w:r>
        <w:r w:rsidR="00E427CC" w:rsidDel="007762AF">
          <w:delInstrText xml:space="preserve"> HYPERLINK "http://www.nature.com/nature/journal/v489/n7415/full/nature11421.html" </w:delInstrText>
        </w:r>
        <w:r w:rsidR="00E427CC" w:rsidDel="007762AF">
          <w:fldChar w:fldCharType="separate"/>
        </w:r>
        <w:r w:rsidR="00BE7F0F" w:rsidRPr="00BE4297" w:rsidDel="007762AF">
          <w:rPr>
            <w:rStyle w:val="Hyperlink"/>
          </w:rPr>
          <w:delText>Facebook module</w:delText>
        </w:r>
        <w:r w:rsidR="00E427CC" w:rsidDel="007762AF">
          <w:rPr>
            <w:rStyle w:val="Hyperlink"/>
          </w:rPr>
          <w:fldChar w:fldCharType="end"/>
        </w:r>
        <w:r w:rsidR="00BE7F0F" w:rsidDel="007762AF">
          <w:delText xml:space="preserve"> affect voter turnout). </w:delText>
        </w:r>
      </w:del>
      <w:del w:id="349" w:author="Lauren Young" w:date="2016-08-19T13:46:00Z">
        <w:r w:rsidR="00BE7F0F" w:rsidDel="007762AF">
          <w:delText xml:space="preserve">In addition, we can’t always identify everyone potentially affected by an intervention in order to obtain consent. </w:delText>
        </w:r>
      </w:del>
      <w:del w:id="350" w:author="Lauren Young" w:date="2016-08-19T13:41:00Z">
        <w:r w:rsidDel="00303AC2">
          <w:delText>For example, a recent study of cash transfers found that giving people cash makes their neighbors significantly less happy (</w:delText>
        </w:r>
        <w:r w:rsidR="00E427CC" w:rsidDel="00303AC2">
          <w:fldChar w:fldCharType="begin"/>
        </w:r>
        <w:r w:rsidR="00E427CC" w:rsidDel="00303AC2">
          <w:delInstrText xml:space="preserve"> HYPERLINK "https://www.princeton.edu/~joha/publications/Haushofer_Reisinger_Shapiro_Inequality_2015.pdf" </w:delInstrText>
        </w:r>
        <w:r w:rsidR="00E427CC" w:rsidDel="00303AC2">
          <w:fldChar w:fldCharType="separate"/>
        </w:r>
        <w:r w:rsidRPr="003D66FD" w:rsidDel="00303AC2">
          <w:rPr>
            <w:rStyle w:val="Hyperlink"/>
          </w:rPr>
          <w:delText>Haushofer, Reisinger, and Shapiro 2015</w:delText>
        </w:r>
        <w:r w:rsidR="00E427CC" w:rsidDel="00303AC2">
          <w:rPr>
            <w:rStyle w:val="Hyperlink"/>
          </w:rPr>
          <w:fldChar w:fldCharType="end"/>
        </w:r>
        <w:r w:rsidR="00816F4F" w:rsidDel="00303AC2">
          <w:delText xml:space="preserve">). </w:delText>
        </w:r>
        <w:r w:rsidR="00547A57" w:rsidDel="00303AC2">
          <w:delText xml:space="preserve">Should the researchers have been required to obtain consent from not only the people receiving the transfers, but also anyone who might hear about it? </w:delText>
        </w:r>
      </w:del>
      <w:commentRangeStart w:id="351"/>
      <w:del w:id="352" w:author="Lauren Young" w:date="2016-08-19T13:46:00Z">
        <w:r w:rsidR="00547A57" w:rsidDel="007762AF">
          <w:delText>R</w:delText>
        </w:r>
        <w:r w:rsidR="00816F4F" w:rsidDel="007762AF">
          <w:delText>equiring researchers to obtain consent from anyone who might be affected by the spillover effects of their interventions is prohibitively costly and also difficult to regulate because it presents no clear line between subjects and non-subjects.</w:delText>
        </w:r>
        <w:commentRangeEnd w:id="351"/>
        <w:r w:rsidR="00711360" w:rsidDel="007762AF">
          <w:rPr>
            <w:rStyle w:val="CommentReference"/>
          </w:rPr>
          <w:commentReference w:id="351"/>
        </w:r>
      </w:del>
    </w:p>
    <w:p w14:paraId="16735146" w14:textId="4BBE9128" w:rsidR="00A454C6" w:rsidDel="007762AF" w:rsidRDefault="00A454C6" w:rsidP="00F14F8F">
      <w:pPr>
        <w:rPr>
          <w:del w:id="353" w:author="Lauren Young" w:date="2016-08-19T13:46:00Z"/>
        </w:rPr>
      </w:pPr>
    </w:p>
    <w:p w14:paraId="008279CF" w14:textId="4601CC68" w:rsidR="00786834" w:rsidDel="007762AF" w:rsidRDefault="00816F4F" w:rsidP="00F14F8F">
      <w:pPr>
        <w:rPr>
          <w:del w:id="354" w:author="Lauren Young" w:date="2016-08-19T13:48:00Z"/>
        </w:rPr>
      </w:pPr>
      <w:del w:id="355" w:author="Lauren Young" w:date="2016-08-19T13:48:00Z">
        <w:r w:rsidDel="007762AF">
          <w:delText xml:space="preserve">In addition, one of the major advantages of field experiments is that subjects are studied in real-life environments. In some cases, obtaining consent for participation in the field experiment could lead people to change their behavior in ways that would reduce the quality of the research. For instance, </w:delText>
        </w:r>
        <w:r w:rsidR="00786834" w:rsidDel="007762AF">
          <w:delText>some psychology studies use deception because</w:delText>
        </w:r>
        <w:r w:rsidR="00547A57" w:rsidDel="007762AF">
          <w:delText xml:space="preserve"> phenomena like emotions, </w:delText>
        </w:r>
        <w:r w:rsidR="00786834" w:rsidDel="007762AF">
          <w:delText>group interactions</w:delText>
        </w:r>
        <w:r w:rsidR="00547A57" w:rsidDel="007762AF">
          <w:delText>, or cognition</w:delText>
        </w:r>
        <w:r w:rsidR="00786834" w:rsidDel="007762AF">
          <w:delText xml:space="preserve"> work in vastly different ways when people are aware of the aims or expectations of the researchers.</w:delText>
        </w:r>
        <w:r w:rsidR="00BE7F0F" w:rsidDel="007762AF">
          <w:delText xml:space="preserve"> Researchers in both the lab and the field can </w:delText>
        </w:r>
        <w:r w:rsidR="00BE4297" w:rsidDel="007762AF">
          <w:delText xml:space="preserve">try to get around this problem by giving little or no information before the experiment and then debriefing subjects afterwards. Debriefing is a best practice but isn’t a perfect solution to either the ethical or research design dilemmas. </w:delText>
        </w:r>
      </w:del>
    </w:p>
    <w:p w14:paraId="76192ECC" w14:textId="4E0B94FC" w:rsidR="00786834" w:rsidDel="007762AF" w:rsidRDefault="00786834" w:rsidP="00F14F8F">
      <w:pPr>
        <w:rPr>
          <w:del w:id="356" w:author="Lauren Young" w:date="2016-08-19T13:48:00Z"/>
        </w:rPr>
      </w:pPr>
    </w:p>
    <w:p w14:paraId="497B5782" w14:textId="472C40C4" w:rsidR="00A454C6" w:rsidRDefault="007762AF" w:rsidP="00F14F8F">
      <w:ins w:id="357" w:author="Lauren Young" w:date="2016-08-19T13:47:00Z">
        <w:r>
          <w:t xml:space="preserve">There have been calls for </w:t>
        </w:r>
      </w:ins>
      <w:del w:id="358" w:author="Lauren Young" w:date="2016-08-19T13:46:00Z">
        <w:r w:rsidR="00677384" w:rsidDel="007762AF">
          <w:delText>Ultimately, we suggest that r</w:delText>
        </w:r>
      </w:del>
      <w:ins w:id="359" w:author="Lauren Young" w:date="2016-08-19T13:47:00Z">
        <w:r>
          <w:t>r</w:t>
        </w:r>
      </w:ins>
      <w:r w:rsidR="00677384">
        <w:t xml:space="preserve">esearchers involved in studies that put subjects at more than minimal risk </w:t>
      </w:r>
      <w:ins w:id="360" w:author="Lauren Young" w:date="2016-08-19T13:47:00Z">
        <w:r>
          <w:t>to</w:t>
        </w:r>
      </w:ins>
      <w:del w:id="361" w:author="Lauren Young" w:date="2016-08-19T13:47:00Z">
        <w:r w:rsidR="00677384" w:rsidDel="007762AF">
          <w:delText>should</w:delText>
        </w:r>
      </w:del>
      <w:r w:rsidR="00677384">
        <w:t xml:space="preserve"> </w:t>
      </w:r>
      <w:r w:rsidR="00786834">
        <w:t xml:space="preserve">participate in </w:t>
      </w:r>
      <w:del w:id="362" w:author="Lauren Young" w:date="2016-08-19T13:49:00Z">
        <w:r w:rsidR="00786834" w:rsidDel="007762AF">
          <w:delText>t</w:delText>
        </w:r>
        <w:r w:rsidR="00C85D2F" w:rsidDel="007762AF">
          <w:delText>he growing</w:delText>
        </w:r>
      </w:del>
      <w:ins w:id="363" w:author="Lauren Young" w:date="2016-08-19T13:49:00Z">
        <w:r>
          <w:t>an</w:t>
        </w:r>
      </w:ins>
      <w:r w:rsidR="00C85D2F">
        <w:t xml:space="preserve"> effort to better adhere to the ideal of respect for persons in field experiments</w:t>
      </w:r>
      <w:ins w:id="364" w:author="Lauren Young" w:date="2016-08-19T13:49:00Z">
        <w:r>
          <w:t xml:space="preserve"> by innovating ways to obtain consent</w:t>
        </w:r>
      </w:ins>
      <w:r w:rsidR="00C85D2F">
        <w:t xml:space="preserve">. </w:t>
      </w:r>
      <w:commentRangeStart w:id="365"/>
      <w:r w:rsidR="00F64881">
        <w:t>There are various forms of consent that can be applied in field experiments</w:t>
      </w:r>
      <w:del w:id="366" w:author="Lauren Young" w:date="2016-08-19T13:48:00Z">
        <w:r w:rsidR="00F64881" w:rsidDel="007762AF">
          <w:delText xml:space="preserve"> on top of what is required by IRBs</w:delText>
        </w:r>
      </w:del>
      <w:r w:rsidR="001343AB">
        <w:t>.</w:t>
      </w:r>
      <w:r w:rsidR="00F64881">
        <w:t xml:space="preserve"> </w:t>
      </w:r>
      <w:hyperlink r:id="rId17" w:history="1">
        <w:r w:rsidR="00F64881" w:rsidRPr="003D66FD">
          <w:rPr>
            <w:rStyle w:val="Hyperlink"/>
          </w:rPr>
          <w:t xml:space="preserve">Humphreys </w:t>
        </w:r>
        <w:r w:rsidR="001343AB">
          <w:rPr>
            <w:rStyle w:val="Hyperlink"/>
          </w:rPr>
          <w:t>(</w:t>
        </w:r>
        <w:r w:rsidR="00F64881" w:rsidRPr="003D66FD">
          <w:rPr>
            <w:rStyle w:val="Hyperlink"/>
          </w:rPr>
          <w:t>2015</w:t>
        </w:r>
      </w:hyperlink>
      <w:r w:rsidR="00F64881">
        <w:t>)</w:t>
      </w:r>
      <w:r w:rsidR="001343AB">
        <w:t xml:space="preserve"> has a thorough discussion of how different forms of consent emphasize different types of autonomy. In practice, </w:t>
      </w:r>
      <w:r w:rsidR="003B7620">
        <w:t>researchers</w:t>
      </w:r>
      <w:r w:rsidR="001343AB">
        <w:t xml:space="preserve"> </w:t>
      </w:r>
      <w:r w:rsidR="003B7620">
        <w:t xml:space="preserve">can </w:t>
      </w:r>
      <w:r w:rsidR="001343AB">
        <w:t xml:space="preserve">consider getting consent from a random sample of participants, from representatives of the participants, or </w:t>
      </w:r>
      <w:r w:rsidR="00BA3FCD">
        <w:t>post-hoc in</w:t>
      </w:r>
      <w:r w:rsidR="001343AB">
        <w:t xml:space="preserve"> debriefing </w:t>
      </w:r>
      <w:r w:rsidR="00BA3FCD">
        <w:t xml:space="preserve">sessions. </w:t>
      </w:r>
      <w:commentRangeEnd w:id="365"/>
      <w:r w:rsidR="00711360">
        <w:rPr>
          <w:rStyle w:val="CommentReference"/>
        </w:rPr>
        <w:commentReference w:id="365"/>
      </w:r>
      <w:ins w:id="367" w:author="Lauren Young" w:date="2016-08-19T13:50:00Z">
        <w:r>
          <w:t xml:space="preserve">This is an active and exciting area of discussion and innovation in research practice. </w:t>
        </w:r>
      </w:ins>
    </w:p>
    <w:p w14:paraId="0D62640D" w14:textId="77777777" w:rsidR="00816F4F" w:rsidRDefault="00816F4F" w:rsidP="00F14F8F"/>
    <w:p w14:paraId="5164ADF9" w14:textId="77777777" w:rsidR="00BA3FCD" w:rsidRDefault="00BA3FCD" w:rsidP="00F14F8F"/>
    <w:p w14:paraId="53EA13E7" w14:textId="0778C1D4" w:rsidR="007023AD" w:rsidRDefault="00746CE9" w:rsidP="004E3945">
      <w:pPr>
        <w:pStyle w:val="ListParagraph"/>
        <w:numPr>
          <w:ilvl w:val="0"/>
          <w:numId w:val="7"/>
        </w:numPr>
      </w:pPr>
      <w:ins w:id="368" w:author="Lauren Young" w:date="2016-08-19T13:52:00Z">
        <w:r>
          <w:t>Has the researcher</w:t>
        </w:r>
      </w:ins>
      <w:ins w:id="369" w:author="Lauren Young" w:date="2016-08-19T11:03:00Z">
        <w:r w:rsidR="00C908E7">
          <w:t xml:space="preserve"> </w:t>
        </w:r>
      </w:ins>
      <w:commentRangeStart w:id="370"/>
      <w:del w:id="371" w:author="Lauren Young" w:date="2016-08-19T11:03:00Z">
        <w:r w:rsidR="00E205CE" w:rsidDel="00C908E7">
          <w:delText>S</w:delText>
        </w:r>
      </w:del>
      <w:ins w:id="372" w:author="Lauren Young" w:date="2016-08-19T11:03:00Z">
        <w:r w:rsidR="00C908E7">
          <w:t>s</w:t>
        </w:r>
      </w:ins>
      <w:r w:rsidR="00E205CE">
        <w:t>tructure</w:t>
      </w:r>
      <w:ins w:id="373" w:author="Lauren Young" w:date="2016-08-19T11:03:00Z">
        <w:r w:rsidR="00C908E7">
          <w:t>d</w:t>
        </w:r>
      </w:ins>
      <w:r w:rsidR="00837131">
        <w:t xml:space="preserve"> partnerships to </w:t>
      </w:r>
      <w:r w:rsidR="00BC08AD">
        <w:t>delineate</w:t>
      </w:r>
      <w:r w:rsidR="00837131">
        <w:t xml:space="preserve"> responsibility and preserve independence</w:t>
      </w:r>
      <w:ins w:id="374" w:author="Lauren Young" w:date="2016-08-19T11:03:00Z">
        <w:r w:rsidR="00C908E7">
          <w:t>?</w:t>
        </w:r>
      </w:ins>
      <w:del w:id="375" w:author="Lauren Young" w:date="2016-08-19T11:03:00Z">
        <w:r w:rsidR="00837131" w:rsidDel="00C908E7">
          <w:delText>.</w:delText>
        </w:r>
      </w:del>
      <w:r w:rsidR="00837131">
        <w:t xml:space="preserve"> </w:t>
      </w:r>
      <w:commentRangeEnd w:id="370"/>
      <w:r w:rsidR="00711360">
        <w:rPr>
          <w:rStyle w:val="CommentReference"/>
        </w:rPr>
        <w:commentReference w:id="370"/>
      </w:r>
    </w:p>
    <w:p w14:paraId="1E731C06" w14:textId="77777777" w:rsidR="00BA3FCD" w:rsidRDefault="00BA3FCD" w:rsidP="00F14F8F"/>
    <w:p w14:paraId="4C561AFD" w14:textId="76B0883A" w:rsidR="00C9423C" w:rsidRDefault="00BA3FCD" w:rsidP="00F14F8F">
      <w:commentRangeStart w:id="376"/>
      <w:r>
        <w:t>Partnerships</w:t>
      </w:r>
      <w:commentRangeEnd w:id="376"/>
      <w:r w:rsidR="00773E61">
        <w:rPr>
          <w:rStyle w:val="CommentReference"/>
        </w:rPr>
        <w:commentReference w:id="376"/>
      </w:r>
      <w:r>
        <w:t xml:space="preserve"> in which researchers and implementers split up roles and responsibilities are key to many field experiments. </w:t>
      </w:r>
      <w:r w:rsidR="00C9423C">
        <w:t xml:space="preserve">There are two big ethical implications of how partnerships are structured. First, partnerships should be </w:t>
      </w:r>
      <w:r w:rsidR="00C9423C">
        <w:lastRenderedPageBreak/>
        <w:t xml:space="preserve">structured in a way that maintains the objectivity of the researcher. Partnership agreements </w:t>
      </w:r>
      <w:r w:rsidR="0073280C">
        <w:t>should</w:t>
      </w:r>
      <w:r w:rsidR="00C9423C">
        <w:t xml:space="preserve"> specify that researchers are free to interpret and publish the results in an independent way regardless of the results of the experiment. In addition, when experiments are used partly as a way to hold implementers accountable for achievin</w:t>
      </w:r>
      <w:r w:rsidR="0073280C">
        <w:t>g results, management and financial structures should be set up</w:t>
      </w:r>
      <w:r w:rsidR="002546C9">
        <w:t xml:space="preserve"> such that the </w:t>
      </w:r>
      <w:r w:rsidR="00A44114">
        <w:t xml:space="preserve">data collection </w:t>
      </w:r>
      <w:r w:rsidR="002546C9">
        <w:t xml:space="preserve">team is not reporting to or paid directly by the implementers that they are evaluating. </w:t>
      </w:r>
    </w:p>
    <w:p w14:paraId="6F8373F3" w14:textId="77777777" w:rsidR="00C9423C" w:rsidRDefault="00C9423C" w:rsidP="00F14F8F"/>
    <w:p w14:paraId="3C226007" w14:textId="03606B00" w:rsidR="00773E61" w:rsidRDefault="002546C9" w:rsidP="00F14F8F">
      <w:pPr>
        <w:rPr>
          <w:ins w:id="377" w:author="Lauren Young" w:date="2016-08-19T10:37:00Z"/>
        </w:rPr>
      </w:pPr>
      <w:r>
        <w:t xml:space="preserve">Second, partnerships can </w:t>
      </w:r>
      <w:r w:rsidR="00DC7930">
        <w:t xml:space="preserve">be used to </w:t>
      </w:r>
      <w:r w:rsidR="004E7CDF">
        <w:t>split up</w:t>
      </w:r>
      <w:r w:rsidR="00DC7930">
        <w:t xml:space="preserve"> responsibility for aspects of the experiment. In many cases, NGOs, political parties, or state agencies take full responsibility for interventions, leaving </w:t>
      </w:r>
      <w:r w:rsidR="00A44114">
        <w:t xml:space="preserve">researchers </w:t>
      </w:r>
      <w:r w:rsidR="00DC7930">
        <w:t xml:space="preserve">responsible for only data collection and analysis. </w:t>
      </w:r>
      <w:ins w:id="378" w:author="Lauren Young" w:date="2016-08-19T10:36:00Z">
        <w:r w:rsidR="00773E61">
          <w:t>Nickerson and Hyde (2016) argue that a researcher’s responsibility should be measured against a counterfactual</w:t>
        </w:r>
      </w:ins>
      <w:ins w:id="379" w:author="Lauren Young" w:date="2016-08-19T10:37:00Z">
        <w:r w:rsidR="00773E61">
          <w:t xml:space="preserve">, such that the researcher’s ethical obligations are limited to what he or she caused to occur. </w:t>
        </w:r>
      </w:ins>
      <w:ins w:id="380" w:author="Lauren Young" w:date="2016-08-19T10:38:00Z">
        <w:r w:rsidR="00773E61">
          <w:t>In their words, “If an NGO, foreign government, or other third party will pursue the intervention independently, then the relevant (ethical) counter-factual comparison is between a world in which the treatment occurs and a world in which the treatment occurs and its causal effects are (at least in principle) better understood</w:t>
        </w:r>
      </w:ins>
      <w:ins w:id="381" w:author="Lauren Young" w:date="2016-08-19T10:39:00Z">
        <w:r w:rsidR="00773E61">
          <w:t>” (p199).</w:t>
        </w:r>
      </w:ins>
      <w:ins w:id="382" w:author="Lauren Young" w:date="2016-08-19T10:37:00Z">
        <w:r w:rsidR="00773E61">
          <w:t xml:space="preserve"> </w:t>
        </w:r>
      </w:ins>
    </w:p>
    <w:p w14:paraId="0623E587" w14:textId="77777777" w:rsidR="00773E61" w:rsidRDefault="00773E61" w:rsidP="00F14F8F">
      <w:pPr>
        <w:rPr>
          <w:ins w:id="383" w:author="Lauren Young" w:date="2016-08-19T10:36:00Z"/>
        </w:rPr>
      </w:pPr>
    </w:p>
    <w:p w14:paraId="033271D6" w14:textId="6F20BB88" w:rsidR="00532AD2" w:rsidRDefault="00E427CC" w:rsidP="00F14F8F">
      <w:pPr>
        <w:rPr>
          <w:ins w:id="384" w:author="Lauren Young" w:date="2016-08-18T18:25:00Z"/>
        </w:rPr>
      </w:pPr>
      <w:ins w:id="385" w:author="Lauren Young" w:date="2016-08-18T18:16:00Z">
        <w:r>
          <w:t xml:space="preserve">In some cases, researchers can take advantage of </w:t>
        </w:r>
      </w:ins>
      <w:ins w:id="386" w:author="Lauren Young" w:date="2016-08-18T18:21:00Z">
        <w:r>
          <w:t>random assignments of programs that existed prior to the research project</w:t>
        </w:r>
      </w:ins>
      <w:ins w:id="387" w:author="Lauren Young" w:date="2016-08-18T18:27:00Z">
        <w:r w:rsidR="00532AD2">
          <w:t>, which clearly limits the researcher</w:t>
        </w:r>
      </w:ins>
      <w:ins w:id="388" w:author="Lauren Young" w:date="2016-08-19T10:40:00Z">
        <w:r w:rsidR="00773E61">
          <w:t>’</w:t>
        </w:r>
      </w:ins>
      <w:ins w:id="389" w:author="Lauren Young" w:date="2016-08-18T18:27:00Z">
        <w:r w:rsidR="00532AD2">
          <w:t xml:space="preserve">s ethical responsibility to data collection rather than the provision of the service or randomization. For example, researchers studying the effects of cash transfer programs in Mexico had no influence over </w:t>
        </w:r>
      </w:ins>
      <w:ins w:id="390" w:author="Lauren Young" w:date="2016-08-18T18:28:00Z">
        <w:r w:rsidR="00532AD2">
          <w:t>the</w:t>
        </w:r>
      </w:ins>
      <w:ins w:id="391" w:author="Lauren Young" w:date="2016-08-18T18:27:00Z">
        <w:r w:rsidR="00532AD2">
          <w:t xml:space="preserve"> </w:t>
        </w:r>
      </w:ins>
      <w:ins w:id="392" w:author="Lauren Young" w:date="2016-08-18T18:28:00Z">
        <w:r w:rsidR="00532AD2">
          <w:t xml:space="preserve">program but merely leveraged the random assignment implemented by the government </w:t>
        </w:r>
      </w:ins>
      <w:ins w:id="393" w:author="Lauren Young" w:date="2016-08-18T18:21:00Z">
        <w:r>
          <w:t>(</w:t>
        </w:r>
      </w:ins>
      <w:ins w:id="394" w:author="Lauren Young" w:date="2016-08-18T18:22:00Z">
        <w:r>
          <w:fldChar w:fldCharType="begin"/>
        </w:r>
        <w:r>
          <w:instrText xml:space="preserve"> HYPERLINK "http://onlinelibrary.wiley.com/doi/10.1111/j.1540-5907.2012.00617.x/abstract" </w:instrText>
        </w:r>
        <w:r>
          <w:fldChar w:fldCharType="separate"/>
        </w:r>
        <w:r w:rsidRPr="00E427CC">
          <w:rPr>
            <w:rStyle w:val="Hyperlink"/>
          </w:rPr>
          <w:t>de la O 2012</w:t>
        </w:r>
        <w:r>
          <w:fldChar w:fldCharType="end"/>
        </w:r>
        <w:r>
          <w:t xml:space="preserve">; </w:t>
        </w:r>
        <w:r>
          <w:fldChar w:fldCharType="begin"/>
        </w:r>
        <w:r>
          <w:instrText xml:space="preserve"> HYPERLINK "http://gking.harvard.edu/files/gking/files/progpol.pdf" </w:instrText>
        </w:r>
        <w:r>
          <w:fldChar w:fldCharType="separate"/>
        </w:r>
        <w:r w:rsidRPr="00E427CC">
          <w:rPr>
            <w:rStyle w:val="Hyperlink"/>
          </w:rPr>
          <w:t>Imai, King and Rivera 2016</w:t>
        </w:r>
        <w:r>
          <w:fldChar w:fldCharType="end"/>
        </w:r>
      </w:ins>
      <w:ins w:id="395" w:author="Lauren Young" w:date="2016-08-18T18:21:00Z">
        <w:r>
          <w:t xml:space="preserve">). </w:t>
        </w:r>
      </w:ins>
    </w:p>
    <w:p w14:paraId="311F832E" w14:textId="77777777" w:rsidR="00532AD2" w:rsidRDefault="00532AD2" w:rsidP="00F14F8F">
      <w:pPr>
        <w:rPr>
          <w:ins w:id="396" w:author="Lauren Young" w:date="2016-08-18T18:25:00Z"/>
        </w:rPr>
      </w:pPr>
    </w:p>
    <w:p w14:paraId="7B6E532A" w14:textId="6EF2EF31" w:rsidR="008F0FA1" w:rsidRDefault="00532AD2" w:rsidP="00F14F8F">
      <w:ins w:id="397" w:author="Lauren Young" w:date="2016-08-18T18:25:00Z">
        <w:r>
          <w:t>In other</w:t>
        </w:r>
      </w:ins>
      <w:ins w:id="398" w:author="Lauren Young" w:date="2016-08-18T18:29:00Z">
        <w:r>
          <w:t xml:space="preserve"> case</w:t>
        </w:r>
      </w:ins>
      <w:ins w:id="399" w:author="Lauren Young" w:date="2016-08-18T18:25:00Z">
        <w:r>
          <w:t xml:space="preserve">s, researchers create contemporaneous partnerships with </w:t>
        </w:r>
      </w:ins>
      <w:ins w:id="400" w:author="Lauren Young" w:date="2016-08-18T18:26:00Z">
        <w:r>
          <w:t>service providers that clearly delineate responsibility</w:t>
        </w:r>
      </w:ins>
      <w:ins w:id="401" w:author="Lauren Young" w:date="2016-08-18T18:25:00Z">
        <w:r>
          <w:t xml:space="preserve">. </w:t>
        </w:r>
      </w:ins>
      <w:commentRangeStart w:id="402"/>
      <w:r w:rsidR="00DC7930">
        <w:t xml:space="preserve">For example, </w:t>
      </w:r>
      <w:hyperlink r:id="rId18" w:history="1">
        <w:r w:rsidR="000A1BDA" w:rsidRPr="000A1BDA">
          <w:rPr>
            <w:rStyle w:val="Hyperlink"/>
          </w:rPr>
          <w:t>Fang, Guess and Humphreys (2015)</w:t>
        </w:r>
      </w:hyperlink>
      <w:r w:rsidR="000A1BDA">
        <w:t xml:space="preserve"> partner with the City of New York to study the city’s interventions to deter housing discrimination.</w:t>
      </w:r>
      <w:commentRangeEnd w:id="402"/>
      <w:r w:rsidR="00711360">
        <w:rPr>
          <w:rStyle w:val="CommentReference"/>
        </w:rPr>
        <w:commentReference w:id="402"/>
      </w:r>
      <w:r w:rsidR="000A1BDA">
        <w:t xml:space="preserve"> </w:t>
      </w:r>
      <w:commentRangeStart w:id="403"/>
      <w:r w:rsidR="000A1BDA">
        <w:t>In</w:t>
      </w:r>
      <w:commentRangeEnd w:id="403"/>
      <w:r w:rsidR="00773E61">
        <w:rPr>
          <w:rStyle w:val="CommentReference"/>
        </w:rPr>
        <w:commentReference w:id="403"/>
      </w:r>
      <w:r w:rsidR="000A1BDA">
        <w:t xml:space="preserve"> this case, the researchers helped the city randomize its existing efforts to deter and measure discrimination</w:t>
      </w:r>
      <w:r w:rsidR="008F0FA1">
        <w:t xml:space="preserve"> and were only responsible for providing design input and analysis</w:t>
      </w:r>
      <w:r w:rsidR="000A1BDA">
        <w:t>.</w:t>
      </w:r>
      <w:r w:rsidR="004E7CDF">
        <w:t xml:space="preserve"> (One important caveat to the partnership structure is that operations on the ground should remain somewhat integrated to enable researchers to observe implementation. Researchers will often embed program associates with technical training into partner organizations to make sure that implementation goes as planned, although there can be a fuzzy line between implementing and monitoring implementation in practice.)</w:t>
      </w:r>
    </w:p>
    <w:p w14:paraId="195F5CA6" w14:textId="77777777" w:rsidR="008F0FA1" w:rsidRDefault="008F0FA1" w:rsidP="00F14F8F"/>
    <w:p w14:paraId="1788CEDF" w14:textId="6CD77BAC" w:rsidR="00AA5D99" w:rsidRDefault="008F0FA1" w:rsidP="00F14F8F">
      <w:r>
        <w:t>However,</w:t>
      </w:r>
      <w:r w:rsidR="00BC08AD">
        <w:t xml:space="preserve"> there is an active debate over whether partnerships can really take all responsibility for the intervention and its outcomes from researchers. </w:t>
      </w:r>
      <w:r w:rsidR="00AA5D99">
        <w:t xml:space="preserve">For one, it can be difficult to structure partnerships in a way that puts a complete firewall between </w:t>
      </w:r>
      <w:del w:id="404" w:author="Susan Hyde" w:date="2016-07-18T15:12:00Z">
        <w:r w:rsidR="00AA5D99" w:rsidDel="00804712">
          <w:delText xml:space="preserve">what is </w:delText>
        </w:r>
      </w:del>
      <w:r w:rsidR="00AA5D99">
        <w:t xml:space="preserve">the research and </w:t>
      </w:r>
      <w:del w:id="405" w:author="Susan Hyde" w:date="2016-07-18T15:12:00Z">
        <w:r w:rsidR="00AA5D99" w:rsidDel="00804712">
          <w:delText xml:space="preserve">what is </w:delText>
        </w:r>
      </w:del>
      <w:r w:rsidR="00AA5D99">
        <w:t>the program. In developing countries, researchers often come with connections to funders and prestigious universities that give them significant power over local partners, even if the researchers do not actually control the budget.</w:t>
      </w:r>
    </w:p>
    <w:p w14:paraId="03328A4A" w14:textId="77777777" w:rsidR="00AA5D99" w:rsidRDefault="00AA5D99" w:rsidP="00F14F8F"/>
    <w:p w14:paraId="6B98CF43" w14:textId="051CB556" w:rsidR="00BA3FCD" w:rsidRDefault="00AA5D99" w:rsidP="00F14F8F">
      <w:r>
        <w:t xml:space="preserve">Furthermore, even if their impact in the intervention is limited to randomization, there should be limits to how little responsibility researchers can take. </w:t>
      </w:r>
      <w:ins w:id="406" w:author="Lauren Young" w:date="2016-08-19T11:04:00Z">
        <w:r w:rsidR="00C908E7">
          <w:t xml:space="preserve">Nickerson and Hyde (2016) argue that </w:t>
        </w:r>
      </w:ins>
      <w:ins w:id="407" w:author="Lauren Young" w:date="2016-08-19T11:08:00Z">
        <w:r w:rsidR="00C908E7">
          <w:t xml:space="preserve">it is not ethical for researchers to participate in </w:t>
        </w:r>
      </w:ins>
      <w:ins w:id="408" w:author="Lauren Young" w:date="2016-08-19T11:09:00Z">
        <w:r w:rsidR="00C908E7">
          <w:t>interventions</w:t>
        </w:r>
      </w:ins>
      <w:ins w:id="409" w:author="Lauren Young" w:date="2016-08-19T11:08:00Z">
        <w:r w:rsidR="00C908E7">
          <w:t xml:space="preserve"> that obviously violate people</w:t>
        </w:r>
      </w:ins>
      <w:ins w:id="410" w:author="Lauren Young" w:date="2016-08-19T11:09:00Z">
        <w:r w:rsidR="00C908E7">
          <w:t xml:space="preserve">’s rights, even if that intervention would have happened in the absence of the research. </w:t>
        </w:r>
      </w:ins>
      <w:del w:id="411" w:author="Lauren Young" w:date="2016-08-19T11:09:00Z">
        <w:r w:rsidDel="00C908E7">
          <w:delText>I</w:delText>
        </w:r>
        <w:r w:rsidR="008F0FA1" w:rsidDel="00C908E7">
          <w:delText xml:space="preserve">f researchers helped a repressive state randomize </w:delText>
        </w:r>
        <w:r w:rsidR="00274C97" w:rsidDel="00C908E7">
          <w:delText>a</w:delText>
        </w:r>
        <w:r w:rsidR="008F0FA1" w:rsidDel="00C908E7">
          <w:delText xml:space="preserve"> torture program, for example, most people would agree that this is unethical research even if the program would have happened in the absence of the researchers. </w:delText>
        </w:r>
      </w:del>
      <w:r w:rsidR="00274C97">
        <w:t xml:space="preserve">By participating in </w:t>
      </w:r>
      <w:del w:id="412" w:author="Lauren Young" w:date="2016-08-19T11:09:00Z">
        <w:r w:rsidR="00274C97" w:rsidDel="00C908E7">
          <w:delText xml:space="preserve">the </w:delText>
        </w:r>
      </w:del>
      <w:ins w:id="413" w:author="Lauren Young" w:date="2016-08-19T11:09:00Z">
        <w:r w:rsidR="00C908E7">
          <w:t xml:space="preserve">a manifestly undesirable </w:t>
        </w:r>
      </w:ins>
      <w:r w:rsidR="00274C97">
        <w:t>program, r</w:t>
      </w:r>
      <w:r w:rsidR="008F0FA1">
        <w:t xml:space="preserve">esearchers </w:t>
      </w:r>
      <w:r w:rsidR="00274C97">
        <w:t>can increase its efficacy or</w:t>
      </w:r>
      <w:r w:rsidR="008F0FA1">
        <w:t xml:space="preserve"> lend an air of legitimacy that could increase </w:t>
      </w:r>
      <w:r w:rsidR="00274C97">
        <w:t>its impact</w:t>
      </w:r>
      <w:r w:rsidR="008F0FA1">
        <w:t>. Ultimately, researchers should both structure partnerships carefully, but also be careful to adhere to the standards of ethical citizenship as well as those of ethical research</w:t>
      </w:r>
      <w:r w:rsidR="004B0CF8">
        <w:t xml:space="preserve"> and not get involved in interventions that </w:t>
      </w:r>
      <w:r w:rsidR="00274C97">
        <w:t>are reasonably likely to</w:t>
      </w:r>
      <w:r w:rsidR="004B0CF8">
        <w:t xml:space="preserve"> have a negative impact</w:t>
      </w:r>
      <w:r w:rsidR="008F0FA1">
        <w:t xml:space="preserve">.  </w:t>
      </w:r>
    </w:p>
    <w:p w14:paraId="23BA0C3C" w14:textId="77777777" w:rsidR="002546C9" w:rsidRDefault="002546C9" w:rsidP="00F14F8F"/>
    <w:p w14:paraId="72C8720A" w14:textId="77777777" w:rsidR="008F0FA1" w:rsidRDefault="008F0FA1" w:rsidP="00F14F8F"/>
    <w:p w14:paraId="41868370" w14:textId="1A40EA77" w:rsidR="008D2A01" w:rsidRDefault="00746CE9" w:rsidP="004E3945">
      <w:pPr>
        <w:pStyle w:val="ListParagraph"/>
        <w:numPr>
          <w:ilvl w:val="0"/>
          <w:numId w:val="7"/>
        </w:numPr>
      </w:pPr>
      <w:ins w:id="414" w:author="Lauren Young" w:date="2016-08-19T13:52:00Z">
        <w:r>
          <w:t>Is the researcher</w:t>
        </w:r>
      </w:ins>
      <w:ins w:id="415" w:author="Lauren Young" w:date="2016-08-19T11:11:00Z">
        <w:r w:rsidR="00C908E7">
          <w:t xml:space="preserve"> c</w:t>
        </w:r>
      </w:ins>
      <w:del w:id="416" w:author="Lauren Young" w:date="2016-08-19T11:11:00Z">
        <w:r w:rsidR="00700F3D" w:rsidDel="00C908E7">
          <w:delText>C</w:delText>
        </w:r>
      </w:del>
      <w:r w:rsidR="00700F3D">
        <w:t>ontribut</w:t>
      </w:r>
      <w:ins w:id="417" w:author="Lauren Young" w:date="2016-08-19T11:11:00Z">
        <w:r w:rsidR="00C908E7">
          <w:t>ing</w:t>
        </w:r>
      </w:ins>
      <w:del w:id="418" w:author="Lauren Young" w:date="2016-08-19T11:11:00Z">
        <w:r w:rsidR="00700F3D" w:rsidDel="00C908E7">
          <w:delText>e</w:delText>
        </w:r>
      </w:del>
      <w:r w:rsidR="00700F3D">
        <w:t xml:space="preserve"> to debates about </w:t>
      </w:r>
      <w:del w:id="419" w:author="Lauren Young" w:date="2016-08-19T11:12:00Z">
        <w:r w:rsidR="00700F3D" w:rsidDel="00C908E7">
          <w:delText xml:space="preserve">what the </w:delText>
        </w:r>
      </w:del>
      <w:r w:rsidR="00700F3D">
        <w:t>appropriate ethical standards</w:t>
      </w:r>
      <w:del w:id="420" w:author="Lauren Young" w:date="2016-08-19T11:12:00Z">
        <w:r w:rsidR="00700F3D" w:rsidDel="00C908E7">
          <w:delText xml:space="preserve"> are</w:delText>
        </w:r>
      </w:del>
      <w:del w:id="421" w:author="Lauren Young" w:date="2016-08-19T11:11:00Z">
        <w:r w:rsidR="00837131" w:rsidDel="00C908E7">
          <w:delText>.</w:delText>
        </w:r>
      </w:del>
      <w:ins w:id="422" w:author="Lauren Young" w:date="2016-08-19T11:11:00Z">
        <w:r w:rsidR="00C908E7">
          <w:t>?</w:t>
        </w:r>
      </w:ins>
      <w:r w:rsidR="00837131">
        <w:t xml:space="preserve"> </w:t>
      </w:r>
    </w:p>
    <w:p w14:paraId="6838EBC9" w14:textId="77777777" w:rsidR="004B0CF8" w:rsidRDefault="004B0CF8" w:rsidP="00F14F8F"/>
    <w:p w14:paraId="16436DD0" w14:textId="144C4CD5" w:rsidR="00611666" w:rsidRDefault="00700F3D" w:rsidP="00F14F8F">
      <w:r>
        <w:t xml:space="preserve">One of the main points of this </w:t>
      </w:r>
      <w:del w:id="423" w:author="Lauren Young" w:date="2016-08-19T12:43:00Z">
        <w:r w:rsidDel="00F51F59">
          <w:delText xml:space="preserve">guide </w:delText>
        </w:r>
      </w:del>
      <w:ins w:id="424" w:author="Lauren Young" w:date="2016-08-19T12:43:00Z">
        <w:r w:rsidR="00F51F59">
          <w:t xml:space="preserve">list of guiding questions </w:t>
        </w:r>
      </w:ins>
      <w:r>
        <w:t>is that</w:t>
      </w:r>
      <w:r w:rsidR="004B0CF8">
        <w:t xml:space="preserve"> j</w:t>
      </w:r>
      <w:r w:rsidR="00836EE8">
        <w:t xml:space="preserve">ust because </w:t>
      </w:r>
      <w:r w:rsidR="004C477A">
        <w:t xml:space="preserve">a research </w:t>
      </w:r>
      <w:r w:rsidR="00836EE8">
        <w:t xml:space="preserve">project is IRB-approved </w:t>
      </w:r>
      <w:r w:rsidR="00B330EF">
        <w:t xml:space="preserve">does not </w:t>
      </w:r>
      <w:r w:rsidR="00836EE8">
        <w:t xml:space="preserve">mean that </w:t>
      </w:r>
      <w:r w:rsidR="009F2A2E">
        <w:t xml:space="preserve">it is </w:t>
      </w:r>
      <w:r w:rsidR="00836EE8">
        <w:t>ethical</w:t>
      </w:r>
      <w:ins w:id="425" w:author="Susan Hyde" w:date="2016-07-18T15:06:00Z">
        <w:r w:rsidR="00BE55FA">
          <w:t xml:space="preserve">, and it is up to the research community to discuss the ethics </w:t>
        </w:r>
        <w:del w:id="426" w:author="Lauren Young" w:date="2016-08-19T12:44:00Z">
          <w:r w:rsidR="00BE55FA" w:rsidDel="00F51F59">
            <w:delText>and value of learning from</w:delText>
          </w:r>
        </w:del>
      </w:ins>
      <w:ins w:id="427" w:author="Lauren Young" w:date="2016-08-19T12:44:00Z">
        <w:r w:rsidR="00F51F59">
          <w:t>of</w:t>
        </w:r>
      </w:ins>
      <w:ins w:id="428" w:author="Susan Hyde" w:date="2016-07-18T15:06:00Z">
        <w:r w:rsidR="00BE55FA">
          <w:t xml:space="preserve"> individual studies</w:t>
        </w:r>
      </w:ins>
      <w:ins w:id="429" w:author="Lauren Young" w:date="2016-08-19T12:44:00Z">
        <w:r w:rsidR="00F51F59">
          <w:t xml:space="preserve"> and how better to adhere to a set of shared ethical principles</w:t>
        </w:r>
      </w:ins>
      <w:ins w:id="430" w:author="Lauren Young" w:date="2016-08-18T18:14:00Z">
        <w:r w:rsidR="00E427CC">
          <w:t xml:space="preserve"> (</w:t>
        </w:r>
        <w:proofErr w:type="spellStart"/>
        <w:r w:rsidR="00E427CC">
          <w:t>Zechmeister</w:t>
        </w:r>
        <w:proofErr w:type="spellEnd"/>
        <w:r w:rsidR="00E427CC">
          <w:t xml:space="preserve"> 201</w:t>
        </w:r>
      </w:ins>
      <w:ins w:id="431" w:author="Lauren Young" w:date="2016-08-18T18:15:00Z">
        <w:r w:rsidR="00E427CC">
          <w:t>6</w:t>
        </w:r>
      </w:ins>
      <w:ins w:id="432" w:author="Lauren Young" w:date="2016-08-18T18:14:00Z">
        <w:r w:rsidR="00E427CC">
          <w:t>)</w:t>
        </w:r>
      </w:ins>
      <w:r w:rsidR="00836EE8">
        <w:t xml:space="preserve">. The IRB system </w:t>
      </w:r>
      <w:r w:rsidR="009F2A2E">
        <w:t xml:space="preserve">was not </w:t>
      </w:r>
      <w:r w:rsidR="00836EE8">
        <w:t xml:space="preserve">designed for social science experiments, particularly field experiments. </w:t>
      </w:r>
      <w:r w:rsidR="004B0CF8">
        <w:t>For one, IRBs are dependent on researchers to think through and disclose the risks and benefits of their research project</w:t>
      </w:r>
      <w:r w:rsidR="00611666">
        <w:t xml:space="preserve">. More importantly, the ethical framework that they have adopted is focused on a narrowly defined group of subjects based on an idea of research from medical trials. Social science research, particularly field experiments, has many stakeholders, including direct participants, people indirectly affected by interventions, the </w:t>
      </w:r>
      <w:r w:rsidR="00A44114">
        <w:t xml:space="preserve">data collection </w:t>
      </w:r>
      <w:r w:rsidR="00611666">
        <w:t xml:space="preserve">team, and other researchers. </w:t>
      </w:r>
    </w:p>
    <w:p w14:paraId="119913C9" w14:textId="77777777" w:rsidR="00611666" w:rsidRDefault="00611666" w:rsidP="00F14F8F"/>
    <w:p w14:paraId="5DBAEBDC" w14:textId="77777777" w:rsidR="00BE4297" w:rsidRDefault="00611666" w:rsidP="00F14F8F">
      <w:r>
        <w:t xml:space="preserve">Over the past few years, there have been several scandals caused by social science field experiments. </w:t>
      </w:r>
      <w:r w:rsidR="00BF2495">
        <w:t xml:space="preserve">In many of these cases, the basic requirements of IRBs have either been met, or if they were violated those violations were not the main source of public outrage. </w:t>
      </w:r>
      <w:proofErr w:type="gramStart"/>
      <w:r w:rsidR="00BF2495">
        <w:t>High-profile</w:t>
      </w:r>
      <w:proofErr w:type="gramEnd"/>
      <w:r w:rsidR="00BF2495">
        <w:t xml:space="preserve"> cases involving faking data, impersonating the state, or </w:t>
      </w:r>
      <w:r w:rsidR="00274C97">
        <w:t>influencing</w:t>
      </w:r>
      <w:r w:rsidR="00BF2495">
        <w:t xml:space="preserve"> people’s moods through social media violated different ethical expectations than those adopted by IRBs. </w:t>
      </w:r>
    </w:p>
    <w:p w14:paraId="35F0C52D" w14:textId="77777777" w:rsidR="00BE4297" w:rsidRDefault="00BE4297" w:rsidP="00F14F8F"/>
    <w:p w14:paraId="7FDB0C4B" w14:textId="33BF578C" w:rsidR="00003CD9" w:rsidRDefault="004C477A" w:rsidP="00F14F8F">
      <w:pPr>
        <w:rPr>
          <w:ins w:id="433" w:author="Lauren Young" w:date="2016-08-19T12:51:00Z"/>
        </w:rPr>
      </w:pPr>
      <w:r>
        <w:t>Some</w:t>
      </w:r>
      <w:r w:rsidR="00611666">
        <w:t xml:space="preserve"> have argued for a conception of research ethics that is more similar to the </w:t>
      </w:r>
      <w:r w:rsidR="00BF2495">
        <w:t>ethical framework of a professional guild that tries to maintain positive relationships with various audiences than a medical trial (</w:t>
      </w:r>
      <w:hyperlink r:id="rId19" w:history="1">
        <w:r w:rsidR="00BF2495" w:rsidRPr="003D66FD">
          <w:rPr>
            <w:rStyle w:val="Hyperlink"/>
          </w:rPr>
          <w:t>Humphreys 2015</w:t>
        </w:r>
      </w:hyperlink>
      <w:r w:rsidR="00BF2495">
        <w:t xml:space="preserve">). </w:t>
      </w:r>
      <w:proofErr w:type="spellStart"/>
      <w:ins w:id="434" w:author="Lauren Young" w:date="2016-08-19T12:45:00Z">
        <w:r w:rsidR="00F51F59">
          <w:t>Zechmeister</w:t>
        </w:r>
        <w:proofErr w:type="spellEnd"/>
        <w:r w:rsidR="00F51F59">
          <w:t xml:space="preserve"> argues that ethical research “involves consideration of </w:t>
        </w:r>
      </w:ins>
      <w:ins w:id="435" w:author="Lauren Young" w:date="2016-08-19T12:55:00Z">
        <w:r w:rsidR="00003CD9">
          <w:t>whether</w:t>
        </w:r>
      </w:ins>
      <w:ins w:id="436" w:author="Lauren Young" w:date="2016-08-19T12:45:00Z">
        <w:r w:rsidR="00F51F59">
          <w:t xml:space="preserve"> a particular study</w:t>
        </w:r>
      </w:ins>
      <w:ins w:id="437" w:author="Lauren Young" w:date="2016-08-19T12:46:00Z">
        <w:r w:rsidR="00F51F59">
          <w:t xml:space="preserve">’s protocol could be viewed as insensitive or offensive in such a way as to invite criticism and backlash to a degree that harm is incurred on future generations of potential research subjects or scholars” (2016, p256). </w:t>
        </w:r>
      </w:ins>
      <w:ins w:id="438" w:author="Lauren Young" w:date="2016-08-19T12:47:00Z">
        <w:r w:rsidR="00F51F59">
          <w:t>Indeed, the consequences of loss of trust in a discipline can be huge: recent research on the Tuskegee syphilis study suggests that it may have had significant negative effects on the health of African-American men by decreasing trust in healthcare providers (</w:t>
        </w:r>
        <w:r w:rsidR="00F51F59">
          <w:fldChar w:fldCharType="begin"/>
        </w:r>
        <w:r w:rsidR="00F51F59">
          <w:instrText xml:space="preserve"> HYPERLINK "http://www.nber.org/papers/w22323.pdf" </w:instrText>
        </w:r>
        <w:r w:rsidR="00F51F59">
          <w:fldChar w:fldCharType="separate"/>
        </w:r>
        <w:proofErr w:type="spellStart"/>
        <w:r w:rsidR="00F51F59" w:rsidRPr="00D565A5">
          <w:rPr>
            <w:rStyle w:val="Hyperlink"/>
          </w:rPr>
          <w:t>Alsan</w:t>
        </w:r>
        <w:proofErr w:type="spellEnd"/>
        <w:r w:rsidR="00F51F59" w:rsidRPr="00D565A5">
          <w:rPr>
            <w:rStyle w:val="Hyperlink"/>
          </w:rPr>
          <w:t xml:space="preserve"> and Wanamaker 2016</w:t>
        </w:r>
        <w:r w:rsidR="00F51F59">
          <w:fldChar w:fldCharType="end"/>
        </w:r>
        <w:r w:rsidR="00F51F59">
          <w:t xml:space="preserve">). </w:t>
        </w:r>
      </w:ins>
    </w:p>
    <w:p w14:paraId="1C6AD02A" w14:textId="77777777" w:rsidR="00003CD9" w:rsidRDefault="00003CD9" w:rsidP="00F14F8F">
      <w:pPr>
        <w:rPr>
          <w:ins w:id="439" w:author="Lauren Young" w:date="2016-08-19T12:51:00Z"/>
        </w:rPr>
      </w:pPr>
    </w:p>
    <w:p w14:paraId="70C90CF0" w14:textId="2B9205E2" w:rsidR="00BE4297" w:rsidRDefault="00003CD9" w:rsidP="00F14F8F">
      <w:ins w:id="440" w:author="Lauren Young" w:date="2016-08-19T12:51:00Z">
        <w:r>
          <w:t xml:space="preserve">The </w:t>
        </w:r>
      </w:ins>
      <w:ins w:id="441" w:author="Lauren Young" w:date="2016-08-19T12:54:00Z">
        <w:r>
          <w:t>discussion</w:t>
        </w:r>
      </w:ins>
      <w:ins w:id="442" w:author="Lauren Young" w:date="2016-08-19T12:51:00Z">
        <w:r>
          <w:t xml:space="preserve"> over what are the appropriate ethical standards for social science </w:t>
        </w:r>
      </w:ins>
      <w:ins w:id="443" w:author="Lauren Young" w:date="2016-08-19T12:52:00Z">
        <w:r>
          <w:t>research</w:t>
        </w:r>
      </w:ins>
      <w:ins w:id="444" w:author="Lauren Young" w:date="2016-08-19T12:51:00Z">
        <w:r>
          <w:t xml:space="preserve"> </w:t>
        </w:r>
      </w:ins>
      <w:ins w:id="445" w:author="Lauren Young" w:date="2016-08-19T12:52:00Z">
        <w:r>
          <w:t xml:space="preserve">has </w:t>
        </w:r>
      </w:ins>
      <w:ins w:id="446" w:author="Lauren Young" w:date="2016-08-19T12:54:00Z">
        <w:r>
          <w:t>grown</w:t>
        </w:r>
      </w:ins>
      <w:ins w:id="447" w:author="Lauren Young" w:date="2016-08-19T12:52:00Z">
        <w:r>
          <w:t xml:space="preserve"> over the past few years. </w:t>
        </w:r>
      </w:ins>
      <w:r w:rsidR="00700F3D">
        <w:t xml:space="preserve">On issues like faking data, the profession has clearly identified the ethical standards that serve our collective interest. However, on many other questions including pre-registration, multiple comparisons corrections, and the </w:t>
      </w:r>
      <w:r w:rsidR="00B26A1D">
        <w:t>limits</w:t>
      </w:r>
      <w:r w:rsidR="00700F3D">
        <w:t xml:space="preserve"> of </w:t>
      </w:r>
      <w:r w:rsidR="00B26A1D">
        <w:t xml:space="preserve">the </w:t>
      </w:r>
      <w:r w:rsidR="00700F3D">
        <w:t>consent</w:t>
      </w:r>
      <w:r w:rsidR="00B26A1D">
        <w:t xml:space="preserve"> requirement</w:t>
      </w:r>
      <w:r w:rsidR="00700F3D">
        <w:t xml:space="preserve">, social scientists are still debating what the appropriate ethical framework is, and </w:t>
      </w:r>
      <w:del w:id="448" w:author="Lauren Young" w:date="2016-08-19T12:54:00Z">
        <w:r w:rsidR="00700F3D" w:rsidDel="00003CD9">
          <w:delText>whether we should even have one</w:delText>
        </w:r>
      </w:del>
      <w:ins w:id="449" w:author="Lauren Young" w:date="2016-08-19T12:54:00Z">
        <w:r>
          <w:t>which principle should take precedence in various situations</w:t>
        </w:r>
      </w:ins>
      <w:r w:rsidR="00700F3D">
        <w:t xml:space="preserve">. </w:t>
      </w:r>
      <w:ins w:id="450" w:author="Lauren Young" w:date="2016-08-19T12:54:00Z">
        <w:r>
          <w:t>Participating in this discussion</w:t>
        </w:r>
      </w:ins>
      <w:ins w:id="451" w:author="Lauren Young" w:date="2016-08-19T12:55:00Z">
        <w:r>
          <w:t xml:space="preserve">, and in </w:t>
        </w:r>
      </w:ins>
      <w:ins w:id="452" w:author="Lauren Young" w:date="2016-08-19T12:56:00Z">
        <w:r>
          <w:t>teaching and training other researchers on topics of ethics,</w:t>
        </w:r>
      </w:ins>
      <w:ins w:id="453" w:author="Lauren Young" w:date="2016-08-19T12:54:00Z">
        <w:r>
          <w:t xml:space="preserve"> </w:t>
        </w:r>
      </w:ins>
      <w:ins w:id="454" w:author="Lauren Young" w:date="2016-08-19T12:55:00Z">
        <w:r>
          <w:t xml:space="preserve">is an opportunity and a challenge for researchers who aspire to conducting ethical research themselves. </w:t>
        </w:r>
      </w:ins>
    </w:p>
    <w:p w14:paraId="2C4C62DC" w14:textId="77777777" w:rsidR="00BE4297" w:rsidRDefault="00BE4297" w:rsidP="00F14F8F"/>
    <w:p w14:paraId="288F092C" w14:textId="77777777" w:rsidR="00BC08AD" w:rsidRDefault="00BC08AD" w:rsidP="00F14F8F"/>
    <w:p w14:paraId="125FB8A0" w14:textId="77777777" w:rsidR="00BC08AD" w:rsidRDefault="00BC08AD" w:rsidP="00F14F8F"/>
    <w:p w14:paraId="7D3A8B38" w14:textId="6894A6C2" w:rsidR="00BC08AD" w:rsidRDefault="00BC08AD" w:rsidP="00F14F8F">
      <w:r>
        <w:br w:type="column"/>
      </w:r>
      <w:r>
        <w:lastRenderedPageBreak/>
        <w:t>References</w:t>
      </w:r>
    </w:p>
    <w:p w14:paraId="66691FCA" w14:textId="77777777" w:rsidR="001C63B2" w:rsidRDefault="001C63B2" w:rsidP="00F14F8F"/>
    <w:p w14:paraId="60CC81AD" w14:textId="244A183B" w:rsidR="00D565A5" w:rsidRDefault="00D565A5" w:rsidP="001C63B2">
      <w:pPr>
        <w:rPr>
          <w:ins w:id="455" w:author="Lauren Young" w:date="2016-08-18T18:38:00Z"/>
        </w:rPr>
      </w:pPr>
      <w:proofErr w:type="spellStart"/>
      <w:ins w:id="456" w:author="Lauren Young" w:date="2016-08-18T18:38:00Z">
        <w:r>
          <w:t>Alsan</w:t>
        </w:r>
        <w:proofErr w:type="spellEnd"/>
        <w:r>
          <w:t xml:space="preserve">, Marcella, and Marianne Wanamaker. 2016. “Tuskegee and the health of black men.” </w:t>
        </w:r>
        <w:proofErr w:type="gramStart"/>
        <w:r>
          <w:t>NBER Working Paper No. 22323.</w:t>
        </w:r>
        <w:proofErr w:type="gramEnd"/>
        <w:r>
          <w:t xml:space="preserve"> </w:t>
        </w:r>
        <w:r>
          <w:fldChar w:fldCharType="begin"/>
        </w:r>
        <w:r>
          <w:instrText xml:space="preserve"> HYPERLINK "</w:instrText>
        </w:r>
        <w:r w:rsidRPr="00D565A5">
          <w:instrText>http://www.nber.org/papers/w22323.pdf</w:instrText>
        </w:r>
        <w:r>
          <w:instrText xml:space="preserve">" </w:instrText>
        </w:r>
        <w:r>
          <w:fldChar w:fldCharType="separate"/>
        </w:r>
        <w:r w:rsidRPr="00493BE4">
          <w:rPr>
            <w:rStyle w:val="Hyperlink"/>
          </w:rPr>
          <w:t>http://www.nber.org/papers/w22323.pdf</w:t>
        </w:r>
        <w:r>
          <w:fldChar w:fldCharType="end"/>
        </w:r>
        <w:r>
          <w:t xml:space="preserve">. </w:t>
        </w:r>
      </w:ins>
    </w:p>
    <w:p w14:paraId="2097A14B" w14:textId="77777777" w:rsidR="00D565A5" w:rsidRDefault="00D565A5" w:rsidP="001C63B2">
      <w:pPr>
        <w:rPr>
          <w:ins w:id="457" w:author="Lauren Young" w:date="2016-08-18T18:38:00Z"/>
        </w:rPr>
      </w:pPr>
    </w:p>
    <w:p w14:paraId="28F55C57" w14:textId="5B3E45A7" w:rsidR="001C63B2" w:rsidRPr="001C63B2" w:rsidRDefault="001C63B2" w:rsidP="001C63B2">
      <w:r>
        <w:t xml:space="preserve">Bond, Robert M, Christopher J. </w:t>
      </w:r>
      <w:proofErr w:type="spellStart"/>
      <w:r>
        <w:t>Fariss</w:t>
      </w:r>
      <w:proofErr w:type="spellEnd"/>
      <w:r>
        <w:t xml:space="preserve">, Jason J. Jones, Adam D.I. Kramer, Cameron Marlow, Jaime E. Settle, and James H. Fowler. 2012. “A 61-million-person experiment in social influence and political mobilization.” </w:t>
      </w:r>
      <w:r>
        <w:rPr>
          <w:i/>
        </w:rPr>
        <w:t xml:space="preserve">Nature </w:t>
      </w:r>
      <w:r>
        <w:t xml:space="preserve">489(7485), </w:t>
      </w:r>
      <w:proofErr w:type="spellStart"/>
      <w:r>
        <w:t>pp</w:t>
      </w:r>
      <w:proofErr w:type="spellEnd"/>
      <w:r w:rsidRPr="001C63B2">
        <w:rPr>
          <w:rFonts w:ascii="Arial" w:eastAsia="Times New Roman" w:hAnsi="Arial" w:cs="Arial"/>
          <w:color w:val="333333"/>
          <w:sz w:val="22"/>
          <w:szCs w:val="22"/>
          <w:shd w:val="clear" w:color="auto" w:fill="FFFFFF"/>
        </w:rPr>
        <w:t xml:space="preserve"> </w:t>
      </w:r>
      <w:r w:rsidRPr="001C63B2">
        <w:t>295–298</w:t>
      </w:r>
      <w:r>
        <w:t xml:space="preserve">. </w:t>
      </w:r>
      <w:hyperlink r:id="rId20" w:history="1">
        <w:r w:rsidRPr="006A0F52">
          <w:rPr>
            <w:rStyle w:val="Hyperlink"/>
          </w:rPr>
          <w:t>http://www.nature.com/nature/journal/v489/n7415/full/nature11421.html</w:t>
        </w:r>
      </w:hyperlink>
      <w:r>
        <w:t xml:space="preserve"> </w:t>
      </w:r>
    </w:p>
    <w:p w14:paraId="021DEF09" w14:textId="77777777" w:rsidR="001C63B2" w:rsidRDefault="001C63B2" w:rsidP="000700CF">
      <w:pPr>
        <w:rPr>
          <w:ins w:id="458" w:author="Lauren Young" w:date="2016-08-19T10:20:00Z"/>
        </w:rPr>
      </w:pPr>
    </w:p>
    <w:p w14:paraId="56AE2B42" w14:textId="689D5CAD" w:rsidR="00BF08E7" w:rsidRPr="00BF08E7" w:rsidRDefault="00BF08E7" w:rsidP="000700CF">
      <w:pPr>
        <w:rPr>
          <w:ins w:id="459" w:author="Lauren Young" w:date="2016-08-19T10:20:00Z"/>
        </w:rPr>
      </w:pPr>
      <w:ins w:id="460" w:author="Lauren Young" w:date="2016-08-19T10:20:00Z">
        <w:r>
          <w:t xml:space="preserve">Collier, Paul, and Pedro C. Vicente. 2014. “Votes and Violence: Evidence from a Field Experiment in Nigeria.” </w:t>
        </w:r>
        <w:r>
          <w:rPr>
            <w:i/>
          </w:rPr>
          <w:t xml:space="preserve">The Economic Journal </w:t>
        </w:r>
        <w:r>
          <w:t>124(574): F327-F355.</w:t>
        </w:r>
      </w:ins>
      <w:ins w:id="461" w:author="Lauren Young" w:date="2016-08-19T10:21:00Z">
        <w:r>
          <w:t xml:space="preserve"> </w:t>
        </w:r>
        <w:r>
          <w:fldChar w:fldCharType="begin"/>
        </w:r>
        <w:r>
          <w:instrText xml:space="preserve"> HYPERLINK "</w:instrText>
        </w:r>
        <w:r w:rsidRPr="00BF08E7">
          <w:instrText>http://onlinelibrary.wiley.com/doi/10.1111/ecoj.12109/full</w:instrText>
        </w:r>
        <w:r>
          <w:instrText xml:space="preserve">" </w:instrText>
        </w:r>
        <w:r>
          <w:fldChar w:fldCharType="separate"/>
        </w:r>
        <w:r w:rsidRPr="00493BE4">
          <w:rPr>
            <w:rStyle w:val="Hyperlink"/>
          </w:rPr>
          <w:t>http://onlinelibrary.wiley.com/doi/10.1111/ecoj.12109/full</w:t>
        </w:r>
        <w:r>
          <w:fldChar w:fldCharType="end"/>
        </w:r>
        <w:r>
          <w:t xml:space="preserve">. </w:t>
        </w:r>
      </w:ins>
    </w:p>
    <w:p w14:paraId="7018197A" w14:textId="24ECA814" w:rsidR="00BF08E7" w:rsidDel="00BF08E7" w:rsidRDefault="00BF08E7" w:rsidP="00E477C3">
      <w:pPr>
        <w:rPr>
          <w:del w:id="462" w:author="Lauren Young" w:date="2016-08-19T10:20:00Z"/>
        </w:rPr>
      </w:pPr>
    </w:p>
    <w:p w14:paraId="25F8C9E1" w14:textId="77777777" w:rsidR="00BF08E7" w:rsidRDefault="00BF08E7" w:rsidP="000700CF">
      <w:pPr>
        <w:rPr>
          <w:ins w:id="463" w:author="Lauren Young" w:date="2016-08-19T10:20:00Z"/>
        </w:rPr>
      </w:pPr>
    </w:p>
    <w:p w14:paraId="429B374E" w14:textId="2A94E431" w:rsidR="00E477C3" w:rsidRPr="00E477C3" w:rsidRDefault="00E427CC" w:rsidP="00E477C3">
      <w:pPr>
        <w:rPr>
          <w:ins w:id="464" w:author="Lauren Young" w:date="2016-08-18T18:23:00Z"/>
          <w:b/>
          <w:bCs/>
        </w:rPr>
      </w:pPr>
      <w:ins w:id="465" w:author="Lauren Young" w:date="2016-08-18T18:22:00Z">
        <w:r>
          <w:t xml:space="preserve">De la O, Ana. 2012. </w:t>
        </w:r>
      </w:ins>
      <w:ins w:id="466" w:author="Lauren Young" w:date="2016-08-18T18:23:00Z">
        <w:r>
          <w:t>“</w:t>
        </w:r>
        <w:r w:rsidR="00E477C3" w:rsidRPr="00E477C3">
          <w:rPr>
            <w:bCs/>
            <w:rPrChange w:id="467" w:author="Lauren Young" w:date="2016-08-18T18:23:00Z">
              <w:rPr>
                <w:b/>
                <w:bCs/>
              </w:rPr>
            </w:rPrChange>
          </w:rPr>
          <w:t>Do Conditional Cash Transfers Affect Electoral Behavior? Evidence from a Randomized Experiment in Mexico.</w:t>
        </w:r>
        <w:r w:rsidR="00E477C3">
          <w:rPr>
            <w:bCs/>
          </w:rPr>
          <w:t xml:space="preserve">” </w:t>
        </w:r>
        <w:proofErr w:type="gramStart"/>
        <w:r w:rsidR="00E477C3">
          <w:rPr>
            <w:bCs/>
            <w:i/>
          </w:rPr>
          <w:t xml:space="preserve">American Journal of Political Science </w:t>
        </w:r>
        <w:r w:rsidR="00E477C3">
          <w:rPr>
            <w:bCs/>
          </w:rPr>
          <w:t>57(1).</w:t>
        </w:r>
        <w:proofErr w:type="gramEnd"/>
        <w:r w:rsidR="00E477C3">
          <w:rPr>
            <w:bCs/>
          </w:rPr>
          <w:t xml:space="preserve"> </w:t>
        </w:r>
        <w:r w:rsidR="00E477C3">
          <w:rPr>
            <w:bCs/>
          </w:rPr>
          <w:fldChar w:fldCharType="begin"/>
        </w:r>
        <w:r w:rsidR="00E477C3">
          <w:rPr>
            <w:bCs/>
          </w:rPr>
          <w:instrText xml:space="preserve"> HYPERLINK "</w:instrText>
        </w:r>
        <w:r w:rsidR="00E477C3" w:rsidRPr="00E477C3">
          <w:rPr>
            <w:bCs/>
          </w:rPr>
          <w:instrText>http://onlinelibrary.wiley.com/doi/10.1111/j.1540-5907.2012.00617.x/abstract</w:instrText>
        </w:r>
        <w:r w:rsidR="00E477C3">
          <w:rPr>
            <w:bCs/>
          </w:rPr>
          <w:instrText xml:space="preserve">" </w:instrText>
        </w:r>
        <w:r w:rsidR="00E477C3">
          <w:rPr>
            <w:bCs/>
          </w:rPr>
          <w:fldChar w:fldCharType="separate"/>
        </w:r>
        <w:r w:rsidR="00E477C3" w:rsidRPr="00493BE4">
          <w:rPr>
            <w:rStyle w:val="Hyperlink"/>
            <w:bCs/>
          </w:rPr>
          <w:t>http://onlinelibrary.wiley.com/doi/10.1111/j.1540-5907.2012.00617.x/abstract</w:t>
        </w:r>
        <w:r w:rsidR="00E477C3">
          <w:rPr>
            <w:bCs/>
          </w:rPr>
          <w:fldChar w:fldCharType="end"/>
        </w:r>
        <w:r w:rsidR="00E477C3">
          <w:rPr>
            <w:bCs/>
          </w:rPr>
          <w:t xml:space="preserve">. </w:t>
        </w:r>
      </w:ins>
    </w:p>
    <w:p w14:paraId="3C030BE3" w14:textId="6A079BD7" w:rsidR="00E427CC" w:rsidRDefault="00E427CC" w:rsidP="000700CF">
      <w:pPr>
        <w:rPr>
          <w:ins w:id="468" w:author="Lauren Young" w:date="2016-08-18T18:22:00Z"/>
        </w:rPr>
      </w:pPr>
    </w:p>
    <w:p w14:paraId="55D6BE16" w14:textId="5CAA0C7A" w:rsidR="000700CF" w:rsidRDefault="000700CF" w:rsidP="000700CF">
      <w:pPr>
        <w:rPr>
          <w:rFonts w:ascii="Lucida Grande" w:hAnsi="Lucida Grande" w:cs="Lucida Grande"/>
          <w:color w:val="000000"/>
        </w:rPr>
      </w:pPr>
      <w:proofErr w:type="gramStart"/>
      <w:r>
        <w:t>Department of Health and Human Services.</w:t>
      </w:r>
      <w:proofErr w:type="gramEnd"/>
      <w:r>
        <w:t xml:space="preserve"> </w:t>
      </w:r>
      <w:proofErr w:type="gramStart"/>
      <w:r>
        <w:t xml:space="preserve">“Code of Federal Regulations.” </w:t>
      </w:r>
      <w:hyperlink r:id="rId21" w:history="1">
        <w:r w:rsidRPr="002A6A96">
          <w:rPr>
            <w:rStyle w:val="Hyperlink"/>
            <w:rFonts w:ascii="Lucida Grande" w:hAnsi="Lucida Grande" w:cs="Lucida Grande"/>
          </w:rPr>
          <w:t>http://www.hhs.gov/ohrp/humansubjects/guidance/45cfr46.html</w:t>
        </w:r>
      </w:hyperlink>
      <w:r>
        <w:rPr>
          <w:rFonts w:ascii="Lucida Grande" w:hAnsi="Lucida Grande" w:cs="Lucida Grande"/>
          <w:color w:val="000000"/>
        </w:rPr>
        <w:t>.</w:t>
      </w:r>
      <w:proofErr w:type="gramEnd"/>
      <w:r>
        <w:rPr>
          <w:rFonts w:ascii="Lucida Grande" w:hAnsi="Lucida Grande" w:cs="Lucida Grande"/>
          <w:color w:val="000000"/>
        </w:rPr>
        <w:t xml:space="preserve"> </w:t>
      </w:r>
    </w:p>
    <w:p w14:paraId="10BDCE8F" w14:textId="77777777" w:rsidR="000700CF" w:rsidRDefault="000700CF" w:rsidP="000700CF"/>
    <w:p w14:paraId="444292DF" w14:textId="1493B378" w:rsidR="00B16B2E" w:rsidRPr="00B16B2E" w:rsidRDefault="00B16B2E" w:rsidP="000700CF">
      <w:r>
        <w:t xml:space="preserve">Dionne, Kim Yi, Augustine </w:t>
      </w:r>
      <w:proofErr w:type="spellStart"/>
      <w:r>
        <w:t>Harawa</w:t>
      </w:r>
      <w:proofErr w:type="spellEnd"/>
      <w:r>
        <w:t xml:space="preserve">, and Hastings </w:t>
      </w:r>
      <w:proofErr w:type="spellStart"/>
      <w:r>
        <w:t>Honde</w:t>
      </w:r>
      <w:proofErr w:type="spellEnd"/>
      <w:r>
        <w:t xml:space="preserve">. 2016. “The Ethics of Exclusion When Experimenting in Impoverished Settings.” In </w:t>
      </w:r>
      <w:proofErr w:type="spellStart"/>
      <w:r>
        <w:t>Desposato</w:t>
      </w:r>
      <w:proofErr w:type="spellEnd"/>
      <w:r>
        <w:t xml:space="preserve">, Scott (ed.), </w:t>
      </w:r>
      <w:r>
        <w:rPr>
          <w:i/>
        </w:rPr>
        <w:t xml:space="preserve">Ethics and Experiments: Problems and Solutions for Social Scientists and Policy Professionals. </w:t>
      </w:r>
      <w:proofErr w:type="gramStart"/>
      <w:r>
        <w:t xml:space="preserve">New York: </w:t>
      </w:r>
      <w:proofErr w:type="spellStart"/>
      <w:r>
        <w:t>Routledge</w:t>
      </w:r>
      <w:proofErr w:type="spellEnd"/>
      <w:r>
        <w:t xml:space="preserve"> Studies in Experimental Political Science, pp25-41.</w:t>
      </w:r>
      <w:proofErr w:type="gramEnd"/>
      <w:r>
        <w:t xml:space="preserve"> </w:t>
      </w:r>
      <w:hyperlink r:id="rId22" w:history="1">
        <w:r w:rsidRPr="00E30B0C">
          <w:rPr>
            <w:rStyle w:val="Hyperlink"/>
          </w:rPr>
          <w:t>http://www.amazon.com/Ethics-Experiments-Scientists-Professionals-Experimental/dp/1138909165</w:t>
        </w:r>
      </w:hyperlink>
      <w:r>
        <w:t xml:space="preserve">. </w:t>
      </w:r>
    </w:p>
    <w:p w14:paraId="547A3788" w14:textId="77777777" w:rsidR="00B16B2E" w:rsidRDefault="00B16B2E" w:rsidP="000700CF"/>
    <w:p w14:paraId="3967CAEE" w14:textId="319724DC" w:rsidR="000700CF" w:rsidRPr="000700CF" w:rsidRDefault="000700CF" w:rsidP="000700CF">
      <w:r w:rsidRPr="000700CF">
        <w:t xml:space="preserve">Fang, </w:t>
      </w:r>
      <w:r>
        <w:t xml:space="preserve">Albert H., </w:t>
      </w:r>
      <w:r w:rsidRPr="000700CF">
        <w:t>Andrew M. Guess, and Macartan Humphreys</w:t>
      </w:r>
      <w:r>
        <w:t>. Dec 2015.</w:t>
      </w:r>
      <w:r w:rsidRPr="000700CF">
        <w:t xml:space="preserve"> </w:t>
      </w:r>
      <w:r>
        <w:t>“</w:t>
      </w:r>
      <w:r w:rsidRPr="000700CF">
        <w:t xml:space="preserve">Can the Government Deter Discrimination? </w:t>
      </w:r>
      <w:proofErr w:type="gramStart"/>
      <w:r w:rsidRPr="000700CF">
        <w:t>Evidence from a Randomize</w:t>
      </w:r>
      <w:r>
        <w:t xml:space="preserve">d Intervention in New York City.” </w:t>
      </w:r>
      <w:hyperlink r:id="rId23" w:history="1">
        <w:r w:rsidRPr="002A6A96">
          <w:rPr>
            <w:rStyle w:val="Hyperlink"/>
          </w:rPr>
          <w:t>http://www.macartan.nyc/wp-content/uploads/2015/06/20151210.pdf</w:t>
        </w:r>
      </w:hyperlink>
      <w:r>
        <w:t>.</w:t>
      </w:r>
      <w:proofErr w:type="gramEnd"/>
      <w:r>
        <w:t xml:space="preserve"> </w:t>
      </w:r>
    </w:p>
    <w:p w14:paraId="3A4FCE56" w14:textId="77777777" w:rsidR="000700CF" w:rsidRDefault="000700CF" w:rsidP="00F14F8F"/>
    <w:p w14:paraId="6A4C0828" w14:textId="0EFF2428" w:rsidR="001C63B2" w:rsidRDefault="001C63B2" w:rsidP="001C63B2">
      <w:r w:rsidRPr="001C63B2">
        <w:t>Gerber, Alan S., Donald P. Green &amp; Christopher W. Larimer</w:t>
      </w:r>
      <w:r>
        <w:t>. 2008. “</w:t>
      </w:r>
      <w:r w:rsidRPr="001C63B2">
        <w:t>Social Pressure and Voter Turnout: Evidence from a Large-Scale Field Experiment.”</w:t>
      </w:r>
      <w:r>
        <w:t xml:space="preserve"> </w:t>
      </w:r>
      <w:r w:rsidRPr="00C93767">
        <w:rPr>
          <w:i/>
        </w:rPr>
        <w:t>American Political Science Review</w:t>
      </w:r>
      <w:r w:rsidRPr="001C63B2">
        <w:t xml:space="preserve"> 102(1): 33-48.</w:t>
      </w:r>
      <w:r>
        <w:t xml:space="preserve"> </w:t>
      </w:r>
      <w:hyperlink r:id="rId24" w:anchor=".VvwopxIrKRs" w:history="1">
        <w:proofErr w:type="gramStart"/>
        <w:r w:rsidRPr="006A0F52">
          <w:rPr>
            <w:rStyle w:val="Hyperlink"/>
          </w:rPr>
          <w:t>http://isps.yale.edu/research/publications/isps08-001#.VvwopxIrKRs</w:t>
        </w:r>
      </w:hyperlink>
      <w:r>
        <w:t>.</w:t>
      </w:r>
      <w:proofErr w:type="gramEnd"/>
      <w:r>
        <w:t xml:space="preserve"> </w:t>
      </w:r>
    </w:p>
    <w:p w14:paraId="4E35FBD2" w14:textId="77777777" w:rsidR="001C63B2" w:rsidRPr="001C63B2" w:rsidRDefault="001C63B2" w:rsidP="001C63B2"/>
    <w:p w14:paraId="0045AEDA" w14:textId="276F870D" w:rsidR="00481FF1" w:rsidRPr="00B16B2E" w:rsidRDefault="00481FF1" w:rsidP="00481FF1">
      <w:pPr>
        <w:rPr>
          <w:ins w:id="469" w:author="Lauren Young" w:date="2016-08-19T11:30:00Z"/>
        </w:rPr>
      </w:pPr>
      <w:proofErr w:type="spellStart"/>
      <w:ins w:id="470" w:author="Lauren Young" w:date="2016-08-19T11:30:00Z">
        <w:r>
          <w:t>Gulber</w:t>
        </w:r>
        <w:proofErr w:type="spellEnd"/>
        <w:r>
          <w:t xml:space="preserve">, Joshua R., and Joel S. </w:t>
        </w:r>
        <w:proofErr w:type="spellStart"/>
        <w:r>
          <w:t>Selway</w:t>
        </w:r>
        <w:proofErr w:type="spellEnd"/>
        <w:r>
          <w:t xml:space="preserve">. 2016. “Considering the Political Consequences of Comparative Politics Experiments.” In </w:t>
        </w:r>
        <w:proofErr w:type="spellStart"/>
        <w:r>
          <w:t>Desposato</w:t>
        </w:r>
        <w:proofErr w:type="spellEnd"/>
        <w:r>
          <w:t xml:space="preserve">, Scott (ed.), </w:t>
        </w:r>
        <w:r>
          <w:rPr>
            <w:i/>
          </w:rPr>
          <w:t xml:space="preserve">Ethics and Experiments: Problems and Solutions for Social Scientists and Policy Professionals. </w:t>
        </w:r>
        <w:proofErr w:type="gramStart"/>
        <w:r>
          <w:t xml:space="preserve">New York: </w:t>
        </w:r>
        <w:proofErr w:type="spellStart"/>
        <w:r>
          <w:t>Routledge</w:t>
        </w:r>
        <w:proofErr w:type="spellEnd"/>
        <w:r>
          <w:t xml:space="preserve"> Studies in Experimental Political Science, </w:t>
        </w:r>
      </w:ins>
      <w:ins w:id="471" w:author="Lauren Young" w:date="2016-08-19T11:31:00Z">
        <w:r>
          <w:t>pp171-182</w:t>
        </w:r>
      </w:ins>
      <w:ins w:id="472" w:author="Lauren Young" w:date="2016-08-19T11:30:00Z">
        <w:r>
          <w:t>.</w:t>
        </w:r>
        <w:proofErr w:type="gramEnd"/>
        <w:r>
          <w:t xml:space="preserve"> </w:t>
        </w:r>
        <w:r>
          <w:fldChar w:fldCharType="begin"/>
        </w:r>
        <w:r>
          <w:instrText xml:space="preserve"> HYPERLINK "http://www.amazon.com/Ethics-Experiments-Scientists-Professionals-Experimental/dp/1138909165" </w:instrText>
        </w:r>
        <w:r>
          <w:fldChar w:fldCharType="separate"/>
        </w:r>
        <w:r w:rsidRPr="00E30B0C">
          <w:rPr>
            <w:rStyle w:val="Hyperlink"/>
          </w:rPr>
          <w:t>http://www.amazon.com/Ethics-Experiments-Scientists-Professionals-Experimental/dp/1138909165</w:t>
        </w:r>
        <w:r>
          <w:rPr>
            <w:rStyle w:val="Hyperlink"/>
          </w:rPr>
          <w:fldChar w:fldCharType="end"/>
        </w:r>
        <w:r>
          <w:t xml:space="preserve">. </w:t>
        </w:r>
      </w:ins>
    </w:p>
    <w:p w14:paraId="14F98A09" w14:textId="77777777" w:rsidR="00481FF1" w:rsidRDefault="00481FF1" w:rsidP="00F14F8F">
      <w:pPr>
        <w:rPr>
          <w:ins w:id="473" w:author="Lauren Young" w:date="2016-08-19T11:30:00Z"/>
        </w:rPr>
      </w:pPr>
    </w:p>
    <w:p w14:paraId="0DE0236D" w14:textId="41999128" w:rsidR="00B36D02" w:rsidRPr="00B36D02" w:rsidRDefault="00B36D02" w:rsidP="00F14F8F">
      <w:pPr>
        <w:rPr>
          <w:ins w:id="474" w:author="Lauren Young" w:date="2016-08-19T08:18:00Z"/>
        </w:rPr>
      </w:pPr>
      <w:proofErr w:type="spellStart"/>
      <w:ins w:id="475" w:author="Lauren Young" w:date="2016-08-19T08:18:00Z">
        <w:r>
          <w:t>Gueron</w:t>
        </w:r>
        <w:proofErr w:type="spellEnd"/>
        <w:r>
          <w:t>, Judith. 2002. “The Politics of Random Assignment: Implementing Studies and Affecting Policy.” In</w:t>
        </w:r>
      </w:ins>
      <w:ins w:id="476" w:author="Lauren Young" w:date="2016-08-19T08:19:00Z">
        <w:r>
          <w:t xml:space="preserve"> </w:t>
        </w:r>
        <w:proofErr w:type="spellStart"/>
        <w:r>
          <w:t>Mosteller</w:t>
        </w:r>
        <w:proofErr w:type="spellEnd"/>
        <w:r>
          <w:t>, Frederick, and Robert F. Baruch (eds.),</w:t>
        </w:r>
      </w:ins>
      <w:ins w:id="477" w:author="Lauren Young" w:date="2016-08-19T08:18:00Z">
        <w:r>
          <w:t xml:space="preserve"> </w:t>
        </w:r>
        <w:r>
          <w:rPr>
            <w:i/>
          </w:rPr>
          <w:t xml:space="preserve">Evidence Matters: </w:t>
        </w:r>
      </w:ins>
      <w:ins w:id="478" w:author="Lauren Young" w:date="2016-08-19T08:19:00Z">
        <w:r>
          <w:rPr>
            <w:i/>
          </w:rPr>
          <w:t xml:space="preserve">Randomized Trials in Evaluation Research. </w:t>
        </w:r>
        <w:r>
          <w:t>Brookings Institution Press.</w:t>
        </w:r>
      </w:ins>
      <w:ins w:id="479" w:author="Lauren Young" w:date="2016-08-19T08:20:00Z">
        <w:r w:rsidR="005E1DAE">
          <w:t xml:space="preserve"> </w:t>
        </w:r>
        <w:r w:rsidR="005E1DAE">
          <w:fldChar w:fldCharType="begin"/>
        </w:r>
        <w:r w:rsidR="005E1DAE">
          <w:instrText xml:space="preserve"> HYPERLINK "</w:instrText>
        </w:r>
        <w:r w:rsidR="005E1DAE" w:rsidRPr="005E1DAE">
          <w:instrText>https://www.brookings.edu/book/evidence-matters/</w:instrText>
        </w:r>
        <w:r w:rsidR="005E1DAE">
          <w:instrText xml:space="preserve">" </w:instrText>
        </w:r>
        <w:r w:rsidR="005E1DAE">
          <w:fldChar w:fldCharType="separate"/>
        </w:r>
        <w:r w:rsidR="005E1DAE" w:rsidRPr="00493BE4">
          <w:rPr>
            <w:rStyle w:val="Hyperlink"/>
          </w:rPr>
          <w:t>https://www.brookings.edu/book/evidence-matters/</w:t>
        </w:r>
        <w:r w:rsidR="005E1DAE">
          <w:fldChar w:fldCharType="end"/>
        </w:r>
        <w:r w:rsidR="005E1DAE">
          <w:t xml:space="preserve">. </w:t>
        </w:r>
      </w:ins>
    </w:p>
    <w:p w14:paraId="3DF59F65" w14:textId="77777777" w:rsidR="00B36D02" w:rsidRDefault="00B36D02" w:rsidP="00F14F8F">
      <w:pPr>
        <w:rPr>
          <w:ins w:id="480" w:author="Lauren Young" w:date="2016-08-19T08:18:00Z"/>
        </w:rPr>
      </w:pPr>
    </w:p>
    <w:p w14:paraId="1FCAB82A" w14:textId="6ABBB402" w:rsidR="00DB37C4" w:rsidRDefault="00DB37C4" w:rsidP="00F14F8F">
      <w:r>
        <w:t xml:space="preserve">Haushofer, Johannes, </w:t>
      </w:r>
      <w:proofErr w:type="spellStart"/>
      <w:r>
        <w:t>Michala</w:t>
      </w:r>
      <w:proofErr w:type="spellEnd"/>
      <w:r>
        <w:t xml:space="preserve"> Riis-</w:t>
      </w:r>
      <w:proofErr w:type="spellStart"/>
      <w:r>
        <w:t>Vestergaard</w:t>
      </w:r>
      <w:proofErr w:type="spellEnd"/>
      <w:r>
        <w:t xml:space="preserve">, and Jeremy Shapiro. Nov 2015. </w:t>
      </w:r>
      <w:proofErr w:type="gramStart"/>
      <w:r w:rsidR="004E7CDF">
        <w:t xml:space="preserve">“The Social Cost of Randomization.” </w:t>
      </w:r>
      <w:hyperlink r:id="rId25" w:history="1">
        <w:r w:rsidR="004E7CDF" w:rsidRPr="002A6A96">
          <w:rPr>
            <w:rStyle w:val="Hyperlink"/>
          </w:rPr>
          <w:t>https://www.princeton.edu/~joha/publications/Haushofer_et_al_Randomization_2015.pdf</w:t>
        </w:r>
      </w:hyperlink>
      <w:r w:rsidR="004E7CDF">
        <w:t>.</w:t>
      </w:r>
      <w:proofErr w:type="gramEnd"/>
      <w:r w:rsidR="004E7CDF">
        <w:t xml:space="preserve"> </w:t>
      </w:r>
    </w:p>
    <w:p w14:paraId="233ACCA5" w14:textId="77777777" w:rsidR="00DB37C4" w:rsidRDefault="00DB37C4" w:rsidP="00F14F8F"/>
    <w:p w14:paraId="747C358B" w14:textId="5A0627D5" w:rsidR="00DB37C4" w:rsidRDefault="00BC08AD" w:rsidP="00DB37C4">
      <w:r>
        <w:t xml:space="preserve">Humphreys, Macartan. </w:t>
      </w:r>
      <w:r w:rsidR="00DB37C4">
        <w:t xml:space="preserve">Jan </w:t>
      </w:r>
      <w:r>
        <w:t xml:space="preserve">2015. </w:t>
      </w:r>
      <w:proofErr w:type="gramStart"/>
      <w:r w:rsidR="00DB37C4" w:rsidRPr="00DB37C4">
        <w:t>Reflections on the ethics of social experimentation</w:t>
      </w:r>
      <w:r w:rsidR="00DB37C4">
        <w:t>.</w:t>
      </w:r>
      <w:proofErr w:type="gramEnd"/>
      <w:r w:rsidR="00DB37C4">
        <w:t xml:space="preserve"> </w:t>
      </w:r>
      <w:proofErr w:type="gramStart"/>
      <w:r w:rsidR="00DB37C4" w:rsidRPr="00DB37C4">
        <w:rPr>
          <w:i/>
        </w:rPr>
        <w:t>WIDER Working Paper 2015/018</w:t>
      </w:r>
      <w:r w:rsidR="00DB37C4">
        <w:rPr>
          <w:i/>
        </w:rPr>
        <w:t>.</w:t>
      </w:r>
      <w:proofErr w:type="gramEnd"/>
      <w:r w:rsidR="00DB37C4">
        <w:rPr>
          <w:i/>
        </w:rPr>
        <w:t xml:space="preserve"> </w:t>
      </w:r>
      <w:hyperlink r:id="rId26" w:history="1">
        <w:r w:rsidR="00DB37C4" w:rsidRPr="002A6A96">
          <w:rPr>
            <w:rStyle w:val="Hyperlink"/>
          </w:rPr>
          <w:t>https://www.wider.unu.edu/sites/default/files/wp2015-018.pdf</w:t>
        </w:r>
      </w:hyperlink>
      <w:r w:rsidR="00DB37C4">
        <w:t xml:space="preserve">. </w:t>
      </w:r>
    </w:p>
    <w:p w14:paraId="2E5C138A" w14:textId="77777777" w:rsidR="009952EB" w:rsidRDefault="009952EB" w:rsidP="00DB37C4"/>
    <w:p w14:paraId="63FFC429" w14:textId="303CF736" w:rsidR="00E477C3" w:rsidRDefault="00E477C3" w:rsidP="00DB37C4">
      <w:pPr>
        <w:rPr>
          <w:ins w:id="481" w:author="Lauren Young" w:date="2016-08-18T18:25:00Z"/>
        </w:rPr>
      </w:pPr>
      <w:ins w:id="482" w:author="Lauren Young" w:date="2016-08-18T18:24:00Z">
        <w:r>
          <w:t xml:space="preserve">Imai, </w:t>
        </w:r>
        <w:proofErr w:type="spellStart"/>
        <w:r>
          <w:t>Kosuke</w:t>
        </w:r>
        <w:proofErr w:type="spellEnd"/>
        <w:r>
          <w:t xml:space="preserve">, Gary King, and Carlos Velasco Rivera. 2016. “Do Nonpartisan Programmatic Policies Have Partisan Electoral Effects? Evidence from Two Large Scale Randomized Experiments.” </w:t>
        </w:r>
      </w:ins>
      <w:ins w:id="483" w:author="Lauren Young" w:date="2016-08-18T18:25:00Z">
        <w:r>
          <w:t xml:space="preserve">Working paper, Princeton University. </w:t>
        </w:r>
        <w:r>
          <w:fldChar w:fldCharType="begin"/>
        </w:r>
        <w:r>
          <w:instrText xml:space="preserve"> HYPERLINK "</w:instrText>
        </w:r>
        <w:r w:rsidRPr="00E477C3">
          <w:instrText>http://gking.harvard.edu/files/gking/files/progpol.pdf</w:instrText>
        </w:r>
        <w:r>
          <w:instrText xml:space="preserve">" </w:instrText>
        </w:r>
        <w:r>
          <w:fldChar w:fldCharType="separate"/>
        </w:r>
        <w:r w:rsidRPr="00493BE4">
          <w:rPr>
            <w:rStyle w:val="Hyperlink"/>
          </w:rPr>
          <w:t>http://gking.harvard.edu/files/gking/files/progpol.pdf</w:t>
        </w:r>
        <w:r>
          <w:fldChar w:fldCharType="end"/>
        </w:r>
        <w:r>
          <w:t xml:space="preserve">. </w:t>
        </w:r>
      </w:ins>
    </w:p>
    <w:p w14:paraId="2DE4AD82" w14:textId="77777777" w:rsidR="00E477C3" w:rsidRDefault="00E477C3" w:rsidP="00DB37C4">
      <w:pPr>
        <w:rPr>
          <w:ins w:id="484" w:author="Lauren Young" w:date="2016-08-18T18:24:00Z"/>
        </w:rPr>
      </w:pPr>
    </w:p>
    <w:p w14:paraId="23DB98C9" w14:textId="5E7FC65E" w:rsidR="00FE7BFF" w:rsidRDefault="00FE7BFF" w:rsidP="00DB37C4">
      <w:r>
        <w:t xml:space="preserve">King, Gary, Jennifer Pan, and Margaret E. Roberts. May 2013. “How Censorship in China Allows Government Criticism but Silences Collective Expression.” </w:t>
      </w:r>
      <w:proofErr w:type="gramStart"/>
      <w:r>
        <w:rPr>
          <w:i/>
        </w:rPr>
        <w:t xml:space="preserve">American Political Science Review </w:t>
      </w:r>
      <w:r>
        <w:t>107(2)</w:t>
      </w:r>
      <w:r>
        <w:rPr>
          <w:i/>
        </w:rPr>
        <w:t>.</w:t>
      </w:r>
      <w:proofErr w:type="gramEnd"/>
      <w:r>
        <w:t xml:space="preserve"> </w:t>
      </w:r>
      <w:hyperlink r:id="rId27" w:history="1">
        <w:r w:rsidRPr="00E30B0C">
          <w:rPr>
            <w:rStyle w:val="Hyperlink"/>
          </w:rPr>
          <w:t>http://gking.harvard.edu/files/censored.pdf</w:t>
        </w:r>
      </w:hyperlink>
      <w:r>
        <w:t xml:space="preserve">. </w:t>
      </w:r>
    </w:p>
    <w:p w14:paraId="66E9E3DE" w14:textId="77777777" w:rsidR="00FE7BFF" w:rsidRPr="00FE7BFF" w:rsidRDefault="00FE7BFF" w:rsidP="00DB37C4"/>
    <w:p w14:paraId="0C12B431" w14:textId="653C2526" w:rsidR="00FE7BFF" w:rsidRDefault="00FE7BFF" w:rsidP="00DB37C4">
      <w:r>
        <w:t xml:space="preserve">Lu, </w:t>
      </w:r>
      <w:proofErr w:type="spellStart"/>
      <w:r>
        <w:t>Xiaobo</w:t>
      </w:r>
      <w:proofErr w:type="spellEnd"/>
      <w:r>
        <w:t xml:space="preserve">. 2016. “Ethical Challenges in Comparative Politics Experiments in China.” In </w:t>
      </w:r>
      <w:proofErr w:type="spellStart"/>
      <w:r>
        <w:t>Desposato</w:t>
      </w:r>
      <w:proofErr w:type="spellEnd"/>
      <w:r>
        <w:t xml:space="preserve">, Scott (ed.), </w:t>
      </w:r>
      <w:r>
        <w:rPr>
          <w:i/>
        </w:rPr>
        <w:t xml:space="preserve">Ethics and Experiments: Problems and Solutions for Social Scientists and Policy Professionals. </w:t>
      </w:r>
      <w:proofErr w:type="gramStart"/>
      <w:r>
        <w:t xml:space="preserve">New York: </w:t>
      </w:r>
      <w:proofErr w:type="spellStart"/>
      <w:r>
        <w:t>Routledge</w:t>
      </w:r>
      <w:proofErr w:type="spellEnd"/>
      <w:r>
        <w:t xml:space="preserve"> Studies in Experimental Political Science, pp25-41.</w:t>
      </w:r>
      <w:proofErr w:type="gramEnd"/>
      <w:r>
        <w:t xml:space="preserve"> </w:t>
      </w:r>
      <w:hyperlink r:id="rId28" w:history="1">
        <w:r w:rsidRPr="00E30B0C">
          <w:rPr>
            <w:rStyle w:val="Hyperlink"/>
          </w:rPr>
          <w:t>http://www.amazon.com/Ethics-Experiments-Scientists-Professionals-Experimental/dp/1138909165</w:t>
        </w:r>
      </w:hyperlink>
      <w:r>
        <w:t>.</w:t>
      </w:r>
    </w:p>
    <w:p w14:paraId="44976037" w14:textId="77777777" w:rsidR="00FE7BFF" w:rsidRDefault="00FE7BFF" w:rsidP="00DB37C4"/>
    <w:p w14:paraId="3F81FEE1" w14:textId="20140B98" w:rsidR="00D60A74" w:rsidRDefault="00D60A74" w:rsidP="009952EB">
      <w:pPr>
        <w:rPr>
          <w:ins w:id="485" w:author="Lauren Young" w:date="2016-08-19T14:15:00Z"/>
        </w:rPr>
      </w:pPr>
      <w:proofErr w:type="spellStart"/>
      <w:ins w:id="486" w:author="Lauren Young" w:date="2016-08-19T14:10:00Z">
        <w:r>
          <w:t>Malesky</w:t>
        </w:r>
        <w:proofErr w:type="spellEnd"/>
        <w:r>
          <w:t>, Edm</w:t>
        </w:r>
      </w:ins>
      <w:ins w:id="487" w:author="Lauren Young" w:date="2016-08-19T14:15:00Z">
        <w:r w:rsidR="002C7B05">
          <w:t xml:space="preserve">und J. 2016. “Manipulating Elites.” In </w:t>
        </w:r>
        <w:proofErr w:type="spellStart"/>
        <w:r w:rsidR="002C7B05">
          <w:t>Desposato</w:t>
        </w:r>
        <w:proofErr w:type="spellEnd"/>
        <w:r w:rsidR="002C7B05">
          <w:t xml:space="preserve">, Scott (ed.), </w:t>
        </w:r>
        <w:r w:rsidR="002C7B05">
          <w:rPr>
            <w:i/>
          </w:rPr>
          <w:t xml:space="preserve">Ethics and Experiments: Problems and Solutions for Social Scientists and Policy Professionals. </w:t>
        </w:r>
        <w:proofErr w:type="gramStart"/>
        <w:r w:rsidR="002C7B05">
          <w:t xml:space="preserve">New York: </w:t>
        </w:r>
        <w:proofErr w:type="spellStart"/>
        <w:r w:rsidR="002C7B05">
          <w:t>Routledge</w:t>
        </w:r>
        <w:proofErr w:type="spellEnd"/>
        <w:r w:rsidR="002C7B05">
          <w:t xml:space="preserve"> Studies in Experimental Political Science, pp25-41.</w:t>
        </w:r>
        <w:proofErr w:type="gramEnd"/>
        <w:r w:rsidR="002C7B05">
          <w:t xml:space="preserve"> </w:t>
        </w:r>
        <w:r w:rsidR="002C7B05">
          <w:fldChar w:fldCharType="begin"/>
        </w:r>
        <w:r w:rsidR="002C7B05">
          <w:instrText xml:space="preserve"> HYPERLINK "http://www.amazon.com/Ethics-Experiments-Scientists-Professionals-Experimental/dp/1138909165" </w:instrText>
        </w:r>
        <w:r w:rsidR="002C7B05">
          <w:fldChar w:fldCharType="separate"/>
        </w:r>
        <w:r w:rsidR="002C7B05" w:rsidRPr="00E30B0C">
          <w:rPr>
            <w:rStyle w:val="Hyperlink"/>
          </w:rPr>
          <w:t>http://www.amazon.com/Ethics-Experiments-Scientists-Professionals-Experimental/dp/1138909165</w:t>
        </w:r>
        <w:r w:rsidR="002C7B05">
          <w:rPr>
            <w:rStyle w:val="Hyperlink"/>
          </w:rPr>
          <w:fldChar w:fldCharType="end"/>
        </w:r>
        <w:r w:rsidR="002C7B05">
          <w:t>.</w:t>
        </w:r>
      </w:ins>
    </w:p>
    <w:p w14:paraId="3BF443BE" w14:textId="77777777" w:rsidR="002C7B05" w:rsidRDefault="002C7B05" w:rsidP="009952EB">
      <w:pPr>
        <w:rPr>
          <w:ins w:id="488" w:author="Lauren Young" w:date="2016-08-19T14:10:00Z"/>
        </w:rPr>
      </w:pPr>
    </w:p>
    <w:p w14:paraId="6C5D5071" w14:textId="4C16A603" w:rsidR="009952EB" w:rsidRDefault="009952EB" w:rsidP="009952EB">
      <w:pPr>
        <w:rPr>
          <w:ins w:id="489" w:author="Lauren Young" w:date="2016-08-18T18:14:00Z"/>
        </w:rPr>
      </w:pPr>
      <w:r>
        <w:t xml:space="preserve">McClendon, Gwyneth H. Spring 2012. “Ethics of Using Public Officials as Field Experiment Subjects.” </w:t>
      </w:r>
      <w:proofErr w:type="gramStart"/>
      <w:r w:rsidRPr="009952EB">
        <w:rPr>
          <w:i/>
        </w:rPr>
        <w:t>Newsletter of the APSA Experimental Section</w:t>
      </w:r>
      <w:r>
        <w:rPr>
          <w:i/>
        </w:rPr>
        <w:t xml:space="preserve"> </w:t>
      </w:r>
      <w:r>
        <w:t>3(1).</w:t>
      </w:r>
      <w:proofErr w:type="gramEnd"/>
      <w:r>
        <w:t xml:space="preserve"> </w:t>
      </w:r>
      <w:hyperlink r:id="rId29" w:history="1">
        <w:r w:rsidRPr="00E30B0C">
          <w:rPr>
            <w:rStyle w:val="Hyperlink"/>
          </w:rPr>
          <w:t>http://scholar.harvard.edu/files/dtingley/files/spring2012.pdf?m=1360070641</w:t>
        </w:r>
      </w:hyperlink>
      <w:r>
        <w:t xml:space="preserve">. </w:t>
      </w:r>
    </w:p>
    <w:p w14:paraId="4F5A8E23" w14:textId="77777777" w:rsidR="00E427CC" w:rsidRDefault="00E427CC" w:rsidP="009952EB">
      <w:pPr>
        <w:rPr>
          <w:ins w:id="490" w:author="Lauren Young" w:date="2016-08-18T18:14:00Z"/>
        </w:rPr>
      </w:pPr>
    </w:p>
    <w:p w14:paraId="600BBF30" w14:textId="2A0F5317" w:rsidR="00E427CC" w:rsidRPr="009952EB" w:rsidRDefault="00E427CC" w:rsidP="009952EB">
      <w:proofErr w:type="spellStart"/>
      <w:proofErr w:type="gramStart"/>
      <w:ins w:id="491" w:author="Lauren Young" w:date="2016-08-18T18:14:00Z">
        <w:r>
          <w:t>Zechmeister</w:t>
        </w:r>
        <w:proofErr w:type="spellEnd"/>
        <w:r>
          <w:t>, Elizabeth J. 2016.</w:t>
        </w:r>
        <w:proofErr w:type="gramEnd"/>
        <w:r>
          <w:t xml:space="preserve"> “Ethics and Research in Political Science: The Responsibilities of the Researcher and the Profession.</w:t>
        </w:r>
      </w:ins>
      <w:ins w:id="492" w:author="Lauren Young" w:date="2016-08-18T18:15:00Z">
        <w:r>
          <w:t xml:space="preserve">” In </w:t>
        </w:r>
        <w:proofErr w:type="spellStart"/>
        <w:r>
          <w:t>Desposato</w:t>
        </w:r>
        <w:proofErr w:type="spellEnd"/>
        <w:r>
          <w:t xml:space="preserve">, Scott (ed.), </w:t>
        </w:r>
        <w:r>
          <w:rPr>
            <w:i/>
          </w:rPr>
          <w:t xml:space="preserve">Ethics and Experiments: Problems and Solutions for Social Scientists and Policy Professionals. </w:t>
        </w:r>
        <w:proofErr w:type="gramStart"/>
        <w:r>
          <w:t xml:space="preserve">New York: </w:t>
        </w:r>
        <w:proofErr w:type="spellStart"/>
        <w:r>
          <w:t>Routledge</w:t>
        </w:r>
        <w:proofErr w:type="spellEnd"/>
        <w:r>
          <w:t xml:space="preserve"> Studies in Experimental Political Science, pp25-41.</w:t>
        </w:r>
        <w:proofErr w:type="gramEnd"/>
        <w:r>
          <w:t xml:space="preserve"> </w:t>
        </w:r>
        <w:r>
          <w:fldChar w:fldCharType="begin"/>
        </w:r>
        <w:r>
          <w:instrText xml:space="preserve"> HYPERLINK "http://www.amazon.com/Ethics-Experiments-Scientists-Professionals-Experimental/dp/1138909165" </w:instrText>
        </w:r>
        <w:r>
          <w:fldChar w:fldCharType="separate"/>
        </w:r>
        <w:r w:rsidRPr="00E30B0C">
          <w:rPr>
            <w:rStyle w:val="Hyperlink"/>
          </w:rPr>
          <w:t>http://www.amazon.com/Ethics-Experiments-Scientists-Professionals-Experimental/dp/1138909165</w:t>
        </w:r>
        <w:r>
          <w:rPr>
            <w:rStyle w:val="Hyperlink"/>
          </w:rPr>
          <w:fldChar w:fldCharType="end"/>
        </w:r>
        <w:r>
          <w:t>.</w:t>
        </w:r>
      </w:ins>
    </w:p>
    <w:p w14:paraId="1D66519A" w14:textId="4702AD44" w:rsidR="009952EB" w:rsidRDefault="009952EB" w:rsidP="00DB37C4"/>
    <w:p w14:paraId="39330041" w14:textId="77777777" w:rsidR="00DB37C4" w:rsidRDefault="00DB37C4" w:rsidP="00DB37C4"/>
    <w:p w14:paraId="749D8A56" w14:textId="77777777" w:rsidR="00DB37C4" w:rsidRPr="00DB37C4" w:rsidRDefault="00DB37C4" w:rsidP="00DB37C4">
      <w:pPr>
        <w:rPr>
          <w:i/>
        </w:rPr>
      </w:pPr>
    </w:p>
    <w:p w14:paraId="0C399623" w14:textId="1F96EF34" w:rsidR="00DB37C4" w:rsidRPr="00DB37C4" w:rsidRDefault="00DB37C4" w:rsidP="00DB37C4"/>
    <w:p w14:paraId="4DFE86B0" w14:textId="3881D9FE" w:rsidR="00BC08AD" w:rsidRDefault="00BC08AD" w:rsidP="00F14F8F"/>
    <w:sectPr w:rsidR="00BC08AD" w:rsidSect="00440AD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7" w:author="Hyde, Susan" w:date="2016-07-13T15:09:00Z" w:initials="HS">
    <w:p w14:paraId="3821F7A7" w14:textId="52136660" w:rsidR="00D60A74" w:rsidRDefault="00D60A74">
      <w:pPr>
        <w:pStyle w:val="CommentText"/>
      </w:pPr>
      <w:r>
        <w:rPr>
          <w:rStyle w:val="CommentReference"/>
        </w:rPr>
        <w:annotationRef/>
      </w:r>
      <w:r>
        <w:t xml:space="preserve">I think we should call this a “standards guide”; “standards discussion” or something other than a methods guide, as ethics are not really methods and I think it carries a weird connotation. </w:t>
      </w:r>
    </w:p>
    <w:p w14:paraId="076D6D4A" w14:textId="77777777" w:rsidR="00D60A74" w:rsidRDefault="00D60A74">
      <w:pPr>
        <w:pStyle w:val="CommentText"/>
      </w:pPr>
    </w:p>
    <w:p w14:paraId="40914D66" w14:textId="52666F92" w:rsidR="00D60A74" w:rsidRDefault="00D60A74">
      <w:pPr>
        <w:pStyle w:val="CommentText"/>
      </w:pPr>
      <w:r>
        <w:t xml:space="preserve">What will the title be?  This is a hot and potentially very controversial issue, so I think we want to have a title that is appropriately circumspect.  I do not think we should call it “10 things you should know about ethics.”  Perhaps something that communicates that these are intended to spark conversation and that ethical decisions cannot often be generalized. </w:t>
      </w:r>
    </w:p>
  </w:comment>
  <w:comment w:id="28" w:author="Lauren Young" w:date="2016-08-17T09:05:00Z" w:initials="LY">
    <w:p w14:paraId="43AA2570" w14:textId="6B9A7E6F" w:rsidR="00D60A74" w:rsidRDefault="00D60A74">
      <w:pPr>
        <w:pStyle w:val="CommentText"/>
      </w:pPr>
      <w:ins w:id="49" w:author="Lauren Young" w:date="2016-08-17T09:02:00Z">
        <w:r>
          <w:rPr>
            <w:rStyle w:val="CommentReference"/>
          </w:rPr>
          <w:annotationRef/>
        </w:r>
      </w:ins>
      <w:r>
        <w:t xml:space="preserve">Susan – I agree that calling it something other than a methods guide is a good choice. I do like thinking of ethics as a type of method because it demystifies it a bit and implies that we should try to be innovative in thinking about how to better adhere to ethical principles.  </w:t>
      </w:r>
    </w:p>
  </w:comment>
  <w:comment w:id="76" w:author="Lauren Young" w:date="2016-08-17T09:01:00Z" w:initials="LY">
    <w:p w14:paraId="4D97F5FB" w14:textId="5B5ED203" w:rsidR="00D60A74" w:rsidRDefault="00D60A74">
      <w:pPr>
        <w:pStyle w:val="CommentText"/>
      </w:pPr>
      <w:r>
        <w:rPr>
          <w:rStyle w:val="CommentReference"/>
        </w:rPr>
        <w:annotationRef/>
      </w:r>
      <w:r>
        <w:t xml:space="preserve">Add </w:t>
      </w:r>
      <w:proofErr w:type="spellStart"/>
      <w:r>
        <w:t>Desposato</w:t>
      </w:r>
      <w:proofErr w:type="spellEnd"/>
      <w:r>
        <w:t xml:space="preserve"> cite.</w:t>
      </w:r>
    </w:p>
  </w:comment>
  <w:comment w:id="77" w:author="Hyde, Susan" w:date="2016-07-13T15:11:00Z" w:initials="HS">
    <w:p w14:paraId="3ED31D04" w14:textId="5002AA17" w:rsidR="00D60A74" w:rsidRDefault="00D60A74">
      <w:pPr>
        <w:pStyle w:val="CommentText"/>
      </w:pPr>
      <w:r>
        <w:rPr>
          <w:rStyle w:val="CommentReference"/>
        </w:rPr>
        <w:annotationRef/>
      </w:r>
      <w:r>
        <w:t xml:space="preserve">I think it is also up to the broader research community to debate and share standards and norms about ethical behavior.  </w:t>
      </w:r>
    </w:p>
  </w:comment>
  <w:comment w:id="90" w:author="Hyde, Susan" w:date="2016-07-13T15:12:00Z" w:initials="HS">
    <w:p w14:paraId="7675FA6A" w14:textId="27BB5CC7" w:rsidR="00D60A74" w:rsidRDefault="00D60A74">
      <w:pPr>
        <w:pStyle w:val="CommentText"/>
      </w:pPr>
      <w:r>
        <w:rPr>
          <w:rStyle w:val="CommentReference"/>
        </w:rPr>
        <w:annotationRef/>
      </w:r>
      <w:r>
        <w:t xml:space="preserve">Need to be clear about anonymous vs. confidential. </w:t>
      </w:r>
    </w:p>
  </w:comment>
  <w:comment w:id="103" w:author="Lauren Young" w:date="2016-08-17T09:16:00Z" w:initials="LY">
    <w:p w14:paraId="018745D1" w14:textId="1CA2F52E" w:rsidR="00D60A74" w:rsidRDefault="00D60A74">
      <w:pPr>
        <w:pStyle w:val="CommentText"/>
      </w:pPr>
      <w:r>
        <w:rPr>
          <w:rStyle w:val="CommentReference"/>
        </w:rPr>
        <w:annotationRef/>
      </w:r>
      <w:r>
        <w:t>Susan – this may be a cop-out but I think the costs and benefits are so context specific that it’s hard to include suggestions on how to balance this. Generally I think that the gains are hard to assess, and that minimizing and monitoring costs is the best solution. This could involve estimating how much time officials would collectively spend on the requests, or doing post-experiment debriefs with some to gauge whether they think it’s a significant drain or are likely to take future requests less seriously.</w:t>
      </w:r>
    </w:p>
  </w:comment>
  <w:comment w:id="99" w:author="Susan Hyde" w:date="2016-07-18T14:34:00Z" w:initials="SH">
    <w:p w14:paraId="0044BB79" w14:textId="6EF49D6C" w:rsidR="00D60A74" w:rsidRDefault="00D60A74">
      <w:pPr>
        <w:pStyle w:val="CommentText"/>
      </w:pPr>
      <w:r>
        <w:rPr>
          <w:rStyle w:val="CommentReference"/>
        </w:rPr>
        <w:annotationRef/>
      </w:r>
      <w:r>
        <w:t xml:space="preserve">Any suggestions on how to do this?  When might one expect potential benefits to be higher? </w:t>
      </w:r>
    </w:p>
  </w:comment>
  <w:comment w:id="113" w:author="Susan Hyde" w:date="2016-07-18T14:35:00Z" w:initials="SH">
    <w:p w14:paraId="39482BB3" w14:textId="2D82DDF8" w:rsidR="00D60A74" w:rsidRDefault="00D60A74">
      <w:pPr>
        <w:pStyle w:val="CommentText"/>
      </w:pPr>
      <w:r>
        <w:rPr>
          <w:rStyle w:val="CommentReference"/>
        </w:rPr>
        <w:annotationRef/>
      </w:r>
      <w:r>
        <w:t>I found this sentence to be a bit awkward and took a stab at editing</w:t>
      </w:r>
    </w:p>
  </w:comment>
  <w:comment w:id="110" w:author="Susan Hyde" w:date="2016-07-18T14:36:00Z" w:initials="SH">
    <w:p w14:paraId="4CD827BE" w14:textId="77777777" w:rsidR="00D60A74" w:rsidRDefault="00D60A74" w:rsidP="002F13A3">
      <w:pPr>
        <w:pStyle w:val="CommentText"/>
      </w:pPr>
      <w:r>
        <w:rPr>
          <w:rStyle w:val="CommentReference"/>
        </w:rPr>
        <w:annotationRef/>
      </w:r>
      <w:r>
        <w:rPr>
          <w:rStyle w:val="CommentReference"/>
        </w:rPr>
        <w:annotationRef/>
      </w:r>
      <w:r>
        <w:t>I found this sentence to be a bit awkward and took a stab at editing</w:t>
      </w:r>
    </w:p>
    <w:p w14:paraId="4511C175" w14:textId="55377D8B" w:rsidR="00D60A74" w:rsidRDefault="00D60A74">
      <w:pPr>
        <w:pStyle w:val="CommentText"/>
      </w:pPr>
    </w:p>
  </w:comment>
  <w:comment w:id="136" w:author="Susan Hyde" w:date="2016-07-18T14:38:00Z" w:initials="SH">
    <w:p w14:paraId="1AFF865A" w14:textId="401D36A5" w:rsidR="00D60A74" w:rsidRDefault="00D60A74">
      <w:pPr>
        <w:pStyle w:val="CommentText"/>
      </w:pPr>
      <w:r>
        <w:rPr>
          <w:rStyle w:val="CommentReference"/>
        </w:rPr>
        <w:annotationRef/>
      </w:r>
      <w:r>
        <w:t>Good to provide a citation and example of a case in which it is perceived as fair?</w:t>
      </w:r>
    </w:p>
  </w:comment>
  <w:comment w:id="147" w:author="Lauren Young" w:date="2016-08-19T08:21:00Z" w:initials="LY">
    <w:p w14:paraId="3B627A48" w14:textId="1D52F448" w:rsidR="00D60A74" w:rsidRDefault="00D60A74">
      <w:pPr>
        <w:pStyle w:val="CommentText"/>
      </w:pPr>
      <w:ins w:id="150" w:author="Lauren Young" w:date="2016-08-19T08:21:00Z">
        <w:r>
          <w:rPr>
            <w:rStyle w:val="CommentReference"/>
          </w:rPr>
          <w:annotationRef/>
        </w:r>
      </w:ins>
      <w:r>
        <w:t xml:space="preserve">Susan – I actually don’t know of evidence in which randomization is shown to be perceived as fair. I tried to soften the point </w:t>
      </w:r>
    </w:p>
  </w:comment>
  <w:comment w:id="155" w:author="Susan Hyde" w:date="2016-07-18T14:39:00Z" w:initials="SH">
    <w:p w14:paraId="3BC63AB3" w14:textId="197EB2A9" w:rsidR="00D60A74" w:rsidRDefault="00D60A74">
      <w:pPr>
        <w:pStyle w:val="CommentText"/>
      </w:pPr>
      <w:r>
        <w:rPr>
          <w:rStyle w:val="CommentReference"/>
        </w:rPr>
        <w:annotationRef/>
      </w:r>
      <w:r>
        <w:t xml:space="preserve">May want to highlight that IRBs rarely worry about the data collection team, though this is a crucial point about ethical field research. </w:t>
      </w:r>
    </w:p>
  </w:comment>
  <w:comment w:id="162" w:author="Susan Hyde" w:date="2016-07-18T14:39:00Z" w:initials="SH">
    <w:p w14:paraId="2C98B7B1" w14:textId="621970B2" w:rsidR="00D60A74" w:rsidRDefault="00D60A74">
      <w:pPr>
        <w:pStyle w:val="CommentText"/>
      </w:pPr>
      <w:r>
        <w:rPr>
          <w:rStyle w:val="CommentReference"/>
        </w:rPr>
        <w:annotationRef/>
      </w:r>
      <w:r>
        <w:t xml:space="preserve">Provide an example of the type of research in which this is likely?  Field experiments with survey-based measures?  </w:t>
      </w:r>
    </w:p>
  </w:comment>
  <w:comment w:id="186" w:author="Susan Hyde" w:date="2016-07-18T14:41:00Z" w:initials="SH">
    <w:p w14:paraId="0505426C" w14:textId="14219D7E" w:rsidR="00D60A74" w:rsidRDefault="00D60A74">
      <w:pPr>
        <w:pStyle w:val="CommentText"/>
      </w:pPr>
      <w:r>
        <w:rPr>
          <w:rStyle w:val="CommentReference"/>
        </w:rPr>
        <w:annotationRef/>
      </w:r>
      <w:r>
        <w:t xml:space="preserve">Might also want to highlight contingency plans if intervention has unexpected negative consequences.  These could also put local staff or confederates at risk. May also want to emphasize a bit more that anticipated harm to local partners is probably not ethical at all, but it may also be unethical to fail to have a plan to deal with unanticipated negative consequences. </w:t>
      </w:r>
    </w:p>
  </w:comment>
  <w:comment w:id="190" w:author="Lauren Young" w:date="2016-08-19T10:28:00Z" w:initials="LY">
    <w:p w14:paraId="7DFBC7A1" w14:textId="43821265" w:rsidR="00D60A74" w:rsidRDefault="00D60A74">
      <w:pPr>
        <w:pStyle w:val="CommentText"/>
      </w:pPr>
      <w:ins w:id="192" w:author="Lauren Young" w:date="2016-08-19T10:27:00Z">
        <w:r>
          <w:rPr>
            <w:rStyle w:val="CommentReference"/>
          </w:rPr>
          <w:annotationRef/>
        </w:r>
      </w:ins>
      <w:r>
        <w:t>Agree! Please feel free to edit if this doesn’t capture your point.</w:t>
      </w:r>
    </w:p>
  </w:comment>
  <w:comment w:id="194" w:author="Susan Hyde" w:date="2016-07-18T14:42:00Z" w:initials="SH">
    <w:p w14:paraId="417D6FBC" w14:textId="77777777" w:rsidR="00D60A74" w:rsidRDefault="00D60A74">
      <w:pPr>
        <w:pStyle w:val="CommentText"/>
      </w:pPr>
      <w:r>
        <w:rPr>
          <w:rStyle w:val="CommentReference"/>
        </w:rPr>
        <w:annotationRef/>
      </w:r>
      <w:r>
        <w:t>Just want to point out that although I agree with this, there is at least one study of corruption among law enforcement that is interesting and did break the (Mexican) law. This was a Don Green student.</w:t>
      </w:r>
    </w:p>
    <w:p w14:paraId="604EFD54" w14:textId="693ACF24" w:rsidR="00D60A74" w:rsidRDefault="00D60A74">
      <w:pPr>
        <w:pStyle w:val="CommentText"/>
      </w:pPr>
      <w:r>
        <w:t xml:space="preserve">Researchers studying topics like corruption may be accused of law-breaking as an intimidation tactic. </w:t>
      </w:r>
    </w:p>
  </w:comment>
  <w:comment w:id="201" w:author="Lauren Young" w:date="2016-08-17T13:57:00Z" w:initials="LY">
    <w:p w14:paraId="741092D8" w14:textId="62FFECB6" w:rsidR="00D60A74" w:rsidRDefault="00D60A74">
      <w:pPr>
        <w:pStyle w:val="CommentText"/>
      </w:pPr>
      <w:r>
        <w:rPr>
          <w:rStyle w:val="CommentReference"/>
        </w:rPr>
        <w:annotationRef/>
      </w:r>
      <w:r>
        <w:t xml:space="preserve">Susan – This is certainly one of the tricky areas, but I would argue that that study crossed an ethical line. I think the protocol put drivers at too much risk and could have reputational costs for researchers if it gets out that we’re paying people to break the law.  </w:t>
      </w:r>
    </w:p>
  </w:comment>
  <w:comment w:id="219" w:author="Susan Hyde" w:date="2016-07-18T14:54:00Z" w:initials="SH">
    <w:p w14:paraId="1029858D" w14:textId="05E231D7" w:rsidR="00D60A74" w:rsidRDefault="00D60A74">
      <w:pPr>
        <w:pStyle w:val="CommentText"/>
      </w:pPr>
      <w:r>
        <w:rPr>
          <w:rStyle w:val="CommentReference"/>
        </w:rPr>
        <w:annotationRef/>
      </w:r>
      <w:r>
        <w:t xml:space="preserve">Researcher caused payments may have different ethical questions than evaluations of existing programs that include payments or transfers.  David Nickerson wrote on a related topic for the </w:t>
      </w:r>
      <w:proofErr w:type="spellStart"/>
      <w:r>
        <w:t>Desposato</w:t>
      </w:r>
      <w:proofErr w:type="spellEnd"/>
      <w:r>
        <w:t xml:space="preserve"> volume.  Do you have this volume?  Might be worth referencing a few more pieces in that publication (which may have been </w:t>
      </w:r>
      <w:proofErr w:type="spellStart"/>
      <w:r>
        <w:t>publishd</w:t>
      </w:r>
      <w:proofErr w:type="spellEnd"/>
      <w:r>
        <w:t xml:space="preserve"> during the eternity that I have had your guide on my to-edit list). </w:t>
      </w:r>
    </w:p>
  </w:comment>
  <w:comment w:id="220" w:author="Susan Hyde" w:date="2016-07-18T14:56:00Z" w:initials="SH">
    <w:p w14:paraId="10B688B4" w14:textId="246DA2F5" w:rsidR="00D60A74" w:rsidRDefault="00D60A74">
      <w:pPr>
        <w:pStyle w:val="CommentText"/>
      </w:pPr>
      <w:r>
        <w:rPr>
          <w:rStyle w:val="CommentReference"/>
        </w:rPr>
        <w:annotationRef/>
      </w:r>
      <w:r>
        <w:t xml:space="preserve">This is also less guidance and more highlighting the problem.  How can one draw the line?  Is any payment too much for the very poor?  Is the problem only when there are potential risks?  Or can payments be coercive even when there are no risks? </w:t>
      </w:r>
    </w:p>
  </w:comment>
  <w:comment w:id="245" w:author="Susan Hyde" w:date="2016-07-18T14:58:00Z" w:initials="SH">
    <w:p w14:paraId="077804AB" w14:textId="187927CF" w:rsidR="00D60A74" w:rsidRDefault="00D60A74">
      <w:pPr>
        <w:pStyle w:val="CommentText"/>
      </w:pPr>
      <w:r>
        <w:rPr>
          <w:rStyle w:val="CommentReference"/>
        </w:rPr>
        <w:annotationRef/>
      </w:r>
      <w:r>
        <w:t xml:space="preserve">Though for some high-value studies this could undermine the point of the research entirely.  </w:t>
      </w:r>
    </w:p>
  </w:comment>
  <w:comment w:id="332" w:author="Susan Hyde" w:date="2016-07-18T14:59:00Z" w:initials="SH">
    <w:p w14:paraId="7AF8EF6F" w14:textId="3190A822" w:rsidR="00D60A74" w:rsidRDefault="00D60A74">
      <w:pPr>
        <w:pStyle w:val="CommentText"/>
      </w:pPr>
      <w:r>
        <w:rPr>
          <w:rStyle w:val="CommentReference"/>
        </w:rPr>
        <w:annotationRef/>
      </w:r>
      <w:r>
        <w:t xml:space="preserve">This point should be made very carefully.  I think this is exactly the line of reasoning used to say all field experimental research is unethical. Other than “being careful” </w:t>
      </w:r>
    </w:p>
  </w:comment>
  <w:comment w:id="340" w:author="Susan Hyde" w:date="2016-07-18T14:59:00Z" w:initials="SH">
    <w:p w14:paraId="158EF9D2" w14:textId="1047F841" w:rsidR="00D60A74" w:rsidRDefault="00D60A74">
      <w:pPr>
        <w:pStyle w:val="CommentText"/>
      </w:pPr>
      <w:r>
        <w:rPr>
          <w:rStyle w:val="CommentReference"/>
        </w:rPr>
        <w:annotationRef/>
      </w:r>
      <w:r>
        <w:t>Repeats earlier line in same paragraph</w:t>
      </w:r>
    </w:p>
  </w:comment>
  <w:comment w:id="344" w:author="Susan Hyde" w:date="2016-07-18T15:02:00Z" w:initials="SH">
    <w:p w14:paraId="161E1042" w14:textId="0F731D1C" w:rsidR="00D60A74" w:rsidRDefault="00D60A74">
      <w:pPr>
        <w:pStyle w:val="CommentText"/>
      </w:pPr>
      <w:r>
        <w:rPr>
          <w:rStyle w:val="CommentReference"/>
        </w:rPr>
        <w:annotationRef/>
      </w:r>
      <w:r>
        <w:t xml:space="preserve">Not just up to field experimenters…should also be the research community more generally, including the consumers of potentially unethical research. </w:t>
      </w:r>
    </w:p>
  </w:comment>
  <w:comment w:id="347" w:author="Susan Hyde" w:date="2016-07-18T15:00:00Z" w:initials="SH">
    <w:p w14:paraId="340B983A" w14:textId="1085D24D" w:rsidR="00D60A74" w:rsidRDefault="00D60A74">
      <w:pPr>
        <w:pStyle w:val="CommentText"/>
      </w:pPr>
      <w:r>
        <w:rPr>
          <w:rStyle w:val="CommentReference"/>
        </w:rPr>
        <w:annotationRef/>
      </w:r>
      <w:r>
        <w:t xml:space="preserve">Might want to emphasize more than that the experiment has been done—experiments in which much was learned? </w:t>
      </w:r>
    </w:p>
  </w:comment>
  <w:comment w:id="351" w:author="Susan Hyde" w:date="2016-07-18T15:01:00Z" w:initials="SH">
    <w:p w14:paraId="78E18D24" w14:textId="0F8C5824" w:rsidR="00D60A74" w:rsidRDefault="00D60A74">
      <w:pPr>
        <w:pStyle w:val="CommentText"/>
      </w:pPr>
      <w:r>
        <w:rPr>
          <w:rStyle w:val="CommentReference"/>
        </w:rPr>
        <w:annotationRef/>
      </w:r>
      <w:r>
        <w:t xml:space="preserve">This is a very practical objection to an ethical question. I don’t think it really challenges the ethics of fact that field experiments can influence the real world.  It almost undermines the argument and could be used to say that therefore there should not be any field experiments. </w:t>
      </w:r>
    </w:p>
  </w:comment>
  <w:comment w:id="365" w:author="Susan Hyde" w:date="2016-07-18T15:03:00Z" w:initials="SH">
    <w:p w14:paraId="4E307637" w14:textId="2E145BAA" w:rsidR="00D60A74" w:rsidRDefault="00D60A74">
      <w:pPr>
        <w:pStyle w:val="CommentText"/>
      </w:pPr>
      <w:r>
        <w:rPr>
          <w:rStyle w:val="CommentReference"/>
        </w:rPr>
        <w:annotationRef/>
      </w:r>
      <w:r>
        <w:t xml:space="preserve">I think it would help to expand to a set of non-Humphreys citations in addition to what is already here.  I know he has written a lot of great stuff on this topic but I want to avoid the appearance that we only look to him (or this one working paper) as a resource.  Alternatively we could phrase this more as a discussion based on that paper, but I think I’d prefer bringing a few more voices into the discussion as reflected in this guide. </w:t>
      </w:r>
    </w:p>
  </w:comment>
  <w:comment w:id="370" w:author="Susan Hyde" w:date="2016-07-18T15:04:00Z" w:initials="SH">
    <w:p w14:paraId="23D24B5D" w14:textId="5B3D47DB" w:rsidR="00D60A74" w:rsidRDefault="00D60A74">
      <w:pPr>
        <w:pStyle w:val="CommentText"/>
      </w:pPr>
      <w:r>
        <w:rPr>
          <w:rStyle w:val="CommentReference"/>
        </w:rPr>
        <w:annotationRef/>
      </w:r>
      <w:r>
        <w:t xml:space="preserve">This is the main subject of the piece I did with David Nickerson for the </w:t>
      </w:r>
      <w:proofErr w:type="spellStart"/>
      <w:r>
        <w:t>Desposato</w:t>
      </w:r>
      <w:proofErr w:type="spellEnd"/>
      <w:r>
        <w:t xml:space="preserve"> edited volume. Per comment above our piece and a handful of others from that volume could help a bit. </w:t>
      </w:r>
    </w:p>
  </w:comment>
  <w:comment w:id="376" w:author="Lauren Young" w:date="2016-08-19T10:42:00Z" w:initials="LY">
    <w:p w14:paraId="3BCB120B" w14:textId="4F8C2E84" w:rsidR="00D60A74" w:rsidRDefault="00D60A74">
      <w:pPr>
        <w:pStyle w:val="CommentText"/>
      </w:pPr>
      <w:r>
        <w:rPr>
          <w:rStyle w:val="CommentReference"/>
        </w:rPr>
        <w:annotationRef/>
      </w:r>
      <w:r>
        <w:t xml:space="preserve">Susan – Sorry that I missed that chapter! This book indeed came out after I had written the first draft of this, and while I added cites from two chapters I missed a lot of other good ones by reading it hastily. Please let me know if you think that there are even more points from that volume that I should incorporate. </w:t>
      </w:r>
    </w:p>
  </w:comment>
  <w:comment w:id="402" w:author="Susan Hyde" w:date="2016-07-18T15:05:00Z" w:initials="SH">
    <w:p w14:paraId="58FA73D9" w14:textId="2C4BAABA" w:rsidR="00D60A74" w:rsidRDefault="00D60A74">
      <w:pPr>
        <w:pStyle w:val="CommentText"/>
      </w:pPr>
      <w:r>
        <w:rPr>
          <w:rStyle w:val="CommentReference"/>
        </w:rPr>
        <w:annotationRef/>
      </w:r>
      <w:r>
        <w:t xml:space="preserve">I would think the </w:t>
      </w:r>
      <w:proofErr w:type="spellStart"/>
      <w:r>
        <w:t>Progressa</w:t>
      </w:r>
      <w:proofErr w:type="spellEnd"/>
      <w:r>
        <w:t xml:space="preserve"> experiments would be even better examples, as the researchers didn’t even control the randomization… (</w:t>
      </w:r>
      <w:proofErr w:type="gramStart"/>
      <w:r>
        <w:t>i</w:t>
      </w:r>
      <w:proofErr w:type="gramEnd"/>
      <w:r>
        <w:t>.e. Ana de la O’s work)</w:t>
      </w:r>
    </w:p>
  </w:comment>
  <w:comment w:id="403" w:author="Lauren Young" w:date="2016-08-19T10:40:00Z" w:initials="LY">
    <w:p w14:paraId="1690E724" w14:textId="394713D5" w:rsidR="00D60A74" w:rsidRDefault="00D60A74">
      <w:pPr>
        <w:pStyle w:val="CommentText"/>
      </w:pPr>
      <w:r>
        <w:rPr>
          <w:rStyle w:val="CommentReference"/>
        </w:rPr>
        <w:annotationRef/>
      </w:r>
      <w:r>
        <w:t xml:space="preserve">Let me know if this addressed the point! I do want to highlight that these partnerships can sometimes be contemporaneous as I think it raises other issues about influence that post-hoc evaluations do not.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0914D66" w15:done="0"/>
  <w15:commentEx w15:paraId="3ED31D04" w15:done="0"/>
  <w15:commentEx w15:paraId="7675FA6A" w15:done="0"/>
  <w15:commentEx w15:paraId="0044BB79" w15:done="0"/>
  <w15:commentEx w15:paraId="39482BB3" w15:done="0"/>
  <w15:commentEx w15:paraId="4511C175" w15:done="0"/>
  <w15:commentEx w15:paraId="1AFF865A" w15:done="0"/>
  <w15:commentEx w15:paraId="3BC63AB3" w15:done="0"/>
  <w15:commentEx w15:paraId="2C98B7B1" w15:done="0"/>
  <w15:commentEx w15:paraId="0505426C" w15:done="0"/>
  <w15:commentEx w15:paraId="604EFD54" w15:done="0"/>
  <w15:commentEx w15:paraId="1029858D" w15:done="0"/>
  <w15:commentEx w15:paraId="10B688B4" w15:done="0"/>
  <w15:commentEx w15:paraId="077804AB" w15:done="0"/>
  <w15:commentEx w15:paraId="7AF8EF6F" w15:done="0"/>
  <w15:commentEx w15:paraId="158EF9D2" w15:done="0"/>
  <w15:commentEx w15:paraId="161E1042" w15:done="0"/>
  <w15:commentEx w15:paraId="340B983A" w15:done="0"/>
  <w15:commentEx w15:paraId="78E18D24" w15:done="0"/>
  <w15:commentEx w15:paraId="4E307637" w15:done="0"/>
  <w15:commentEx w15:paraId="23D24B5D" w15:done="0"/>
  <w15:commentEx w15:paraId="58FA73D9"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B51A8B" w14:textId="77777777" w:rsidR="00D60A74" w:rsidRDefault="00D60A74" w:rsidP="00711360">
      <w:r>
        <w:separator/>
      </w:r>
    </w:p>
  </w:endnote>
  <w:endnote w:type="continuationSeparator" w:id="0">
    <w:p w14:paraId="2AECB32E" w14:textId="77777777" w:rsidR="00D60A74" w:rsidRDefault="00D60A74" w:rsidP="007113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75096B" w14:textId="77777777" w:rsidR="00D60A74" w:rsidRDefault="00D60A74" w:rsidP="00711360">
      <w:r>
        <w:separator/>
      </w:r>
    </w:p>
  </w:footnote>
  <w:footnote w:type="continuationSeparator" w:id="0">
    <w:p w14:paraId="56FE64E0" w14:textId="77777777" w:rsidR="00D60A74" w:rsidRDefault="00D60A74" w:rsidP="00711360">
      <w:r>
        <w:continuationSeparator/>
      </w:r>
    </w:p>
  </w:footnote>
  <w:footnote w:id="1">
    <w:p w14:paraId="2C136BBF" w14:textId="6A3D5F21" w:rsidR="00260F3C" w:rsidRDefault="00260F3C">
      <w:pPr>
        <w:pStyle w:val="FootnoteText"/>
      </w:pPr>
      <w:ins w:id="10" w:author="Lauren Young" w:date="2016-08-19T14:22:00Z">
        <w:r>
          <w:rPr>
            <w:rStyle w:val="FootnoteReference"/>
          </w:rPr>
          <w:footnoteRef/>
        </w:r>
        <w:r>
          <w:t xml:space="preserve"> Thanks to Kevin </w:t>
        </w:r>
        <w:proofErr w:type="spellStart"/>
        <w:r>
          <w:t>Arcenaux</w:t>
        </w:r>
        <w:proofErr w:type="spellEnd"/>
        <w:r>
          <w:t xml:space="preserve">, Graeme Blair, Albert Fang, Susan Hyde, </w:t>
        </w:r>
      </w:ins>
      <w:ins w:id="11" w:author="Lauren Young" w:date="2016-08-19T14:24:00Z">
        <w:r>
          <w:t xml:space="preserve">and </w:t>
        </w:r>
      </w:ins>
      <w:ins w:id="12" w:author="Lauren Young" w:date="2016-08-19T14:23:00Z">
        <w:r>
          <w:t xml:space="preserve">Rick Wilson for comments. All opinions and errors </w:t>
        </w:r>
      </w:ins>
      <w:ins w:id="13" w:author="Lauren Young" w:date="2016-08-19T14:25:00Z">
        <w:r>
          <w:t>are the author’s.</w:t>
        </w:r>
      </w:ins>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4F5"/>
    <w:multiLevelType w:val="hybridMultilevel"/>
    <w:tmpl w:val="3AC028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4718EF"/>
    <w:multiLevelType w:val="hybridMultilevel"/>
    <w:tmpl w:val="7F00B85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BC2212"/>
    <w:multiLevelType w:val="hybridMultilevel"/>
    <w:tmpl w:val="6570F2B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F5828"/>
    <w:multiLevelType w:val="hybridMultilevel"/>
    <w:tmpl w:val="805250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B9C7602"/>
    <w:multiLevelType w:val="hybridMultilevel"/>
    <w:tmpl w:val="9940D432"/>
    <w:lvl w:ilvl="0" w:tplc="96C68E68">
      <w:start w:val="30"/>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C03CF9"/>
    <w:multiLevelType w:val="hybridMultilevel"/>
    <w:tmpl w:val="966062A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1371F3"/>
    <w:multiLevelType w:val="multilevel"/>
    <w:tmpl w:val="ABAC7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A1C528A"/>
    <w:multiLevelType w:val="hybridMultilevel"/>
    <w:tmpl w:val="6982F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 w:numId="6">
    <w:abstractNumId w:val="5"/>
  </w:num>
  <w:num w:numId="7">
    <w:abstractNumId w:val="7"/>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yde, Susan">
    <w15:presenceInfo w15:providerId="AD" w15:userId="S-1-5-21-505881439-82067924-1220176271-129664"/>
  </w15:person>
  <w15:person w15:author="Susan Hyde">
    <w15:presenceInfo w15:providerId="AD" w15:userId="S-1-5-21-1229272821-688789844-1801674531-11100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2A01"/>
    <w:rsid w:val="00003CD9"/>
    <w:rsid w:val="00031978"/>
    <w:rsid w:val="00042D98"/>
    <w:rsid w:val="00053FB6"/>
    <w:rsid w:val="000546F9"/>
    <w:rsid w:val="00063B6A"/>
    <w:rsid w:val="000700CF"/>
    <w:rsid w:val="00076DF1"/>
    <w:rsid w:val="0008616E"/>
    <w:rsid w:val="00086DBD"/>
    <w:rsid w:val="00087F69"/>
    <w:rsid w:val="000915F6"/>
    <w:rsid w:val="000A1BDA"/>
    <w:rsid w:val="000A4693"/>
    <w:rsid w:val="000E1959"/>
    <w:rsid w:val="001343AB"/>
    <w:rsid w:val="00143700"/>
    <w:rsid w:val="00151312"/>
    <w:rsid w:val="00154BCE"/>
    <w:rsid w:val="001600C6"/>
    <w:rsid w:val="00170304"/>
    <w:rsid w:val="001806E3"/>
    <w:rsid w:val="001C63B2"/>
    <w:rsid w:val="001D51F6"/>
    <w:rsid w:val="001E0F51"/>
    <w:rsid w:val="001E36C7"/>
    <w:rsid w:val="001E6C8B"/>
    <w:rsid w:val="002042B0"/>
    <w:rsid w:val="00227854"/>
    <w:rsid w:val="0024799E"/>
    <w:rsid w:val="002546C9"/>
    <w:rsid w:val="00260F3C"/>
    <w:rsid w:val="00274C97"/>
    <w:rsid w:val="00292813"/>
    <w:rsid w:val="00297ECA"/>
    <w:rsid w:val="002A043C"/>
    <w:rsid w:val="002C7B05"/>
    <w:rsid w:val="002E54E2"/>
    <w:rsid w:val="002E6890"/>
    <w:rsid w:val="002F13A3"/>
    <w:rsid w:val="002F2E0A"/>
    <w:rsid w:val="00303AC2"/>
    <w:rsid w:val="00356343"/>
    <w:rsid w:val="003B7620"/>
    <w:rsid w:val="003C0F50"/>
    <w:rsid w:val="003D636F"/>
    <w:rsid w:val="003D66FD"/>
    <w:rsid w:val="004002EB"/>
    <w:rsid w:val="00403601"/>
    <w:rsid w:val="00411D04"/>
    <w:rsid w:val="00413C1C"/>
    <w:rsid w:val="004155B5"/>
    <w:rsid w:val="00440AD6"/>
    <w:rsid w:val="00441B35"/>
    <w:rsid w:val="004445CA"/>
    <w:rsid w:val="00453275"/>
    <w:rsid w:val="00481FF1"/>
    <w:rsid w:val="004B0CF8"/>
    <w:rsid w:val="004C477A"/>
    <w:rsid w:val="004E0E31"/>
    <w:rsid w:val="004E3945"/>
    <w:rsid w:val="004E7CDF"/>
    <w:rsid w:val="0051005C"/>
    <w:rsid w:val="005141AC"/>
    <w:rsid w:val="00532AD2"/>
    <w:rsid w:val="00532E12"/>
    <w:rsid w:val="0054376B"/>
    <w:rsid w:val="00546710"/>
    <w:rsid w:val="00547A57"/>
    <w:rsid w:val="00564DFF"/>
    <w:rsid w:val="005766FF"/>
    <w:rsid w:val="005A1E43"/>
    <w:rsid w:val="005A6CF0"/>
    <w:rsid w:val="005B3144"/>
    <w:rsid w:val="005E1DAE"/>
    <w:rsid w:val="00611666"/>
    <w:rsid w:val="00670CB7"/>
    <w:rsid w:val="006711A6"/>
    <w:rsid w:val="00677384"/>
    <w:rsid w:val="0069285C"/>
    <w:rsid w:val="00695357"/>
    <w:rsid w:val="00697F65"/>
    <w:rsid w:val="006C4EE6"/>
    <w:rsid w:val="006F1214"/>
    <w:rsid w:val="006F2CE0"/>
    <w:rsid w:val="006F460A"/>
    <w:rsid w:val="00700F3D"/>
    <w:rsid w:val="007023AD"/>
    <w:rsid w:val="00711360"/>
    <w:rsid w:val="00711889"/>
    <w:rsid w:val="00712F78"/>
    <w:rsid w:val="0073280C"/>
    <w:rsid w:val="00746CE9"/>
    <w:rsid w:val="00773E61"/>
    <w:rsid w:val="007762AF"/>
    <w:rsid w:val="00786834"/>
    <w:rsid w:val="00793970"/>
    <w:rsid w:val="007968B1"/>
    <w:rsid w:val="007C0190"/>
    <w:rsid w:val="007D4B30"/>
    <w:rsid w:val="00800640"/>
    <w:rsid w:val="00804712"/>
    <w:rsid w:val="0080511D"/>
    <w:rsid w:val="008102B2"/>
    <w:rsid w:val="00816F4F"/>
    <w:rsid w:val="0083403F"/>
    <w:rsid w:val="00836EE8"/>
    <w:rsid w:val="00837131"/>
    <w:rsid w:val="008417D8"/>
    <w:rsid w:val="0084480B"/>
    <w:rsid w:val="008B148C"/>
    <w:rsid w:val="008D2A01"/>
    <w:rsid w:val="008F0FA1"/>
    <w:rsid w:val="0092003C"/>
    <w:rsid w:val="009610A1"/>
    <w:rsid w:val="009952EB"/>
    <w:rsid w:val="009B2329"/>
    <w:rsid w:val="009F2A2E"/>
    <w:rsid w:val="00A03714"/>
    <w:rsid w:val="00A44114"/>
    <w:rsid w:val="00A454C6"/>
    <w:rsid w:val="00A517BC"/>
    <w:rsid w:val="00AA5713"/>
    <w:rsid w:val="00AA5D99"/>
    <w:rsid w:val="00AA78B9"/>
    <w:rsid w:val="00AC1957"/>
    <w:rsid w:val="00AE0EE2"/>
    <w:rsid w:val="00B03AD0"/>
    <w:rsid w:val="00B11833"/>
    <w:rsid w:val="00B16B2E"/>
    <w:rsid w:val="00B26A1D"/>
    <w:rsid w:val="00B330EF"/>
    <w:rsid w:val="00B36D02"/>
    <w:rsid w:val="00B56DE1"/>
    <w:rsid w:val="00B71E46"/>
    <w:rsid w:val="00B81912"/>
    <w:rsid w:val="00BA0B62"/>
    <w:rsid w:val="00BA3FCD"/>
    <w:rsid w:val="00BC08AD"/>
    <w:rsid w:val="00BC30F9"/>
    <w:rsid w:val="00BD2044"/>
    <w:rsid w:val="00BE4297"/>
    <w:rsid w:val="00BE55FA"/>
    <w:rsid w:val="00BE7F0F"/>
    <w:rsid w:val="00BF08E7"/>
    <w:rsid w:val="00BF2495"/>
    <w:rsid w:val="00C32F9A"/>
    <w:rsid w:val="00C37064"/>
    <w:rsid w:val="00C75921"/>
    <w:rsid w:val="00C85D2F"/>
    <w:rsid w:val="00C908E7"/>
    <w:rsid w:val="00C93767"/>
    <w:rsid w:val="00C9423C"/>
    <w:rsid w:val="00CB26BF"/>
    <w:rsid w:val="00CD4029"/>
    <w:rsid w:val="00CD5F38"/>
    <w:rsid w:val="00CF05D5"/>
    <w:rsid w:val="00D00923"/>
    <w:rsid w:val="00D21F15"/>
    <w:rsid w:val="00D30B2A"/>
    <w:rsid w:val="00D37335"/>
    <w:rsid w:val="00D54464"/>
    <w:rsid w:val="00D565A5"/>
    <w:rsid w:val="00D60A74"/>
    <w:rsid w:val="00D762C2"/>
    <w:rsid w:val="00D93EFF"/>
    <w:rsid w:val="00D97AD0"/>
    <w:rsid w:val="00DB37C4"/>
    <w:rsid w:val="00DC7930"/>
    <w:rsid w:val="00DD1494"/>
    <w:rsid w:val="00DE126F"/>
    <w:rsid w:val="00DF4D0B"/>
    <w:rsid w:val="00E205CE"/>
    <w:rsid w:val="00E26129"/>
    <w:rsid w:val="00E419A0"/>
    <w:rsid w:val="00E427CC"/>
    <w:rsid w:val="00E477C3"/>
    <w:rsid w:val="00E72CC9"/>
    <w:rsid w:val="00EE3B87"/>
    <w:rsid w:val="00EE4116"/>
    <w:rsid w:val="00F10455"/>
    <w:rsid w:val="00F14F8F"/>
    <w:rsid w:val="00F258D6"/>
    <w:rsid w:val="00F51F59"/>
    <w:rsid w:val="00F64881"/>
    <w:rsid w:val="00FE7BFF"/>
    <w:rsid w:val="00FF20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07F2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3B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01"/>
    <w:pPr>
      <w:ind w:left="720"/>
      <w:contextualSpacing/>
    </w:pPr>
  </w:style>
  <w:style w:type="character" w:styleId="Hyperlink">
    <w:name w:val="Hyperlink"/>
    <w:basedOn w:val="DefaultParagraphFont"/>
    <w:uiPriority w:val="99"/>
    <w:unhideWhenUsed/>
    <w:rsid w:val="003D66FD"/>
    <w:rPr>
      <w:color w:val="0000FF" w:themeColor="hyperlink"/>
      <w:u w:val="single"/>
    </w:rPr>
  </w:style>
  <w:style w:type="character" w:styleId="FollowedHyperlink">
    <w:name w:val="FollowedHyperlink"/>
    <w:basedOn w:val="DefaultParagraphFont"/>
    <w:uiPriority w:val="99"/>
    <w:semiHidden/>
    <w:unhideWhenUsed/>
    <w:rsid w:val="003D66FD"/>
    <w:rPr>
      <w:color w:val="800080" w:themeColor="followedHyperlink"/>
      <w:u w:val="single"/>
    </w:rPr>
  </w:style>
  <w:style w:type="paragraph" w:styleId="BalloonText">
    <w:name w:val="Balloon Text"/>
    <w:basedOn w:val="Normal"/>
    <w:link w:val="BalloonTextChar"/>
    <w:uiPriority w:val="99"/>
    <w:semiHidden/>
    <w:unhideWhenUsed/>
    <w:rsid w:val="00712F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F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6710"/>
    <w:rPr>
      <w:sz w:val="18"/>
      <w:szCs w:val="18"/>
    </w:rPr>
  </w:style>
  <w:style w:type="paragraph" w:styleId="CommentText">
    <w:name w:val="annotation text"/>
    <w:basedOn w:val="Normal"/>
    <w:link w:val="CommentTextChar"/>
    <w:uiPriority w:val="99"/>
    <w:semiHidden/>
    <w:unhideWhenUsed/>
    <w:rsid w:val="00546710"/>
  </w:style>
  <w:style w:type="character" w:customStyle="1" w:styleId="CommentTextChar">
    <w:name w:val="Comment Text Char"/>
    <w:basedOn w:val="DefaultParagraphFont"/>
    <w:link w:val="CommentText"/>
    <w:uiPriority w:val="99"/>
    <w:semiHidden/>
    <w:rsid w:val="00546710"/>
  </w:style>
  <w:style w:type="paragraph" w:styleId="CommentSubject">
    <w:name w:val="annotation subject"/>
    <w:basedOn w:val="CommentText"/>
    <w:next w:val="CommentText"/>
    <w:link w:val="CommentSubjectChar"/>
    <w:uiPriority w:val="99"/>
    <w:semiHidden/>
    <w:unhideWhenUsed/>
    <w:rsid w:val="00546710"/>
    <w:rPr>
      <w:b/>
      <w:bCs/>
      <w:sz w:val="20"/>
      <w:szCs w:val="20"/>
    </w:rPr>
  </w:style>
  <w:style w:type="character" w:customStyle="1" w:styleId="CommentSubjectChar">
    <w:name w:val="Comment Subject Char"/>
    <w:basedOn w:val="CommentTextChar"/>
    <w:link w:val="CommentSubject"/>
    <w:uiPriority w:val="99"/>
    <w:semiHidden/>
    <w:rsid w:val="00546710"/>
    <w:rPr>
      <w:b/>
      <w:bCs/>
      <w:sz w:val="20"/>
      <w:szCs w:val="20"/>
    </w:rPr>
  </w:style>
  <w:style w:type="character" w:customStyle="1" w:styleId="Heading1Char">
    <w:name w:val="Heading 1 Char"/>
    <w:basedOn w:val="DefaultParagraphFont"/>
    <w:link w:val="Heading1"/>
    <w:uiPriority w:val="9"/>
    <w:rsid w:val="001C63B2"/>
    <w:rPr>
      <w:rFonts w:ascii="Times" w:hAnsi="Times"/>
      <w:b/>
      <w:bCs/>
      <w:kern w:val="36"/>
      <w:sz w:val="48"/>
      <w:szCs w:val="48"/>
    </w:rPr>
  </w:style>
  <w:style w:type="character" w:customStyle="1" w:styleId="fn">
    <w:name w:val="fn"/>
    <w:basedOn w:val="DefaultParagraphFont"/>
    <w:rsid w:val="001C63B2"/>
  </w:style>
  <w:style w:type="character" w:customStyle="1" w:styleId="comma">
    <w:name w:val="comma"/>
    <w:basedOn w:val="DefaultParagraphFont"/>
    <w:rsid w:val="001C63B2"/>
  </w:style>
  <w:style w:type="character" w:customStyle="1" w:styleId="apple-converted-space">
    <w:name w:val="apple-converted-space"/>
    <w:basedOn w:val="DefaultParagraphFont"/>
    <w:rsid w:val="001C63B2"/>
  </w:style>
  <w:style w:type="paragraph" w:styleId="FootnoteText">
    <w:name w:val="footnote text"/>
    <w:basedOn w:val="Normal"/>
    <w:link w:val="FootnoteTextChar"/>
    <w:uiPriority w:val="99"/>
    <w:unhideWhenUsed/>
    <w:rsid w:val="00711360"/>
    <w:rPr>
      <w:sz w:val="20"/>
      <w:szCs w:val="20"/>
    </w:rPr>
  </w:style>
  <w:style w:type="character" w:customStyle="1" w:styleId="FootnoteTextChar">
    <w:name w:val="Footnote Text Char"/>
    <w:basedOn w:val="DefaultParagraphFont"/>
    <w:link w:val="FootnoteText"/>
    <w:uiPriority w:val="99"/>
    <w:rsid w:val="00711360"/>
    <w:rPr>
      <w:sz w:val="20"/>
      <w:szCs w:val="20"/>
    </w:rPr>
  </w:style>
  <w:style w:type="character" w:styleId="FootnoteReference">
    <w:name w:val="footnote reference"/>
    <w:basedOn w:val="DefaultParagraphFont"/>
    <w:uiPriority w:val="99"/>
    <w:unhideWhenUsed/>
    <w:rsid w:val="00711360"/>
    <w:rPr>
      <w:vertAlign w:val="superscript"/>
    </w:rPr>
  </w:style>
  <w:style w:type="paragraph" w:styleId="NormalWeb">
    <w:name w:val="Normal (Web)"/>
    <w:basedOn w:val="Normal"/>
    <w:uiPriority w:val="99"/>
    <w:semiHidden/>
    <w:unhideWhenUsed/>
    <w:rsid w:val="00303AC2"/>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C63B2"/>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01"/>
    <w:pPr>
      <w:ind w:left="720"/>
      <w:contextualSpacing/>
    </w:pPr>
  </w:style>
  <w:style w:type="character" w:styleId="Hyperlink">
    <w:name w:val="Hyperlink"/>
    <w:basedOn w:val="DefaultParagraphFont"/>
    <w:uiPriority w:val="99"/>
    <w:unhideWhenUsed/>
    <w:rsid w:val="003D66FD"/>
    <w:rPr>
      <w:color w:val="0000FF" w:themeColor="hyperlink"/>
      <w:u w:val="single"/>
    </w:rPr>
  </w:style>
  <w:style w:type="character" w:styleId="FollowedHyperlink">
    <w:name w:val="FollowedHyperlink"/>
    <w:basedOn w:val="DefaultParagraphFont"/>
    <w:uiPriority w:val="99"/>
    <w:semiHidden/>
    <w:unhideWhenUsed/>
    <w:rsid w:val="003D66FD"/>
    <w:rPr>
      <w:color w:val="800080" w:themeColor="followedHyperlink"/>
      <w:u w:val="single"/>
    </w:rPr>
  </w:style>
  <w:style w:type="paragraph" w:styleId="BalloonText">
    <w:name w:val="Balloon Text"/>
    <w:basedOn w:val="Normal"/>
    <w:link w:val="BalloonTextChar"/>
    <w:uiPriority w:val="99"/>
    <w:semiHidden/>
    <w:unhideWhenUsed/>
    <w:rsid w:val="00712F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2F78"/>
    <w:rPr>
      <w:rFonts w:ascii="Lucida Grande" w:hAnsi="Lucida Grande" w:cs="Lucida Grande"/>
      <w:sz w:val="18"/>
      <w:szCs w:val="18"/>
    </w:rPr>
  </w:style>
  <w:style w:type="character" w:styleId="CommentReference">
    <w:name w:val="annotation reference"/>
    <w:basedOn w:val="DefaultParagraphFont"/>
    <w:uiPriority w:val="99"/>
    <w:semiHidden/>
    <w:unhideWhenUsed/>
    <w:rsid w:val="00546710"/>
    <w:rPr>
      <w:sz w:val="18"/>
      <w:szCs w:val="18"/>
    </w:rPr>
  </w:style>
  <w:style w:type="paragraph" w:styleId="CommentText">
    <w:name w:val="annotation text"/>
    <w:basedOn w:val="Normal"/>
    <w:link w:val="CommentTextChar"/>
    <w:uiPriority w:val="99"/>
    <w:semiHidden/>
    <w:unhideWhenUsed/>
    <w:rsid w:val="00546710"/>
  </w:style>
  <w:style w:type="character" w:customStyle="1" w:styleId="CommentTextChar">
    <w:name w:val="Comment Text Char"/>
    <w:basedOn w:val="DefaultParagraphFont"/>
    <w:link w:val="CommentText"/>
    <w:uiPriority w:val="99"/>
    <w:semiHidden/>
    <w:rsid w:val="00546710"/>
  </w:style>
  <w:style w:type="paragraph" w:styleId="CommentSubject">
    <w:name w:val="annotation subject"/>
    <w:basedOn w:val="CommentText"/>
    <w:next w:val="CommentText"/>
    <w:link w:val="CommentSubjectChar"/>
    <w:uiPriority w:val="99"/>
    <w:semiHidden/>
    <w:unhideWhenUsed/>
    <w:rsid w:val="00546710"/>
    <w:rPr>
      <w:b/>
      <w:bCs/>
      <w:sz w:val="20"/>
      <w:szCs w:val="20"/>
    </w:rPr>
  </w:style>
  <w:style w:type="character" w:customStyle="1" w:styleId="CommentSubjectChar">
    <w:name w:val="Comment Subject Char"/>
    <w:basedOn w:val="CommentTextChar"/>
    <w:link w:val="CommentSubject"/>
    <w:uiPriority w:val="99"/>
    <w:semiHidden/>
    <w:rsid w:val="00546710"/>
    <w:rPr>
      <w:b/>
      <w:bCs/>
      <w:sz w:val="20"/>
      <w:szCs w:val="20"/>
    </w:rPr>
  </w:style>
  <w:style w:type="character" w:customStyle="1" w:styleId="Heading1Char">
    <w:name w:val="Heading 1 Char"/>
    <w:basedOn w:val="DefaultParagraphFont"/>
    <w:link w:val="Heading1"/>
    <w:uiPriority w:val="9"/>
    <w:rsid w:val="001C63B2"/>
    <w:rPr>
      <w:rFonts w:ascii="Times" w:hAnsi="Times"/>
      <w:b/>
      <w:bCs/>
      <w:kern w:val="36"/>
      <w:sz w:val="48"/>
      <w:szCs w:val="48"/>
    </w:rPr>
  </w:style>
  <w:style w:type="character" w:customStyle="1" w:styleId="fn">
    <w:name w:val="fn"/>
    <w:basedOn w:val="DefaultParagraphFont"/>
    <w:rsid w:val="001C63B2"/>
  </w:style>
  <w:style w:type="character" w:customStyle="1" w:styleId="comma">
    <w:name w:val="comma"/>
    <w:basedOn w:val="DefaultParagraphFont"/>
    <w:rsid w:val="001C63B2"/>
  </w:style>
  <w:style w:type="character" w:customStyle="1" w:styleId="apple-converted-space">
    <w:name w:val="apple-converted-space"/>
    <w:basedOn w:val="DefaultParagraphFont"/>
    <w:rsid w:val="001C63B2"/>
  </w:style>
  <w:style w:type="paragraph" w:styleId="FootnoteText">
    <w:name w:val="footnote text"/>
    <w:basedOn w:val="Normal"/>
    <w:link w:val="FootnoteTextChar"/>
    <w:uiPriority w:val="99"/>
    <w:unhideWhenUsed/>
    <w:rsid w:val="00711360"/>
    <w:rPr>
      <w:sz w:val="20"/>
      <w:szCs w:val="20"/>
    </w:rPr>
  </w:style>
  <w:style w:type="character" w:customStyle="1" w:styleId="FootnoteTextChar">
    <w:name w:val="Footnote Text Char"/>
    <w:basedOn w:val="DefaultParagraphFont"/>
    <w:link w:val="FootnoteText"/>
    <w:uiPriority w:val="99"/>
    <w:rsid w:val="00711360"/>
    <w:rPr>
      <w:sz w:val="20"/>
      <w:szCs w:val="20"/>
    </w:rPr>
  </w:style>
  <w:style w:type="character" w:styleId="FootnoteReference">
    <w:name w:val="footnote reference"/>
    <w:basedOn w:val="DefaultParagraphFont"/>
    <w:uiPriority w:val="99"/>
    <w:unhideWhenUsed/>
    <w:rsid w:val="00711360"/>
    <w:rPr>
      <w:vertAlign w:val="superscript"/>
    </w:rPr>
  </w:style>
  <w:style w:type="paragraph" w:styleId="NormalWeb">
    <w:name w:val="Normal (Web)"/>
    <w:basedOn w:val="Normal"/>
    <w:uiPriority w:val="99"/>
    <w:semiHidden/>
    <w:unhideWhenUsed/>
    <w:rsid w:val="00303AC2"/>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0277">
      <w:bodyDiv w:val="1"/>
      <w:marLeft w:val="0"/>
      <w:marRight w:val="0"/>
      <w:marTop w:val="0"/>
      <w:marBottom w:val="0"/>
      <w:divBdr>
        <w:top w:val="none" w:sz="0" w:space="0" w:color="auto"/>
        <w:left w:val="none" w:sz="0" w:space="0" w:color="auto"/>
        <w:bottom w:val="none" w:sz="0" w:space="0" w:color="auto"/>
        <w:right w:val="none" w:sz="0" w:space="0" w:color="auto"/>
      </w:divBdr>
    </w:div>
    <w:div w:id="132723569">
      <w:bodyDiv w:val="1"/>
      <w:marLeft w:val="0"/>
      <w:marRight w:val="0"/>
      <w:marTop w:val="0"/>
      <w:marBottom w:val="0"/>
      <w:divBdr>
        <w:top w:val="none" w:sz="0" w:space="0" w:color="auto"/>
        <w:left w:val="none" w:sz="0" w:space="0" w:color="auto"/>
        <w:bottom w:val="none" w:sz="0" w:space="0" w:color="auto"/>
        <w:right w:val="none" w:sz="0" w:space="0" w:color="auto"/>
      </w:divBdr>
    </w:div>
    <w:div w:id="433016445">
      <w:bodyDiv w:val="1"/>
      <w:marLeft w:val="0"/>
      <w:marRight w:val="0"/>
      <w:marTop w:val="0"/>
      <w:marBottom w:val="0"/>
      <w:divBdr>
        <w:top w:val="none" w:sz="0" w:space="0" w:color="auto"/>
        <w:left w:val="none" w:sz="0" w:space="0" w:color="auto"/>
        <w:bottom w:val="none" w:sz="0" w:space="0" w:color="auto"/>
        <w:right w:val="none" w:sz="0" w:space="0" w:color="auto"/>
      </w:divBdr>
    </w:div>
    <w:div w:id="507912709">
      <w:bodyDiv w:val="1"/>
      <w:marLeft w:val="0"/>
      <w:marRight w:val="0"/>
      <w:marTop w:val="0"/>
      <w:marBottom w:val="0"/>
      <w:divBdr>
        <w:top w:val="none" w:sz="0" w:space="0" w:color="auto"/>
        <w:left w:val="none" w:sz="0" w:space="0" w:color="auto"/>
        <w:bottom w:val="none" w:sz="0" w:space="0" w:color="auto"/>
        <w:right w:val="none" w:sz="0" w:space="0" w:color="auto"/>
      </w:divBdr>
    </w:div>
    <w:div w:id="519507847">
      <w:bodyDiv w:val="1"/>
      <w:marLeft w:val="0"/>
      <w:marRight w:val="0"/>
      <w:marTop w:val="0"/>
      <w:marBottom w:val="0"/>
      <w:divBdr>
        <w:top w:val="none" w:sz="0" w:space="0" w:color="auto"/>
        <w:left w:val="none" w:sz="0" w:space="0" w:color="auto"/>
        <w:bottom w:val="none" w:sz="0" w:space="0" w:color="auto"/>
        <w:right w:val="none" w:sz="0" w:space="0" w:color="auto"/>
      </w:divBdr>
    </w:div>
    <w:div w:id="563639396">
      <w:bodyDiv w:val="1"/>
      <w:marLeft w:val="0"/>
      <w:marRight w:val="0"/>
      <w:marTop w:val="0"/>
      <w:marBottom w:val="0"/>
      <w:divBdr>
        <w:top w:val="none" w:sz="0" w:space="0" w:color="auto"/>
        <w:left w:val="none" w:sz="0" w:space="0" w:color="auto"/>
        <w:bottom w:val="none" w:sz="0" w:space="0" w:color="auto"/>
        <w:right w:val="none" w:sz="0" w:space="0" w:color="auto"/>
      </w:divBdr>
    </w:div>
    <w:div w:id="621502866">
      <w:bodyDiv w:val="1"/>
      <w:marLeft w:val="0"/>
      <w:marRight w:val="0"/>
      <w:marTop w:val="0"/>
      <w:marBottom w:val="0"/>
      <w:divBdr>
        <w:top w:val="none" w:sz="0" w:space="0" w:color="auto"/>
        <w:left w:val="none" w:sz="0" w:space="0" w:color="auto"/>
        <w:bottom w:val="none" w:sz="0" w:space="0" w:color="auto"/>
        <w:right w:val="none" w:sz="0" w:space="0" w:color="auto"/>
      </w:divBdr>
    </w:div>
    <w:div w:id="678509333">
      <w:bodyDiv w:val="1"/>
      <w:marLeft w:val="0"/>
      <w:marRight w:val="0"/>
      <w:marTop w:val="0"/>
      <w:marBottom w:val="0"/>
      <w:divBdr>
        <w:top w:val="none" w:sz="0" w:space="0" w:color="auto"/>
        <w:left w:val="none" w:sz="0" w:space="0" w:color="auto"/>
        <w:bottom w:val="none" w:sz="0" w:space="0" w:color="auto"/>
        <w:right w:val="none" w:sz="0" w:space="0" w:color="auto"/>
      </w:divBdr>
    </w:div>
    <w:div w:id="695231717">
      <w:bodyDiv w:val="1"/>
      <w:marLeft w:val="0"/>
      <w:marRight w:val="0"/>
      <w:marTop w:val="0"/>
      <w:marBottom w:val="0"/>
      <w:divBdr>
        <w:top w:val="none" w:sz="0" w:space="0" w:color="auto"/>
        <w:left w:val="none" w:sz="0" w:space="0" w:color="auto"/>
        <w:bottom w:val="none" w:sz="0" w:space="0" w:color="auto"/>
        <w:right w:val="none" w:sz="0" w:space="0" w:color="auto"/>
      </w:divBdr>
    </w:div>
    <w:div w:id="782696638">
      <w:bodyDiv w:val="1"/>
      <w:marLeft w:val="0"/>
      <w:marRight w:val="0"/>
      <w:marTop w:val="0"/>
      <w:marBottom w:val="0"/>
      <w:divBdr>
        <w:top w:val="none" w:sz="0" w:space="0" w:color="auto"/>
        <w:left w:val="none" w:sz="0" w:space="0" w:color="auto"/>
        <w:bottom w:val="none" w:sz="0" w:space="0" w:color="auto"/>
        <w:right w:val="none" w:sz="0" w:space="0" w:color="auto"/>
      </w:divBdr>
    </w:div>
    <w:div w:id="839588587">
      <w:bodyDiv w:val="1"/>
      <w:marLeft w:val="0"/>
      <w:marRight w:val="0"/>
      <w:marTop w:val="0"/>
      <w:marBottom w:val="0"/>
      <w:divBdr>
        <w:top w:val="none" w:sz="0" w:space="0" w:color="auto"/>
        <w:left w:val="none" w:sz="0" w:space="0" w:color="auto"/>
        <w:bottom w:val="none" w:sz="0" w:space="0" w:color="auto"/>
        <w:right w:val="none" w:sz="0" w:space="0" w:color="auto"/>
      </w:divBdr>
    </w:div>
    <w:div w:id="1134329418">
      <w:bodyDiv w:val="1"/>
      <w:marLeft w:val="0"/>
      <w:marRight w:val="0"/>
      <w:marTop w:val="0"/>
      <w:marBottom w:val="0"/>
      <w:divBdr>
        <w:top w:val="none" w:sz="0" w:space="0" w:color="auto"/>
        <w:left w:val="none" w:sz="0" w:space="0" w:color="auto"/>
        <w:bottom w:val="none" w:sz="0" w:space="0" w:color="auto"/>
        <w:right w:val="none" w:sz="0" w:space="0" w:color="auto"/>
      </w:divBdr>
    </w:div>
    <w:div w:id="1284575281">
      <w:bodyDiv w:val="1"/>
      <w:marLeft w:val="0"/>
      <w:marRight w:val="0"/>
      <w:marTop w:val="0"/>
      <w:marBottom w:val="0"/>
      <w:divBdr>
        <w:top w:val="none" w:sz="0" w:space="0" w:color="auto"/>
        <w:left w:val="none" w:sz="0" w:space="0" w:color="auto"/>
        <w:bottom w:val="none" w:sz="0" w:space="0" w:color="auto"/>
        <w:right w:val="none" w:sz="0" w:space="0" w:color="auto"/>
      </w:divBdr>
      <w:divsChild>
        <w:div w:id="862473467">
          <w:blockQuote w:val="1"/>
          <w:marLeft w:val="0"/>
          <w:marRight w:val="0"/>
          <w:marTop w:val="100"/>
          <w:marBottom w:val="100"/>
          <w:divBdr>
            <w:top w:val="none" w:sz="0" w:space="0" w:color="auto"/>
            <w:left w:val="none" w:sz="0" w:space="0" w:color="auto"/>
            <w:bottom w:val="none" w:sz="0" w:space="0" w:color="auto"/>
            <w:right w:val="none" w:sz="0" w:space="0" w:color="auto"/>
          </w:divBdr>
        </w:div>
      </w:divsChild>
    </w:div>
    <w:div w:id="1315523409">
      <w:bodyDiv w:val="1"/>
      <w:marLeft w:val="0"/>
      <w:marRight w:val="0"/>
      <w:marTop w:val="0"/>
      <w:marBottom w:val="0"/>
      <w:divBdr>
        <w:top w:val="none" w:sz="0" w:space="0" w:color="auto"/>
        <w:left w:val="none" w:sz="0" w:space="0" w:color="auto"/>
        <w:bottom w:val="none" w:sz="0" w:space="0" w:color="auto"/>
        <w:right w:val="none" w:sz="0" w:space="0" w:color="auto"/>
      </w:divBdr>
    </w:div>
    <w:div w:id="1321468990">
      <w:bodyDiv w:val="1"/>
      <w:marLeft w:val="0"/>
      <w:marRight w:val="0"/>
      <w:marTop w:val="0"/>
      <w:marBottom w:val="0"/>
      <w:divBdr>
        <w:top w:val="none" w:sz="0" w:space="0" w:color="auto"/>
        <w:left w:val="none" w:sz="0" w:space="0" w:color="auto"/>
        <w:bottom w:val="none" w:sz="0" w:space="0" w:color="auto"/>
        <w:right w:val="none" w:sz="0" w:space="0" w:color="auto"/>
      </w:divBdr>
    </w:div>
    <w:div w:id="1631936013">
      <w:bodyDiv w:val="1"/>
      <w:marLeft w:val="0"/>
      <w:marRight w:val="0"/>
      <w:marTop w:val="0"/>
      <w:marBottom w:val="0"/>
      <w:divBdr>
        <w:top w:val="none" w:sz="0" w:space="0" w:color="auto"/>
        <w:left w:val="none" w:sz="0" w:space="0" w:color="auto"/>
        <w:bottom w:val="none" w:sz="0" w:space="0" w:color="auto"/>
        <w:right w:val="none" w:sz="0" w:space="0" w:color="auto"/>
      </w:divBdr>
    </w:div>
    <w:div w:id="1711998019">
      <w:bodyDiv w:val="1"/>
      <w:marLeft w:val="0"/>
      <w:marRight w:val="0"/>
      <w:marTop w:val="0"/>
      <w:marBottom w:val="0"/>
      <w:divBdr>
        <w:top w:val="none" w:sz="0" w:space="0" w:color="auto"/>
        <w:left w:val="none" w:sz="0" w:space="0" w:color="auto"/>
        <w:bottom w:val="none" w:sz="0" w:space="0" w:color="auto"/>
        <w:right w:val="none" w:sz="0" w:space="0" w:color="auto"/>
      </w:divBdr>
    </w:div>
    <w:div w:id="1731885568">
      <w:bodyDiv w:val="1"/>
      <w:marLeft w:val="0"/>
      <w:marRight w:val="0"/>
      <w:marTop w:val="0"/>
      <w:marBottom w:val="0"/>
      <w:divBdr>
        <w:top w:val="none" w:sz="0" w:space="0" w:color="auto"/>
        <w:left w:val="none" w:sz="0" w:space="0" w:color="auto"/>
        <w:bottom w:val="none" w:sz="0" w:space="0" w:color="auto"/>
        <w:right w:val="none" w:sz="0" w:space="0" w:color="auto"/>
      </w:divBdr>
    </w:div>
    <w:div w:id="1868520152">
      <w:bodyDiv w:val="1"/>
      <w:marLeft w:val="0"/>
      <w:marRight w:val="0"/>
      <w:marTop w:val="0"/>
      <w:marBottom w:val="0"/>
      <w:divBdr>
        <w:top w:val="none" w:sz="0" w:space="0" w:color="auto"/>
        <w:left w:val="none" w:sz="0" w:space="0" w:color="auto"/>
        <w:bottom w:val="none" w:sz="0" w:space="0" w:color="auto"/>
        <w:right w:val="none" w:sz="0" w:space="0" w:color="auto"/>
      </w:divBdr>
    </w:div>
    <w:div w:id="1900707541">
      <w:bodyDiv w:val="1"/>
      <w:marLeft w:val="0"/>
      <w:marRight w:val="0"/>
      <w:marTop w:val="0"/>
      <w:marBottom w:val="0"/>
      <w:divBdr>
        <w:top w:val="none" w:sz="0" w:space="0" w:color="auto"/>
        <w:left w:val="none" w:sz="0" w:space="0" w:color="auto"/>
        <w:bottom w:val="none" w:sz="0" w:space="0" w:color="auto"/>
        <w:right w:val="none" w:sz="0" w:space="0" w:color="auto"/>
      </w:divBdr>
    </w:div>
    <w:div w:id="2025135355">
      <w:bodyDiv w:val="1"/>
      <w:marLeft w:val="0"/>
      <w:marRight w:val="0"/>
      <w:marTop w:val="0"/>
      <w:marBottom w:val="0"/>
      <w:divBdr>
        <w:top w:val="none" w:sz="0" w:space="0" w:color="auto"/>
        <w:left w:val="none" w:sz="0" w:space="0" w:color="auto"/>
        <w:bottom w:val="none" w:sz="0" w:space="0" w:color="auto"/>
        <w:right w:val="none" w:sz="0" w:space="0" w:color="auto"/>
      </w:divBdr>
    </w:div>
    <w:div w:id="2087917409">
      <w:bodyDiv w:val="1"/>
      <w:marLeft w:val="0"/>
      <w:marRight w:val="0"/>
      <w:marTop w:val="0"/>
      <w:marBottom w:val="0"/>
      <w:divBdr>
        <w:top w:val="none" w:sz="0" w:space="0" w:color="auto"/>
        <w:left w:val="none" w:sz="0" w:space="0" w:color="auto"/>
        <w:bottom w:val="none" w:sz="0" w:space="0" w:color="auto"/>
        <w:right w:val="none" w:sz="0" w:space="0" w:color="auto"/>
      </w:divBdr>
    </w:div>
    <w:div w:id="2107654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nature.com/nature/journal/v489/n7415/full/nature11421.html" TargetMode="External"/><Relationship Id="rId21" Type="http://schemas.openxmlformats.org/officeDocument/2006/relationships/hyperlink" Target="http://www.hhs.gov/ohrp/humansubjects/guidance/45cfr46.html" TargetMode="External"/><Relationship Id="rId22" Type="http://schemas.openxmlformats.org/officeDocument/2006/relationships/hyperlink" Target="http://www.amazon.com/Ethics-Experiments-Scientists-Professionals-Experimental/dp/1138909165" TargetMode="External"/><Relationship Id="rId23" Type="http://schemas.openxmlformats.org/officeDocument/2006/relationships/hyperlink" Target="http://www.macartan.nyc/wp-content/uploads/2015/06/20151210.pdf" TargetMode="External"/><Relationship Id="rId24" Type="http://schemas.openxmlformats.org/officeDocument/2006/relationships/hyperlink" Target="http://isps.yale.edu/research/publications/isps08-001" TargetMode="External"/><Relationship Id="rId25" Type="http://schemas.openxmlformats.org/officeDocument/2006/relationships/hyperlink" Target="https://www.princeton.edu/~joha/publications/Haushofer_et_al_Randomization_2015.pdf" TargetMode="External"/><Relationship Id="rId26" Type="http://schemas.openxmlformats.org/officeDocument/2006/relationships/hyperlink" Target="https://www.wider.unu.edu/sites/default/files/wp2015-018.pdf" TargetMode="External"/><Relationship Id="rId27" Type="http://schemas.openxmlformats.org/officeDocument/2006/relationships/hyperlink" Target="http://gking.harvard.edu/files/censored.pdf" TargetMode="External"/><Relationship Id="rId28" Type="http://schemas.openxmlformats.org/officeDocument/2006/relationships/hyperlink" Target="http://www.amazon.com/Ethics-Experiments-Scientists-Professionals-Experimental/dp/1138909165" TargetMode="External"/><Relationship Id="rId29" Type="http://schemas.openxmlformats.org/officeDocument/2006/relationships/hyperlink" Target="http://scholar.harvard.edu/files/dtingley/files/spring2012.pdf?m=136007064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ntTable" Target="fontTable.xml"/><Relationship Id="rId31" Type="http://schemas.openxmlformats.org/officeDocument/2006/relationships/theme" Target="theme/theme1.xml"/><Relationship Id="rId6" Type="http://schemas.openxmlformats.org/officeDocument/2006/relationships/webSettings" Target="webSettings.xml"/><Relationship Id="rId9" Type="http://schemas.openxmlformats.org/officeDocument/2006/relationships/comments" Target="comments.xml"/><Relationship Id="rId7" Type="http://schemas.openxmlformats.org/officeDocument/2006/relationships/footnotes" Target="footnotes.xml"/><Relationship Id="rId8" Type="http://schemas.openxmlformats.org/officeDocument/2006/relationships/endnotes" Target="endnotes.xml"/><Relationship Id="rId36" Type="http://schemas.microsoft.com/office/2011/relationships/commentsExtended" Target="commentsExtended.xml"/><Relationship Id="rId37" Type="http://schemas.microsoft.com/office/2011/relationships/people" Target="people.xml"/><Relationship Id="rId10" Type="http://schemas.openxmlformats.org/officeDocument/2006/relationships/hyperlink" Target="https://www.wider.unu.edu/sites/default/files/wp2015-018.pdf" TargetMode="External"/><Relationship Id="rId11" Type="http://schemas.openxmlformats.org/officeDocument/2006/relationships/hyperlink" Target="https://www.princeton.edu/~joha/publications/Haushofer_et_al_Randomization_2015.pdf" TargetMode="External"/><Relationship Id="rId12" Type="http://schemas.openxmlformats.org/officeDocument/2006/relationships/hyperlink" Target="http://www.amazon.com/Ethics-Experiments-Scientists-Professionals-Experimental/dp/1138909165" TargetMode="External"/><Relationship Id="rId13" Type="http://schemas.openxmlformats.org/officeDocument/2006/relationships/hyperlink" Target="http://www.researchgate.net/publication/228342818" TargetMode="External"/><Relationship Id="rId14" Type="http://schemas.openxmlformats.org/officeDocument/2006/relationships/hyperlink" Target="http://egap.org/content/common-knowledge-relative-performance-and-political-accountability-0" TargetMode="External"/><Relationship Id="rId15" Type="http://schemas.openxmlformats.org/officeDocument/2006/relationships/hyperlink" Target="http://www.amazon.com/Ethics-Experiments-Scientists-Professionals-Experimental/dp/1138909165" TargetMode="External"/><Relationship Id="rId16" Type="http://schemas.openxmlformats.org/officeDocument/2006/relationships/hyperlink" Target="http://gking.harvard.edu/files/censored.pdf" TargetMode="External"/><Relationship Id="rId17" Type="http://schemas.openxmlformats.org/officeDocument/2006/relationships/hyperlink" Target="https://www.wider.unu.edu/sites/default/files/wp2015-018.pdf" TargetMode="External"/><Relationship Id="rId18" Type="http://schemas.openxmlformats.org/officeDocument/2006/relationships/hyperlink" Target="http://www.macartan.nyc/wp-content/uploads/2015/06/20151210.pdf" TargetMode="External"/><Relationship Id="rId19" Type="http://schemas.openxmlformats.org/officeDocument/2006/relationships/hyperlink" Target="https://www.wider.unu.edu/sites/default/files/wp2015-01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A0F0C9-C59D-EE44-BEFE-B496322113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14</Pages>
  <Words>6451</Words>
  <Characters>36773</Characters>
  <Application>Microsoft Macintosh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Columbia University</Company>
  <LinksUpToDate>false</LinksUpToDate>
  <CharactersWithSpaces>43138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Young</dc:creator>
  <cp:keywords/>
  <dc:description/>
  <cp:lastModifiedBy>Lauren Young</cp:lastModifiedBy>
  <cp:revision>3</cp:revision>
  <dcterms:created xsi:type="dcterms:W3CDTF">2016-08-19T18:18:00Z</dcterms:created>
  <dcterms:modified xsi:type="dcterms:W3CDTF">2016-08-19T18:28:00Z</dcterms:modified>
</cp:coreProperties>
</file>